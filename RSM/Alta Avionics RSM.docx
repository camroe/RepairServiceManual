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0F554" w14:textId="77777777" w:rsidR="00C03502" w:rsidRDefault="00C03502" w:rsidP="00E83CFF">
      <w:pPr>
        <w:jc w:val="center"/>
      </w:pPr>
    </w:p>
    <w:p w14:paraId="0FE08C1B" w14:textId="77777777" w:rsidR="00C03502" w:rsidRDefault="00C03502" w:rsidP="00E83CFF">
      <w:pPr>
        <w:jc w:val="center"/>
      </w:pPr>
      <w:r>
        <w:rPr>
          <w:noProof/>
        </w:rPr>
        <w:drawing>
          <wp:inline distT="0" distB="0" distL="0" distR="0" wp14:anchorId="527FEB5A" wp14:editId="1074BB28">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346BB390" w14:textId="77777777" w:rsidR="00C03502" w:rsidRDefault="00C03502" w:rsidP="00E83CFF">
      <w:pPr>
        <w:jc w:val="center"/>
      </w:pPr>
    </w:p>
    <w:p w14:paraId="22D4674B" w14:textId="77777777" w:rsidR="00C03502" w:rsidRPr="000A5F7A" w:rsidRDefault="00C03502" w:rsidP="00E83CFF">
      <w:pPr>
        <w:jc w:val="center"/>
        <w:rPr>
          <w:b/>
          <w:sz w:val="48"/>
          <w:szCs w:val="48"/>
        </w:rPr>
      </w:pPr>
      <w:r>
        <w:rPr>
          <w:b/>
          <w:sz w:val="48"/>
          <w:szCs w:val="48"/>
        </w:rPr>
        <w:t>Alta Avionics, LLC</w:t>
      </w:r>
    </w:p>
    <w:p w14:paraId="498B62C4" w14:textId="77777777" w:rsidR="00C03502" w:rsidRPr="000A5F7A" w:rsidRDefault="00C03502" w:rsidP="00E83CFF">
      <w:pPr>
        <w:jc w:val="center"/>
        <w:rPr>
          <w:b/>
          <w:sz w:val="48"/>
          <w:szCs w:val="48"/>
        </w:rPr>
      </w:pPr>
    </w:p>
    <w:p w14:paraId="0358CDBA" w14:textId="4F2A3D14" w:rsidR="00C03502" w:rsidRDefault="00B80544" w:rsidP="00E83CFF">
      <w:pPr>
        <w:jc w:val="center"/>
        <w:rPr>
          <w:b/>
          <w:sz w:val="48"/>
          <w:szCs w:val="48"/>
        </w:rPr>
      </w:pPr>
      <w:r>
        <w:rPr>
          <w:b/>
          <w:sz w:val="48"/>
          <w:szCs w:val="48"/>
        </w:rPr>
        <w:t>REPAIR STATION</w:t>
      </w:r>
      <w:r w:rsidR="00C03502" w:rsidRPr="000A5F7A">
        <w:rPr>
          <w:b/>
          <w:sz w:val="48"/>
          <w:szCs w:val="48"/>
        </w:rPr>
        <w:t xml:space="preserve"> MANUAL</w:t>
      </w:r>
    </w:p>
    <w:p w14:paraId="00D907DB" w14:textId="5D359060" w:rsidR="00C03502" w:rsidRPr="000A5F7A" w:rsidRDefault="00C03502" w:rsidP="00E83CFF">
      <w:pPr>
        <w:jc w:val="center"/>
        <w:rPr>
          <w:b/>
          <w:sz w:val="48"/>
          <w:szCs w:val="48"/>
        </w:rPr>
      </w:pPr>
      <w:r>
        <w:rPr>
          <w:b/>
          <w:sz w:val="48"/>
          <w:szCs w:val="48"/>
        </w:rPr>
        <w:t>(</w:t>
      </w:r>
      <w:r w:rsidR="00B80544">
        <w:rPr>
          <w:b/>
          <w:sz w:val="48"/>
          <w:szCs w:val="48"/>
        </w:rPr>
        <w:t>RS</w:t>
      </w:r>
      <w:r>
        <w:rPr>
          <w:b/>
          <w:sz w:val="48"/>
          <w:szCs w:val="48"/>
        </w:rPr>
        <w:t>M)</w:t>
      </w:r>
    </w:p>
    <w:p w14:paraId="210F0147" w14:textId="77777777" w:rsidR="00C03502" w:rsidRDefault="00C03502" w:rsidP="00E83CFF">
      <w:pPr>
        <w:jc w:val="center"/>
        <w:rPr>
          <w:b/>
          <w:sz w:val="36"/>
        </w:rPr>
      </w:pPr>
    </w:p>
    <w:p w14:paraId="57B0B46B" w14:textId="77777777" w:rsidR="00C03502" w:rsidRDefault="00C03502" w:rsidP="00E83CFF">
      <w:pPr>
        <w:jc w:val="center"/>
        <w:rPr>
          <w:b/>
          <w:sz w:val="36"/>
        </w:rPr>
      </w:pPr>
      <w:r>
        <w:rPr>
          <w:b/>
          <w:sz w:val="36"/>
        </w:rPr>
        <w:t>CRS# JN1R0210</w:t>
      </w:r>
    </w:p>
    <w:p w14:paraId="310657FB" w14:textId="7C0ECB0A" w:rsidR="00C03502" w:rsidRDefault="00C03502" w:rsidP="00E83CFF">
      <w:pPr>
        <w:jc w:val="center"/>
        <w:rPr>
          <w:b/>
          <w:sz w:val="36"/>
        </w:rPr>
      </w:pPr>
      <w:r>
        <w:rPr>
          <w:b/>
          <w:sz w:val="36"/>
        </w:rPr>
        <w:t xml:space="preserve">1887 </w:t>
      </w:r>
      <w:r w:rsidR="00E1229A">
        <w:rPr>
          <w:b/>
          <w:sz w:val="36"/>
        </w:rPr>
        <w:t>South</w:t>
      </w:r>
      <w:r>
        <w:rPr>
          <w:b/>
          <w:sz w:val="36"/>
        </w:rPr>
        <w:t xml:space="preserve"> 1800 </w:t>
      </w:r>
      <w:r w:rsidR="00E1229A">
        <w:rPr>
          <w:b/>
          <w:sz w:val="36"/>
        </w:rPr>
        <w:t>West</w:t>
      </w:r>
    </w:p>
    <w:p w14:paraId="5B6A17F1" w14:textId="77777777" w:rsidR="00C03502" w:rsidRDefault="00C03502" w:rsidP="00E83CFF">
      <w:pPr>
        <w:jc w:val="center"/>
        <w:rPr>
          <w:b/>
          <w:sz w:val="36"/>
        </w:rPr>
      </w:pPr>
      <w:r>
        <w:rPr>
          <w:b/>
          <w:sz w:val="36"/>
        </w:rPr>
        <w:t>Woods Cross, UT 84087</w:t>
      </w:r>
    </w:p>
    <w:p w14:paraId="102557A3" w14:textId="77777777" w:rsidR="00C03502" w:rsidRDefault="00C03502" w:rsidP="00E83CFF">
      <w:pPr>
        <w:jc w:val="center"/>
        <w:rPr>
          <w:rFonts w:eastAsia="Times New Roman" w:cs="Times New Roman"/>
          <w:color w:val="auto"/>
          <w:szCs w:val="20"/>
        </w:rPr>
      </w:pPr>
      <w:r>
        <w:br w:type="page"/>
      </w:r>
    </w:p>
    <w:p w14:paraId="039FCEF3" w14:textId="34234565" w:rsidR="00C03502" w:rsidRDefault="00C03502" w:rsidP="00612922">
      <w:r>
        <w:rPr>
          <w:noProof/>
        </w:rPr>
        <w:lastRenderedPageBreak/>
        <mc:AlternateContent>
          <mc:Choice Requires="wps">
            <w:drawing>
              <wp:anchor distT="0" distB="0" distL="114300" distR="114300" simplePos="0" relativeHeight="251659264" behindDoc="0" locked="0" layoutInCell="1" allowOverlap="1" wp14:anchorId="693CB0BD" wp14:editId="5855403D">
                <wp:simplePos x="0" y="0"/>
                <wp:positionH relativeFrom="column">
                  <wp:posOffset>-1658488</wp:posOffset>
                </wp:positionH>
                <wp:positionV relativeFrom="paragraph">
                  <wp:posOffset>3681319</wp:posOffset>
                </wp:positionV>
                <wp:extent cx="9065255" cy="737118"/>
                <wp:effectExtent l="2817813" t="0" r="2782887" b="0"/>
                <wp:wrapNone/>
                <wp:docPr id="3" name="Text Box 3"/>
                <wp:cNvGraphicFramePr/>
                <a:graphic xmlns:a="http://schemas.openxmlformats.org/drawingml/2006/main">
                  <a:graphicData uri="http://schemas.microsoft.com/office/word/2010/wordprocessingShape">
                    <wps:wsp>
                      <wps:cNvSpPr txBox="1"/>
                      <wps:spPr>
                        <a:xfrm rot="18592623">
                          <a:off x="0" y="0"/>
                          <a:ext cx="9065255" cy="737118"/>
                        </a:xfrm>
                        <a:prstGeom prst="rect">
                          <a:avLst/>
                        </a:prstGeom>
                        <a:solidFill>
                          <a:schemeClr val="lt1"/>
                        </a:solidFill>
                        <a:ln w="6350">
                          <a:solidFill>
                            <a:prstClr val="black"/>
                          </a:solidFill>
                        </a:ln>
                      </wps:spPr>
                      <wps:txbx>
                        <w:txbxContent>
                          <w:p w14:paraId="46EA3C79" w14:textId="77777777" w:rsidR="008741CE" w:rsidRPr="001E45F4" w:rsidRDefault="008741CE" w:rsidP="00C03502">
                            <w:pPr>
                              <w:jc w:val="center"/>
                              <w:rPr>
                                <w:color w:val="7F7F7F" w:themeColor="text1" w:themeTint="80"/>
                                <w:sz w:val="52"/>
                              </w:rPr>
                            </w:pPr>
                            <w:r w:rsidRPr="001E45F4">
                              <w:rPr>
                                <w:color w:val="7F7F7F" w:themeColor="text1" w:themeTint="80"/>
                                <w:sz w:val="52"/>
                              </w:rPr>
                              <w:t>This page intentionally left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93CB0BD" id="_x0000_t202" coordsize="21600,21600" o:spt="202" path="m,l,21600r21600,l21600,xe">
                <v:stroke joinstyle="miter"/>
                <v:path gradientshapeok="t" o:connecttype="rect"/>
              </v:shapetype>
              <v:shape id="Text Box 3" o:spid="_x0000_s1026" type="#_x0000_t202" style="position:absolute;margin-left:-130.6pt;margin-top:289.85pt;width:713.8pt;height:58.05pt;rotation:-3284858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" fillcolor="white [3201]" strokeweight=".5pt">
                <v:textbox>
                  <w:txbxContent>
                    <w:p w14:paraId="46EA3C79" w14:textId="77777777" w:rsidR="008741CE" w:rsidRPr="001E45F4" w:rsidRDefault="008741CE" w:rsidP="00C03502">
                      <w:pPr>
                        <w:jc w:val="center"/>
                        <w:rPr>
                          <w:color w:val="7F7F7F" w:themeColor="text1" w:themeTint="80"/>
                          <w:sz w:val="52"/>
                        </w:rPr>
                      </w:pPr>
                      <w:r w:rsidRPr="001E45F4">
                        <w:rPr>
                          <w:color w:val="7F7F7F" w:themeColor="text1" w:themeTint="80"/>
                          <w:sz w:val="52"/>
                        </w:rPr>
                        <w:t>This page intentionally left blank</w:t>
                      </w:r>
                    </w:p>
                  </w:txbxContent>
                </v:textbox>
              </v:shape>
            </w:pict>
          </mc:Fallback>
        </mc:AlternateContent>
      </w:r>
    </w:p>
    <w:p w14:paraId="24D305BD" w14:textId="77777777" w:rsidR="00C03502" w:rsidRPr="00E86863" w:rsidRDefault="00C03502" w:rsidP="00612922">
      <w:pPr>
        <w:sectPr w:rsidR="00C03502" w:rsidRPr="00E86863" w:rsidSect="00C03502">
          <w:footerReference w:type="even" r:id="rId9"/>
          <w:footerReference w:type="default" r:id="rId10"/>
          <w:headerReference w:type="first" r:id="rId11"/>
          <w:pgSz w:w="12240" w:h="15840"/>
          <w:pgMar w:top="1440" w:right="1440" w:bottom="1440" w:left="1440" w:header="720" w:footer="720" w:gutter="0"/>
          <w:pgNumType w:start="1"/>
          <w:cols w:space="720"/>
          <w:docGrid w:linePitch="360"/>
        </w:sectPr>
      </w:pPr>
    </w:p>
    <w:p w14:paraId="4E8FE5BF" w14:textId="1AB772BA" w:rsidR="00C03502" w:rsidRDefault="00C03502" w:rsidP="007668ED">
      <w:pPr>
        <w:pStyle w:val="Heading1"/>
      </w:pPr>
      <w:bookmarkStart w:id="1" w:name="_Toc68018422"/>
      <w:bookmarkStart w:id="2" w:name="_Toc74058697"/>
      <w:bookmarkStart w:id="3" w:name="ListOfEffectivePages"/>
      <w:r w:rsidRPr="00E83CFF">
        <w:lastRenderedPageBreak/>
        <w:t xml:space="preserve">List of </w:t>
      </w:r>
      <w:r w:rsidRPr="007668ED">
        <w:t>Effective</w:t>
      </w:r>
      <w:r w:rsidRPr="00E83CFF">
        <w:t xml:space="preserve"> Pages</w:t>
      </w:r>
      <w:bookmarkEnd w:id="1"/>
      <w:bookmarkEnd w:id="2"/>
    </w:p>
    <w:p w14:paraId="0AB915A0" w14:textId="77777777" w:rsidR="0033202E" w:rsidRPr="0033202E" w:rsidRDefault="0033202E" w:rsidP="0033202E">
      <w:pPr>
        <w:widowControl w:val="0"/>
      </w:pP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C03502" w:rsidRPr="0033202E" w14:paraId="6DB61FB0" w14:textId="77777777" w:rsidTr="0033202E">
        <w:trPr>
          <w:tblHeader/>
          <w:jc w:val="center"/>
        </w:trPr>
        <w:tc>
          <w:tcPr>
            <w:tcW w:w="1957" w:type="dxa"/>
          </w:tcPr>
          <w:bookmarkEnd w:id="3"/>
          <w:p w14:paraId="016DB22C" w14:textId="77777777" w:rsidR="00C03502" w:rsidRPr="0033202E" w:rsidRDefault="00C03502" w:rsidP="00266F0D">
            <w:pPr>
              <w:jc w:val="center"/>
              <w:rPr>
                <w:b/>
              </w:rPr>
            </w:pPr>
            <w:r w:rsidRPr="0033202E">
              <w:rPr>
                <w:b/>
              </w:rPr>
              <w:t>PAGE NO.</w:t>
            </w:r>
          </w:p>
        </w:tc>
        <w:tc>
          <w:tcPr>
            <w:tcW w:w="3661" w:type="dxa"/>
          </w:tcPr>
          <w:p w14:paraId="6858F708" w14:textId="77777777" w:rsidR="00C03502" w:rsidRPr="0033202E" w:rsidRDefault="00C03502" w:rsidP="00266F0D">
            <w:pPr>
              <w:jc w:val="center"/>
              <w:rPr>
                <w:b/>
              </w:rPr>
            </w:pPr>
            <w:r w:rsidRPr="0033202E">
              <w:rPr>
                <w:b/>
              </w:rPr>
              <w:t>REV.</w:t>
            </w:r>
          </w:p>
        </w:tc>
        <w:tc>
          <w:tcPr>
            <w:tcW w:w="2814" w:type="dxa"/>
          </w:tcPr>
          <w:p w14:paraId="3809DED3" w14:textId="77777777" w:rsidR="00C03502" w:rsidRPr="0033202E" w:rsidRDefault="00C03502" w:rsidP="00266F0D">
            <w:pPr>
              <w:jc w:val="center"/>
              <w:rPr>
                <w:b/>
              </w:rPr>
            </w:pPr>
            <w:r w:rsidRPr="0033202E">
              <w:rPr>
                <w:b/>
              </w:rPr>
              <w:t>DATE</w:t>
            </w:r>
          </w:p>
        </w:tc>
      </w:tr>
      <w:tr w:rsidR="00266F0D" w:rsidRPr="009C1A8B" w14:paraId="1DA50F20" w14:textId="77777777" w:rsidTr="00C03502">
        <w:trPr>
          <w:tblHeader/>
          <w:jc w:val="center"/>
        </w:trPr>
        <w:tc>
          <w:tcPr>
            <w:tcW w:w="1957" w:type="dxa"/>
          </w:tcPr>
          <w:p w14:paraId="7EEA975F" w14:textId="77777777" w:rsidR="00266F0D" w:rsidRPr="009C1A8B" w:rsidRDefault="00266F0D" w:rsidP="00266F0D">
            <w:pPr>
              <w:pStyle w:val="NoSpacing"/>
              <w:jc w:val="center"/>
            </w:pPr>
            <w:r w:rsidRPr="009C1A8B">
              <w:t>COVER PAGE</w:t>
            </w:r>
            <w:r>
              <w:t>-1</w:t>
            </w:r>
          </w:p>
        </w:tc>
        <w:tc>
          <w:tcPr>
            <w:tcW w:w="3661" w:type="dxa"/>
          </w:tcPr>
          <w:p w14:paraId="08BE2235" w14:textId="00583A15" w:rsidR="00E1229A" w:rsidRPr="009C1A8B" w:rsidRDefault="00E1229A" w:rsidP="00E1229A">
            <w:pPr>
              <w:pStyle w:val="NoSpacing"/>
              <w:jc w:val="center"/>
            </w:pPr>
            <w:r>
              <w:t>1.0</w:t>
            </w:r>
          </w:p>
        </w:tc>
        <w:tc>
          <w:tcPr>
            <w:tcW w:w="2814" w:type="dxa"/>
          </w:tcPr>
          <w:p w14:paraId="01330720" w14:textId="78E3205C" w:rsidR="00266F0D" w:rsidRPr="009C1A8B" w:rsidRDefault="00266F0D" w:rsidP="00266F0D">
            <w:pPr>
              <w:pStyle w:val="NoSpacing"/>
              <w:jc w:val="center"/>
            </w:pPr>
            <w:r>
              <w:t>05/2021</w:t>
            </w:r>
          </w:p>
        </w:tc>
      </w:tr>
      <w:tr w:rsidR="00E1229A" w:rsidRPr="009C1A8B" w14:paraId="56B16FED" w14:textId="77777777" w:rsidTr="00C03502">
        <w:trPr>
          <w:tblHeader/>
          <w:jc w:val="center"/>
        </w:trPr>
        <w:tc>
          <w:tcPr>
            <w:tcW w:w="1957" w:type="dxa"/>
          </w:tcPr>
          <w:p w14:paraId="6041F074" w14:textId="77777777" w:rsidR="00E1229A" w:rsidRPr="009C1A8B" w:rsidRDefault="00E1229A" w:rsidP="00E1229A">
            <w:pPr>
              <w:pStyle w:val="NoSpacing"/>
              <w:jc w:val="center"/>
            </w:pPr>
            <w:r w:rsidRPr="009C1A8B">
              <w:t>COVER PAGE</w:t>
            </w:r>
            <w:r>
              <w:t>-2</w:t>
            </w:r>
          </w:p>
        </w:tc>
        <w:tc>
          <w:tcPr>
            <w:tcW w:w="3661" w:type="dxa"/>
          </w:tcPr>
          <w:p w14:paraId="5CB26F76" w14:textId="6938056F" w:rsidR="00E1229A" w:rsidRPr="009C1A8B" w:rsidRDefault="00E1229A" w:rsidP="00E1229A">
            <w:pPr>
              <w:pStyle w:val="NoSpacing"/>
              <w:jc w:val="center"/>
            </w:pPr>
            <w:r w:rsidRPr="00D73AFD">
              <w:t>1.0</w:t>
            </w:r>
          </w:p>
        </w:tc>
        <w:tc>
          <w:tcPr>
            <w:tcW w:w="2814" w:type="dxa"/>
          </w:tcPr>
          <w:p w14:paraId="446AF7CE" w14:textId="66A1512F" w:rsidR="00E1229A" w:rsidRPr="009C1A8B" w:rsidRDefault="00E1229A" w:rsidP="00E1229A">
            <w:pPr>
              <w:pStyle w:val="NoSpacing"/>
              <w:jc w:val="center"/>
            </w:pPr>
            <w:r>
              <w:t>05/2021</w:t>
            </w:r>
          </w:p>
        </w:tc>
      </w:tr>
      <w:tr w:rsidR="00E1229A" w:rsidRPr="009C1A8B" w14:paraId="0577295C" w14:textId="77777777" w:rsidTr="00C03502">
        <w:trPr>
          <w:tblHeader/>
          <w:jc w:val="center"/>
        </w:trPr>
        <w:tc>
          <w:tcPr>
            <w:tcW w:w="1957" w:type="dxa"/>
          </w:tcPr>
          <w:p w14:paraId="701FCBFC" w14:textId="77777777" w:rsidR="00E1229A" w:rsidRPr="009C1A8B" w:rsidRDefault="00E1229A" w:rsidP="00E1229A">
            <w:pPr>
              <w:pStyle w:val="NoSpacing"/>
              <w:jc w:val="center"/>
            </w:pPr>
            <w:r w:rsidRPr="009C1A8B">
              <w:t>1-1</w:t>
            </w:r>
          </w:p>
        </w:tc>
        <w:tc>
          <w:tcPr>
            <w:tcW w:w="3661" w:type="dxa"/>
          </w:tcPr>
          <w:p w14:paraId="0EE16A2D" w14:textId="0BBB14F4" w:rsidR="00E1229A" w:rsidRPr="009C1A8B" w:rsidRDefault="00E1229A" w:rsidP="00E1229A">
            <w:pPr>
              <w:pStyle w:val="NoSpacing"/>
              <w:jc w:val="center"/>
            </w:pPr>
            <w:r w:rsidRPr="00D73AFD">
              <w:t>1.0</w:t>
            </w:r>
          </w:p>
        </w:tc>
        <w:tc>
          <w:tcPr>
            <w:tcW w:w="2814" w:type="dxa"/>
          </w:tcPr>
          <w:p w14:paraId="78B2FBEA" w14:textId="03805B1F" w:rsidR="00E1229A" w:rsidRPr="009C1A8B" w:rsidRDefault="00E1229A" w:rsidP="00E1229A">
            <w:pPr>
              <w:pStyle w:val="NoSpacing"/>
              <w:jc w:val="center"/>
            </w:pPr>
            <w:r>
              <w:t>05/2021</w:t>
            </w:r>
          </w:p>
        </w:tc>
      </w:tr>
      <w:tr w:rsidR="00E1229A" w:rsidRPr="009C1A8B" w14:paraId="643D7DA5" w14:textId="77777777" w:rsidTr="00C03502">
        <w:trPr>
          <w:tblHeader/>
          <w:jc w:val="center"/>
        </w:trPr>
        <w:tc>
          <w:tcPr>
            <w:tcW w:w="1957" w:type="dxa"/>
          </w:tcPr>
          <w:p w14:paraId="477A70E2" w14:textId="77777777" w:rsidR="00E1229A" w:rsidRPr="009C1A8B" w:rsidRDefault="00E1229A" w:rsidP="00E1229A">
            <w:pPr>
              <w:pStyle w:val="NoSpacing"/>
              <w:jc w:val="center"/>
            </w:pPr>
            <w:r w:rsidRPr="009C1A8B">
              <w:t>1-2</w:t>
            </w:r>
          </w:p>
        </w:tc>
        <w:tc>
          <w:tcPr>
            <w:tcW w:w="3661" w:type="dxa"/>
          </w:tcPr>
          <w:p w14:paraId="3F496C5D" w14:textId="0F227121" w:rsidR="00E1229A" w:rsidRPr="009C1A8B" w:rsidRDefault="00E1229A" w:rsidP="00E1229A">
            <w:pPr>
              <w:pStyle w:val="NoSpacing"/>
              <w:jc w:val="center"/>
            </w:pPr>
            <w:r w:rsidRPr="00D73AFD">
              <w:t>1.0</w:t>
            </w:r>
          </w:p>
        </w:tc>
        <w:tc>
          <w:tcPr>
            <w:tcW w:w="2814" w:type="dxa"/>
          </w:tcPr>
          <w:p w14:paraId="7ECEF297" w14:textId="6AF57568" w:rsidR="00E1229A" w:rsidRPr="009C1A8B" w:rsidRDefault="00E1229A" w:rsidP="00E1229A">
            <w:pPr>
              <w:pStyle w:val="NoSpacing"/>
              <w:jc w:val="center"/>
            </w:pPr>
            <w:r>
              <w:t>05/2021</w:t>
            </w:r>
          </w:p>
        </w:tc>
      </w:tr>
      <w:tr w:rsidR="00E1229A" w:rsidRPr="009C1A8B" w14:paraId="686F47E4" w14:textId="77777777" w:rsidTr="00C03502">
        <w:trPr>
          <w:tblHeader/>
          <w:jc w:val="center"/>
        </w:trPr>
        <w:tc>
          <w:tcPr>
            <w:tcW w:w="1957" w:type="dxa"/>
          </w:tcPr>
          <w:p w14:paraId="260A0746" w14:textId="77777777" w:rsidR="00E1229A" w:rsidRPr="009C1A8B" w:rsidRDefault="00E1229A" w:rsidP="00E1229A">
            <w:pPr>
              <w:pStyle w:val="NoSpacing"/>
              <w:jc w:val="center"/>
            </w:pPr>
            <w:r w:rsidRPr="009C1A8B">
              <w:t>2-1</w:t>
            </w:r>
          </w:p>
        </w:tc>
        <w:tc>
          <w:tcPr>
            <w:tcW w:w="3661" w:type="dxa"/>
          </w:tcPr>
          <w:p w14:paraId="69C5C438" w14:textId="1E9A269B" w:rsidR="00E1229A" w:rsidRPr="009C1A8B" w:rsidRDefault="00E1229A" w:rsidP="00E1229A">
            <w:pPr>
              <w:pStyle w:val="NoSpacing"/>
              <w:jc w:val="center"/>
            </w:pPr>
            <w:r w:rsidRPr="00366DBB">
              <w:t>1.0</w:t>
            </w:r>
          </w:p>
        </w:tc>
        <w:tc>
          <w:tcPr>
            <w:tcW w:w="2814" w:type="dxa"/>
          </w:tcPr>
          <w:p w14:paraId="63059699" w14:textId="300610B5" w:rsidR="00E1229A" w:rsidRPr="009C1A8B" w:rsidRDefault="00E1229A" w:rsidP="00E1229A">
            <w:pPr>
              <w:pStyle w:val="NoSpacing"/>
              <w:jc w:val="center"/>
            </w:pPr>
            <w:r>
              <w:t>05/2021</w:t>
            </w:r>
          </w:p>
        </w:tc>
      </w:tr>
      <w:tr w:rsidR="00E1229A" w:rsidRPr="009C1A8B" w14:paraId="0656330D" w14:textId="77777777" w:rsidTr="00C03502">
        <w:trPr>
          <w:tblHeader/>
          <w:jc w:val="center"/>
        </w:trPr>
        <w:tc>
          <w:tcPr>
            <w:tcW w:w="1957" w:type="dxa"/>
          </w:tcPr>
          <w:p w14:paraId="1025EDA4" w14:textId="77777777" w:rsidR="00E1229A" w:rsidRPr="009C1A8B" w:rsidRDefault="00E1229A" w:rsidP="00E1229A">
            <w:pPr>
              <w:pStyle w:val="NoSpacing"/>
              <w:jc w:val="center"/>
            </w:pPr>
            <w:r w:rsidRPr="009C1A8B">
              <w:t>2-</w:t>
            </w:r>
            <w:r>
              <w:t>2</w:t>
            </w:r>
          </w:p>
        </w:tc>
        <w:tc>
          <w:tcPr>
            <w:tcW w:w="3661" w:type="dxa"/>
          </w:tcPr>
          <w:p w14:paraId="1A1A7111" w14:textId="1AC7CF7E" w:rsidR="00E1229A" w:rsidRPr="009C1A8B" w:rsidRDefault="00E1229A" w:rsidP="00E1229A">
            <w:pPr>
              <w:pStyle w:val="NoSpacing"/>
              <w:jc w:val="center"/>
            </w:pPr>
            <w:r w:rsidRPr="00366DBB">
              <w:t>1.0</w:t>
            </w:r>
          </w:p>
        </w:tc>
        <w:tc>
          <w:tcPr>
            <w:tcW w:w="2814" w:type="dxa"/>
          </w:tcPr>
          <w:p w14:paraId="03704D68" w14:textId="06513C79" w:rsidR="00E1229A" w:rsidRPr="009C1A8B" w:rsidRDefault="00E1229A" w:rsidP="00E1229A">
            <w:pPr>
              <w:pStyle w:val="NoSpacing"/>
              <w:jc w:val="center"/>
            </w:pPr>
            <w:r>
              <w:t>05/2021</w:t>
            </w:r>
          </w:p>
        </w:tc>
      </w:tr>
      <w:tr w:rsidR="00E1229A" w:rsidRPr="009C1A8B" w14:paraId="591E2CAC" w14:textId="77777777" w:rsidTr="00C03502">
        <w:trPr>
          <w:tblHeader/>
          <w:jc w:val="center"/>
        </w:trPr>
        <w:tc>
          <w:tcPr>
            <w:tcW w:w="1957" w:type="dxa"/>
          </w:tcPr>
          <w:p w14:paraId="33F129E7" w14:textId="77777777" w:rsidR="00E1229A" w:rsidRPr="009C1A8B" w:rsidRDefault="00E1229A" w:rsidP="00E1229A">
            <w:pPr>
              <w:pStyle w:val="NoSpacing"/>
              <w:jc w:val="center"/>
            </w:pPr>
            <w:r w:rsidRPr="009C1A8B">
              <w:t>3-1</w:t>
            </w:r>
          </w:p>
        </w:tc>
        <w:tc>
          <w:tcPr>
            <w:tcW w:w="3661" w:type="dxa"/>
          </w:tcPr>
          <w:p w14:paraId="45E154E4" w14:textId="7E6FDDAD" w:rsidR="00E1229A" w:rsidRPr="009C1A8B" w:rsidRDefault="00E1229A" w:rsidP="00E1229A">
            <w:pPr>
              <w:pStyle w:val="NoSpacing"/>
              <w:jc w:val="center"/>
            </w:pPr>
            <w:r w:rsidRPr="00366DBB">
              <w:t>1.0</w:t>
            </w:r>
          </w:p>
        </w:tc>
        <w:tc>
          <w:tcPr>
            <w:tcW w:w="2814" w:type="dxa"/>
          </w:tcPr>
          <w:p w14:paraId="70827DBA" w14:textId="3AE93DAC" w:rsidR="00E1229A" w:rsidRPr="009C1A8B" w:rsidRDefault="00E1229A" w:rsidP="00E1229A">
            <w:pPr>
              <w:pStyle w:val="NoSpacing"/>
              <w:jc w:val="center"/>
            </w:pPr>
            <w:r>
              <w:t>05/2021</w:t>
            </w:r>
          </w:p>
        </w:tc>
      </w:tr>
      <w:tr w:rsidR="00E1229A" w:rsidRPr="009C1A8B" w14:paraId="677FA6B6" w14:textId="77777777" w:rsidTr="00C03502">
        <w:trPr>
          <w:tblHeader/>
          <w:jc w:val="center"/>
        </w:trPr>
        <w:tc>
          <w:tcPr>
            <w:tcW w:w="1957" w:type="dxa"/>
          </w:tcPr>
          <w:p w14:paraId="75A4B619" w14:textId="77777777" w:rsidR="00E1229A" w:rsidRPr="009C1A8B" w:rsidRDefault="00E1229A" w:rsidP="00E1229A">
            <w:pPr>
              <w:pStyle w:val="NoSpacing"/>
              <w:jc w:val="center"/>
            </w:pPr>
            <w:r w:rsidRPr="009C1A8B">
              <w:t>4-1</w:t>
            </w:r>
          </w:p>
        </w:tc>
        <w:tc>
          <w:tcPr>
            <w:tcW w:w="3661" w:type="dxa"/>
          </w:tcPr>
          <w:p w14:paraId="4AEAC156" w14:textId="24982BF0" w:rsidR="00E1229A" w:rsidRPr="009C1A8B" w:rsidRDefault="00E1229A" w:rsidP="00E1229A">
            <w:pPr>
              <w:pStyle w:val="NoSpacing"/>
              <w:jc w:val="center"/>
            </w:pPr>
            <w:r w:rsidRPr="00366DBB">
              <w:t>1.0</w:t>
            </w:r>
          </w:p>
        </w:tc>
        <w:tc>
          <w:tcPr>
            <w:tcW w:w="2814" w:type="dxa"/>
          </w:tcPr>
          <w:p w14:paraId="2B07DB95" w14:textId="274266E6" w:rsidR="00E1229A" w:rsidRPr="009C1A8B" w:rsidRDefault="00E1229A" w:rsidP="00E1229A">
            <w:pPr>
              <w:pStyle w:val="NoSpacing"/>
              <w:jc w:val="center"/>
            </w:pPr>
            <w:r>
              <w:t>05/2021</w:t>
            </w:r>
          </w:p>
        </w:tc>
      </w:tr>
      <w:tr w:rsidR="00E1229A" w:rsidRPr="009C1A8B" w14:paraId="2F0B8094" w14:textId="77777777" w:rsidTr="00C03502">
        <w:trPr>
          <w:tblHeader/>
          <w:jc w:val="center"/>
        </w:trPr>
        <w:tc>
          <w:tcPr>
            <w:tcW w:w="1957" w:type="dxa"/>
          </w:tcPr>
          <w:p w14:paraId="272B8E2D" w14:textId="77777777" w:rsidR="00E1229A" w:rsidRPr="009C1A8B" w:rsidRDefault="00E1229A" w:rsidP="00E1229A">
            <w:pPr>
              <w:pStyle w:val="NoSpacing"/>
              <w:jc w:val="center"/>
            </w:pPr>
            <w:r w:rsidRPr="009C1A8B">
              <w:t>4-</w:t>
            </w:r>
            <w:r>
              <w:t>2</w:t>
            </w:r>
          </w:p>
        </w:tc>
        <w:tc>
          <w:tcPr>
            <w:tcW w:w="3661" w:type="dxa"/>
          </w:tcPr>
          <w:p w14:paraId="4CFA2A11" w14:textId="7CDA53DA" w:rsidR="00E1229A" w:rsidRPr="009C1A8B" w:rsidRDefault="00E1229A" w:rsidP="00E1229A">
            <w:pPr>
              <w:pStyle w:val="NoSpacing"/>
              <w:jc w:val="center"/>
            </w:pPr>
            <w:r w:rsidRPr="00366DBB">
              <w:t>1.0</w:t>
            </w:r>
          </w:p>
        </w:tc>
        <w:tc>
          <w:tcPr>
            <w:tcW w:w="2814" w:type="dxa"/>
          </w:tcPr>
          <w:p w14:paraId="342CA039" w14:textId="71A04FEF" w:rsidR="00E1229A" w:rsidRPr="009C1A8B" w:rsidRDefault="00E1229A" w:rsidP="00E1229A">
            <w:pPr>
              <w:pStyle w:val="NoSpacing"/>
              <w:jc w:val="center"/>
            </w:pPr>
            <w:r>
              <w:t>05/2021</w:t>
            </w:r>
          </w:p>
        </w:tc>
      </w:tr>
      <w:tr w:rsidR="00E1229A" w:rsidRPr="009C1A8B" w14:paraId="128DE1A1" w14:textId="77777777" w:rsidTr="0033202E">
        <w:trPr>
          <w:tblHeader/>
          <w:jc w:val="center"/>
        </w:trPr>
        <w:tc>
          <w:tcPr>
            <w:tcW w:w="1957" w:type="dxa"/>
          </w:tcPr>
          <w:p w14:paraId="7C0D9334" w14:textId="77777777" w:rsidR="00E1229A" w:rsidRPr="009C1A8B" w:rsidRDefault="00E1229A" w:rsidP="00E1229A">
            <w:pPr>
              <w:pStyle w:val="NoSpacing"/>
              <w:jc w:val="center"/>
            </w:pPr>
            <w:r w:rsidRPr="009C1A8B">
              <w:t>5-1</w:t>
            </w:r>
          </w:p>
        </w:tc>
        <w:tc>
          <w:tcPr>
            <w:tcW w:w="3661" w:type="dxa"/>
          </w:tcPr>
          <w:p w14:paraId="2FD52B20" w14:textId="5ECFBED7" w:rsidR="00E1229A" w:rsidRPr="009C1A8B" w:rsidRDefault="00E1229A" w:rsidP="00E1229A">
            <w:pPr>
              <w:pStyle w:val="NoSpacing"/>
              <w:jc w:val="center"/>
            </w:pPr>
            <w:r w:rsidRPr="00366DBB">
              <w:t>1.0</w:t>
            </w:r>
          </w:p>
        </w:tc>
        <w:tc>
          <w:tcPr>
            <w:tcW w:w="2814" w:type="dxa"/>
          </w:tcPr>
          <w:p w14:paraId="1FE44092" w14:textId="77777777" w:rsidR="00E1229A" w:rsidRPr="009C1A8B" w:rsidRDefault="00E1229A" w:rsidP="00E1229A">
            <w:pPr>
              <w:pStyle w:val="NoSpacing"/>
              <w:jc w:val="center"/>
            </w:pPr>
            <w:r>
              <w:t>05/2021</w:t>
            </w:r>
          </w:p>
        </w:tc>
      </w:tr>
      <w:tr w:rsidR="00E1229A" w:rsidRPr="009C1A8B" w14:paraId="1113240A" w14:textId="77777777" w:rsidTr="0033202E">
        <w:trPr>
          <w:tblHeader/>
          <w:jc w:val="center"/>
        </w:trPr>
        <w:tc>
          <w:tcPr>
            <w:tcW w:w="1957" w:type="dxa"/>
          </w:tcPr>
          <w:p w14:paraId="6815A6FE" w14:textId="77777777" w:rsidR="00E1229A" w:rsidRPr="009C1A8B" w:rsidRDefault="00E1229A" w:rsidP="00E1229A">
            <w:pPr>
              <w:pStyle w:val="NoSpacing"/>
              <w:jc w:val="center"/>
            </w:pPr>
            <w:r w:rsidRPr="009C1A8B">
              <w:t>5-</w:t>
            </w:r>
            <w:r>
              <w:t>2</w:t>
            </w:r>
          </w:p>
        </w:tc>
        <w:tc>
          <w:tcPr>
            <w:tcW w:w="3661" w:type="dxa"/>
          </w:tcPr>
          <w:p w14:paraId="21B43F62" w14:textId="62D926A1" w:rsidR="00E1229A" w:rsidRPr="009C1A8B" w:rsidRDefault="00E1229A" w:rsidP="00E1229A">
            <w:pPr>
              <w:pStyle w:val="NoSpacing"/>
              <w:jc w:val="center"/>
            </w:pPr>
            <w:r w:rsidRPr="00366DBB">
              <w:t>1.0</w:t>
            </w:r>
          </w:p>
        </w:tc>
        <w:tc>
          <w:tcPr>
            <w:tcW w:w="2814" w:type="dxa"/>
          </w:tcPr>
          <w:p w14:paraId="1AF055AA" w14:textId="77777777" w:rsidR="00E1229A" w:rsidRDefault="00E1229A" w:rsidP="00E1229A">
            <w:pPr>
              <w:pStyle w:val="NoSpacing"/>
              <w:jc w:val="center"/>
            </w:pPr>
            <w:r>
              <w:t>05/2021</w:t>
            </w:r>
          </w:p>
        </w:tc>
      </w:tr>
      <w:tr w:rsidR="00E1229A" w:rsidRPr="009C1A8B" w14:paraId="43434270" w14:textId="77777777" w:rsidTr="00C03502">
        <w:trPr>
          <w:tblHeader/>
          <w:jc w:val="center"/>
        </w:trPr>
        <w:tc>
          <w:tcPr>
            <w:tcW w:w="1957" w:type="dxa"/>
          </w:tcPr>
          <w:p w14:paraId="67506762" w14:textId="741B642A" w:rsidR="00E1229A" w:rsidRPr="009C1A8B" w:rsidRDefault="00E1229A" w:rsidP="00E1229A">
            <w:pPr>
              <w:pStyle w:val="NoSpacing"/>
              <w:jc w:val="center"/>
            </w:pPr>
            <w:r>
              <w:t>6-</w:t>
            </w:r>
            <w:r w:rsidRPr="009C1A8B">
              <w:t>1</w:t>
            </w:r>
          </w:p>
        </w:tc>
        <w:tc>
          <w:tcPr>
            <w:tcW w:w="3661" w:type="dxa"/>
          </w:tcPr>
          <w:p w14:paraId="129B0E98" w14:textId="3FABD73D" w:rsidR="00E1229A" w:rsidRPr="009C1A8B" w:rsidRDefault="00E1229A" w:rsidP="00E1229A">
            <w:pPr>
              <w:pStyle w:val="NoSpacing"/>
              <w:jc w:val="center"/>
            </w:pPr>
            <w:r w:rsidRPr="00366DBB">
              <w:t>1.0</w:t>
            </w:r>
          </w:p>
        </w:tc>
        <w:tc>
          <w:tcPr>
            <w:tcW w:w="2814" w:type="dxa"/>
          </w:tcPr>
          <w:p w14:paraId="618B9796" w14:textId="398B7A1F" w:rsidR="00E1229A" w:rsidRPr="009C1A8B" w:rsidRDefault="00E1229A" w:rsidP="00E1229A">
            <w:pPr>
              <w:pStyle w:val="NoSpacing"/>
              <w:jc w:val="center"/>
            </w:pPr>
            <w:r>
              <w:t>05/2021</w:t>
            </w:r>
          </w:p>
        </w:tc>
      </w:tr>
      <w:tr w:rsidR="00E1229A" w:rsidRPr="009C1A8B" w14:paraId="25EAEABA" w14:textId="77777777" w:rsidTr="00266F0D">
        <w:trPr>
          <w:tblHeader/>
          <w:jc w:val="center"/>
        </w:trPr>
        <w:tc>
          <w:tcPr>
            <w:tcW w:w="1957" w:type="dxa"/>
          </w:tcPr>
          <w:p w14:paraId="388D258F" w14:textId="49F1E222" w:rsidR="00E1229A" w:rsidRPr="009C1A8B" w:rsidRDefault="00E1229A" w:rsidP="00E1229A">
            <w:pPr>
              <w:pStyle w:val="NoSpacing"/>
              <w:jc w:val="center"/>
            </w:pPr>
            <w:r>
              <w:t>6-2</w:t>
            </w:r>
          </w:p>
        </w:tc>
        <w:tc>
          <w:tcPr>
            <w:tcW w:w="3661" w:type="dxa"/>
          </w:tcPr>
          <w:p w14:paraId="19E6B532" w14:textId="3E6D1674" w:rsidR="00E1229A" w:rsidRPr="009C1A8B" w:rsidRDefault="00E1229A" w:rsidP="00E1229A">
            <w:pPr>
              <w:pStyle w:val="NoSpacing"/>
              <w:jc w:val="center"/>
            </w:pPr>
            <w:r w:rsidRPr="00366DBB">
              <w:t>1.0</w:t>
            </w:r>
          </w:p>
        </w:tc>
        <w:tc>
          <w:tcPr>
            <w:tcW w:w="2814" w:type="dxa"/>
          </w:tcPr>
          <w:p w14:paraId="42C1F543" w14:textId="2806B057" w:rsidR="00E1229A" w:rsidRDefault="00E1229A" w:rsidP="00E1229A">
            <w:pPr>
              <w:pStyle w:val="NoSpacing"/>
              <w:jc w:val="center"/>
            </w:pPr>
            <w:r>
              <w:t>05/2021</w:t>
            </w:r>
          </w:p>
        </w:tc>
      </w:tr>
      <w:tr w:rsidR="00E1229A" w:rsidRPr="009C1A8B" w14:paraId="0E8D2C90" w14:textId="77777777" w:rsidTr="00266F0D">
        <w:trPr>
          <w:tblHeader/>
          <w:jc w:val="center"/>
        </w:trPr>
        <w:tc>
          <w:tcPr>
            <w:tcW w:w="1957" w:type="dxa"/>
          </w:tcPr>
          <w:p w14:paraId="403B9DD0" w14:textId="5E4902F1" w:rsidR="00E1229A" w:rsidRPr="009C1A8B" w:rsidRDefault="00E1229A" w:rsidP="00E1229A">
            <w:pPr>
              <w:pStyle w:val="NoSpacing"/>
              <w:jc w:val="center"/>
            </w:pPr>
            <w:r>
              <w:t>6-3</w:t>
            </w:r>
          </w:p>
        </w:tc>
        <w:tc>
          <w:tcPr>
            <w:tcW w:w="3661" w:type="dxa"/>
          </w:tcPr>
          <w:p w14:paraId="4A220FE6" w14:textId="7A032B11" w:rsidR="00E1229A" w:rsidRPr="009C1A8B" w:rsidRDefault="00E1229A" w:rsidP="00E1229A">
            <w:pPr>
              <w:pStyle w:val="NoSpacing"/>
              <w:jc w:val="center"/>
            </w:pPr>
            <w:r w:rsidRPr="00366DBB">
              <w:t>1.0</w:t>
            </w:r>
          </w:p>
        </w:tc>
        <w:tc>
          <w:tcPr>
            <w:tcW w:w="2814" w:type="dxa"/>
          </w:tcPr>
          <w:p w14:paraId="17C8D482" w14:textId="23A7BEB1" w:rsidR="00E1229A" w:rsidRDefault="00E1229A" w:rsidP="00E1229A">
            <w:pPr>
              <w:pStyle w:val="NoSpacing"/>
              <w:jc w:val="center"/>
            </w:pPr>
            <w:r>
              <w:t>05/2021</w:t>
            </w:r>
          </w:p>
        </w:tc>
      </w:tr>
      <w:tr w:rsidR="00E1229A" w:rsidRPr="009C1A8B" w14:paraId="41FC2365" w14:textId="77777777" w:rsidTr="00266F0D">
        <w:trPr>
          <w:tblHeader/>
          <w:jc w:val="center"/>
        </w:trPr>
        <w:tc>
          <w:tcPr>
            <w:tcW w:w="1957" w:type="dxa"/>
          </w:tcPr>
          <w:p w14:paraId="58F33FAA" w14:textId="2E1F66B2" w:rsidR="00E1229A" w:rsidRPr="009C1A8B" w:rsidRDefault="00E1229A" w:rsidP="00E1229A">
            <w:pPr>
              <w:pStyle w:val="NoSpacing"/>
              <w:jc w:val="center"/>
            </w:pPr>
            <w:r>
              <w:t>6-4</w:t>
            </w:r>
          </w:p>
        </w:tc>
        <w:tc>
          <w:tcPr>
            <w:tcW w:w="3661" w:type="dxa"/>
          </w:tcPr>
          <w:p w14:paraId="06DE552C" w14:textId="66981D97" w:rsidR="00E1229A" w:rsidRPr="009C1A8B" w:rsidRDefault="00E1229A" w:rsidP="00E1229A">
            <w:pPr>
              <w:pStyle w:val="NoSpacing"/>
              <w:jc w:val="center"/>
            </w:pPr>
            <w:r w:rsidRPr="00366DBB">
              <w:t>1.0</w:t>
            </w:r>
          </w:p>
        </w:tc>
        <w:tc>
          <w:tcPr>
            <w:tcW w:w="2814" w:type="dxa"/>
          </w:tcPr>
          <w:p w14:paraId="1A76287E" w14:textId="754B51E8" w:rsidR="00E1229A" w:rsidRDefault="00E1229A" w:rsidP="00E1229A">
            <w:pPr>
              <w:pStyle w:val="NoSpacing"/>
              <w:jc w:val="center"/>
            </w:pPr>
            <w:r>
              <w:t>05/2021</w:t>
            </w:r>
          </w:p>
        </w:tc>
      </w:tr>
      <w:tr w:rsidR="00E1229A" w:rsidRPr="009C1A8B" w14:paraId="5671F7B5" w14:textId="77777777" w:rsidTr="00266F0D">
        <w:trPr>
          <w:tblHeader/>
          <w:jc w:val="center"/>
        </w:trPr>
        <w:tc>
          <w:tcPr>
            <w:tcW w:w="1957" w:type="dxa"/>
          </w:tcPr>
          <w:p w14:paraId="00E6A752" w14:textId="560A0263" w:rsidR="00E1229A" w:rsidRPr="009C1A8B" w:rsidRDefault="00E1229A" w:rsidP="00E1229A">
            <w:pPr>
              <w:pStyle w:val="NoSpacing"/>
              <w:jc w:val="center"/>
            </w:pPr>
            <w:r>
              <w:t>6-5</w:t>
            </w:r>
          </w:p>
        </w:tc>
        <w:tc>
          <w:tcPr>
            <w:tcW w:w="3661" w:type="dxa"/>
          </w:tcPr>
          <w:p w14:paraId="2BADAF29" w14:textId="74B411C7" w:rsidR="00E1229A" w:rsidRPr="009C1A8B" w:rsidRDefault="00E1229A" w:rsidP="00E1229A">
            <w:pPr>
              <w:pStyle w:val="NoSpacing"/>
              <w:jc w:val="center"/>
            </w:pPr>
            <w:r w:rsidRPr="00366DBB">
              <w:t>1.0</w:t>
            </w:r>
          </w:p>
        </w:tc>
        <w:tc>
          <w:tcPr>
            <w:tcW w:w="2814" w:type="dxa"/>
          </w:tcPr>
          <w:p w14:paraId="41257E7A" w14:textId="659227AA" w:rsidR="00E1229A" w:rsidRDefault="00E1229A" w:rsidP="00E1229A">
            <w:pPr>
              <w:pStyle w:val="NoSpacing"/>
              <w:jc w:val="center"/>
            </w:pPr>
            <w:r>
              <w:t>05/2021</w:t>
            </w:r>
          </w:p>
        </w:tc>
      </w:tr>
      <w:tr w:rsidR="00E1229A" w:rsidRPr="009C1A8B" w14:paraId="1A62F036" w14:textId="77777777" w:rsidTr="00266F0D">
        <w:trPr>
          <w:tblHeader/>
          <w:jc w:val="center"/>
        </w:trPr>
        <w:tc>
          <w:tcPr>
            <w:tcW w:w="1957" w:type="dxa"/>
          </w:tcPr>
          <w:p w14:paraId="6D38B3C4" w14:textId="00CEA6E6" w:rsidR="00E1229A" w:rsidRPr="009C1A8B" w:rsidRDefault="00E1229A" w:rsidP="00E1229A">
            <w:pPr>
              <w:pStyle w:val="NoSpacing"/>
              <w:jc w:val="center"/>
            </w:pPr>
            <w:r>
              <w:t>6-6</w:t>
            </w:r>
          </w:p>
        </w:tc>
        <w:tc>
          <w:tcPr>
            <w:tcW w:w="3661" w:type="dxa"/>
          </w:tcPr>
          <w:p w14:paraId="33555E50" w14:textId="3B1AFD06" w:rsidR="00E1229A" w:rsidRPr="009C1A8B" w:rsidRDefault="00E1229A" w:rsidP="00E1229A">
            <w:pPr>
              <w:pStyle w:val="NoSpacing"/>
              <w:jc w:val="center"/>
            </w:pPr>
            <w:r w:rsidRPr="00366DBB">
              <w:t>1.0</w:t>
            </w:r>
          </w:p>
        </w:tc>
        <w:tc>
          <w:tcPr>
            <w:tcW w:w="2814" w:type="dxa"/>
          </w:tcPr>
          <w:p w14:paraId="6D10037E" w14:textId="3308A4A9" w:rsidR="00E1229A" w:rsidRDefault="00E1229A" w:rsidP="00E1229A">
            <w:pPr>
              <w:pStyle w:val="NoSpacing"/>
              <w:jc w:val="center"/>
            </w:pPr>
            <w:r>
              <w:t>05/2021</w:t>
            </w:r>
          </w:p>
        </w:tc>
      </w:tr>
      <w:tr w:rsidR="00E1229A" w:rsidRPr="009C1A8B" w14:paraId="08A45B09" w14:textId="77777777" w:rsidTr="00266F0D">
        <w:trPr>
          <w:tblHeader/>
          <w:jc w:val="center"/>
        </w:trPr>
        <w:tc>
          <w:tcPr>
            <w:tcW w:w="1957" w:type="dxa"/>
          </w:tcPr>
          <w:p w14:paraId="60A60FC5" w14:textId="0783A38B" w:rsidR="00E1229A" w:rsidRPr="009C1A8B" w:rsidRDefault="00E1229A" w:rsidP="00E1229A">
            <w:pPr>
              <w:pStyle w:val="NoSpacing"/>
              <w:jc w:val="center"/>
            </w:pPr>
            <w:r>
              <w:t>6-7</w:t>
            </w:r>
          </w:p>
        </w:tc>
        <w:tc>
          <w:tcPr>
            <w:tcW w:w="3661" w:type="dxa"/>
          </w:tcPr>
          <w:p w14:paraId="5DB7F5B2" w14:textId="1569A13B" w:rsidR="00E1229A" w:rsidRPr="009C1A8B" w:rsidRDefault="00E1229A" w:rsidP="00E1229A">
            <w:pPr>
              <w:pStyle w:val="NoSpacing"/>
              <w:jc w:val="center"/>
            </w:pPr>
            <w:r w:rsidRPr="00366DBB">
              <w:t>1.0</w:t>
            </w:r>
          </w:p>
        </w:tc>
        <w:tc>
          <w:tcPr>
            <w:tcW w:w="2814" w:type="dxa"/>
          </w:tcPr>
          <w:p w14:paraId="7559948A" w14:textId="6DA1C38E" w:rsidR="00E1229A" w:rsidRDefault="00E1229A" w:rsidP="00E1229A">
            <w:pPr>
              <w:pStyle w:val="NoSpacing"/>
              <w:jc w:val="center"/>
            </w:pPr>
            <w:r>
              <w:t>05/2021</w:t>
            </w:r>
          </w:p>
        </w:tc>
      </w:tr>
      <w:tr w:rsidR="00E1229A" w:rsidRPr="009C1A8B" w14:paraId="50F09D27" w14:textId="77777777" w:rsidTr="00266F0D">
        <w:trPr>
          <w:tblHeader/>
          <w:jc w:val="center"/>
        </w:trPr>
        <w:tc>
          <w:tcPr>
            <w:tcW w:w="1957" w:type="dxa"/>
          </w:tcPr>
          <w:p w14:paraId="24452723" w14:textId="2093F54B" w:rsidR="00E1229A" w:rsidRPr="009C1A8B" w:rsidRDefault="00E1229A" w:rsidP="00E1229A">
            <w:pPr>
              <w:pStyle w:val="NoSpacing"/>
              <w:jc w:val="center"/>
            </w:pPr>
            <w:r>
              <w:t>6-8</w:t>
            </w:r>
          </w:p>
        </w:tc>
        <w:tc>
          <w:tcPr>
            <w:tcW w:w="3661" w:type="dxa"/>
          </w:tcPr>
          <w:p w14:paraId="0BFB2C68" w14:textId="105B03F1" w:rsidR="00E1229A" w:rsidRPr="009C1A8B" w:rsidRDefault="00E1229A" w:rsidP="00E1229A">
            <w:pPr>
              <w:pStyle w:val="NoSpacing"/>
              <w:jc w:val="center"/>
            </w:pPr>
            <w:r w:rsidRPr="00366DBB">
              <w:t>1.0</w:t>
            </w:r>
          </w:p>
        </w:tc>
        <w:tc>
          <w:tcPr>
            <w:tcW w:w="2814" w:type="dxa"/>
          </w:tcPr>
          <w:p w14:paraId="3DE33838" w14:textId="71D80875" w:rsidR="00E1229A" w:rsidRDefault="00E1229A" w:rsidP="00E1229A">
            <w:pPr>
              <w:pStyle w:val="NoSpacing"/>
              <w:jc w:val="center"/>
            </w:pPr>
            <w:r>
              <w:t>05/2021</w:t>
            </w:r>
          </w:p>
        </w:tc>
      </w:tr>
      <w:tr w:rsidR="00E1229A" w:rsidRPr="009C1A8B" w14:paraId="2EFA1163" w14:textId="77777777" w:rsidTr="00266F0D">
        <w:trPr>
          <w:tblHeader/>
          <w:jc w:val="center"/>
        </w:trPr>
        <w:tc>
          <w:tcPr>
            <w:tcW w:w="1957" w:type="dxa"/>
          </w:tcPr>
          <w:p w14:paraId="39C9AEB8" w14:textId="1FA048AD" w:rsidR="00E1229A" w:rsidRPr="009C1A8B" w:rsidRDefault="00E1229A" w:rsidP="00E1229A">
            <w:pPr>
              <w:pStyle w:val="NoSpacing"/>
              <w:jc w:val="center"/>
            </w:pPr>
            <w:r>
              <w:t>6-9</w:t>
            </w:r>
          </w:p>
        </w:tc>
        <w:tc>
          <w:tcPr>
            <w:tcW w:w="3661" w:type="dxa"/>
          </w:tcPr>
          <w:p w14:paraId="0940A29D" w14:textId="0EB2EE2D" w:rsidR="00E1229A" w:rsidRPr="009C1A8B" w:rsidRDefault="00E1229A" w:rsidP="00E1229A">
            <w:pPr>
              <w:pStyle w:val="NoSpacing"/>
              <w:jc w:val="center"/>
            </w:pPr>
            <w:r w:rsidRPr="00366DBB">
              <w:t>1.0</w:t>
            </w:r>
          </w:p>
        </w:tc>
        <w:tc>
          <w:tcPr>
            <w:tcW w:w="2814" w:type="dxa"/>
          </w:tcPr>
          <w:p w14:paraId="0FAB0561" w14:textId="07C963AC" w:rsidR="00E1229A" w:rsidRDefault="00E1229A" w:rsidP="00E1229A">
            <w:pPr>
              <w:pStyle w:val="NoSpacing"/>
              <w:jc w:val="center"/>
            </w:pPr>
            <w:r>
              <w:t>05/2021</w:t>
            </w:r>
          </w:p>
        </w:tc>
      </w:tr>
      <w:tr w:rsidR="00E1229A" w:rsidRPr="009C1A8B" w14:paraId="15275B2F" w14:textId="77777777" w:rsidTr="00266F0D">
        <w:trPr>
          <w:tblHeader/>
          <w:jc w:val="center"/>
        </w:trPr>
        <w:tc>
          <w:tcPr>
            <w:tcW w:w="1957" w:type="dxa"/>
          </w:tcPr>
          <w:p w14:paraId="4A79D0D1" w14:textId="1A5CD63A" w:rsidR="00E1229A" w:rsidRPr="009C1A8B" w:rsidRDefault="00E1229A" w:rsidP="00E1229A">
            <w:pPr>
              <w:pStyle w:val="NoSpacing"/>
              <w:jc w:val="center"/>
            </w:pPr>
            <w:r>
              <w:t>6-</w:t>
            </w:r>
            <w:r w:rsidRPr="009C1A8B">
              <w:t>1</w:t>
            </w:r>
            <w:r>
              <w:t>0</w:t>
            </w:r>
          </w:p>
        </w:tc>
        <w:tc>
          <w:tcPr>
            <w:tcW w:w="3661" w:type="dxa"/>
          </w:tcPr>
          <w:p w14:paraId="3E4CB133" w14:textId="0167DB9D" w:rsidR="00E1229A" w:rsidRPr="009C1A8B" w:rsidRDefault="00E1229A" w:rsidP="00E1229A">
            <w:pPr>
              <w:pStyle w:val="NoSpacing"/>
              <w:jc w:val="center"/>
            </w:pPr>
            <w:r w:rsidRPr="00366DBB">
              <w:t>1.0</w:t>
            </w:r>
          </w:p>
        </w:tc>
        <w:tc>
          <w:tcPr>
            <w:tcW w:w="2814" w:type="dxa"/>
          </w:tcPr>
          <w:p w14:paraId="1F36D21D" w14:textId="54017801" w:rsidR="00E1229A" w:rsidRDefault="00E1229A" w:rsidP="00E1229A">
            <w:pPr>
              <w:pStyle w:val="NoSpacing"/>
              <w:jc w:val="center"/>
            </w:pPr>
            <w:r>
              <w:t>05/2021</w:t>
            </w:r>
          </w:p>
        </w:tc>
      </w:tr>
      <w:tr w:rsidR="00E1229A" w:rsidRPr="009C1A8B" w14:paraId="0C46C8B0" w14:textId="77777777" w:rsidTr="00266F0D">
        <w:trPr>
          <w:tblHeader/>
          <w:jc w:val="center"/>
        </w:trPr>
        <w:tc>
          <w:tcPr>
            <w:tcW w:w="1957" w:type="dxa"/>
          </w:tcPr>
          <w:p w14:paraId="21E1D9D7" w14:textId="065BFE21" w:rsidR="00E1229A" w:rsidRPr="009C1A8B" w:rsidRDefault="00E1229A" w:rsidP="00E1229A">
            <w:pPr>
              <w:pStyle w:val="NoSpacing"/>
              <w:jc w:val="center"/>
            </w:pPr>
            <w:r>
              <w:t>6-</w:t>
            </w:r>
            <w:r w:rsidRPr="009C1A8B">
              <w:t>1</w:t>
            </w:r>
            <w:r>
              <w:t>1</w:t>
            </w:r>
          </w:p>
        </w:tc>
        <w:tc>
          <w:tcPr>
            <w:tcW w:w="3661" w:type="dxa"/>
          </w:tcPr>
          <w:p w14:paraId="706ED6AF" w14:textId="0860D068" w:rsidR="00E1229A" w:rsidRPr="009C1A8B" w:rsidRDefault="00E1229A" w:rsidP="00E1229A">
            <w:pPr>
              <w:pStyle w:val="NoSpacing"/>
              <w:jc w:val="center"/>
            </w:pPr>
            <w:r w:rsidRPr="00366DBB">
              <w:t>1.0</w:t>
            </w:r>
          </w:p>
        </w:tc>
        <w:tc>
          <w:tcPr>
            <w:tcW w:w="2814" w:type="dxa"/>
          </w:tcPr>
          <w:p w14:paraId="672EDFA6" w14:textId="576592E2" w:rsidR="00E1229A" w:rsidRDefault="00E1229A" w:rsidP="00E1229A">
            <w:pPr>
              <w:pStyle w:val="NoSpacing"/>
              <w:jc w:val="center"/>
            </w:pPr>
            <w:r>
              <w:t>05/2021</w:t>
            </w:r>
          </w:p>
        </w:tc>
      </w:tr>
      <w:tr w:rsidR="00E1229A" w:rsidRPr="009C1A8B" w14:paraId="48102BBB" w14:textId="77777777" w:rsidTr="00266F0D">
        <w:trPr>
          <w:tblHeader/>
          <w:jc w:val="center"/>
        </w:trPr>
        <w:tc>
          <w:tcPr>
            <w:tcW w:w="1957" w:type="dxa"/>
          </w:tcPr>
          <w:p w14:paraId="128DB233" w14:textId="79D18562" w:rsidR="00E1229A" w:rsidRPr="009C1A8B" w:rsidRDefault="00E1229A" w:rsidP="00E1229A">
            <w:pPr>
              <w:pStyle w:val="NoSpacing"/>
              <w:jc w:val="center"/>
            </w:pPr>
            <w:r>
              <w:t>6-</w:t>
            </w:r>
            <w:r w:rsidRPr="009C1A8B">
              <w:t>1</w:t>
            </w:r>
            <w:r>
              <w:t>2</w:t>
            </w:r>
          </w:p>
        </w:tc>
        <w:tc>
          <w:tcPr>
            <w:tcW w:w="3661" w:type="dxa"/>
          </w:tcPr>
          <w:p w14:paraId="60FA1316" w14:textId="0527EC5E" w:rsidR="00E1229A" w:rsidRPr="009C1A8B" w:rsidRDefault="00E1229A" w:rsidP="00E1229A">
            <w:pPr>
              <w:pStyle w:val="NoSpacing"/>
              <w:jc w:val="center"/>
            </w:pPr>
            <w:r w:rsidRPr="00366DBB">
              <w:t>1.0</w:t>
            </w:r>
          </w:p>
        </w:tc>
        <w:tc>
          <w:tcPr>
            <w:tcW w:w="2814" w:type="dxa"/>
          </w:tcPr>
          <w:p w14:paraId="74BB148C" w14:textId="51BB3270" w:rsidR="00E1229A" w:rsidRDefault="00E1229A" w:rsidP="00E1229A">
            <w:pPr>
              <w:pStyle w:val="NoSpacing"/>
              <w:jc w:val="center"/>
            </w:pPr>
            <w:r>
              <w:t>05/2021</w:t>
            </w:r>
          </w:p>
        </w:tc>
      </w:tr>
      <w:tr w:rsidR="00E1229A" w:rsidRPr="009C1A8B" w14:paraId="3E2A7DC3" w14:textId="77777777" w:rsidTr="00266F0D">
        <w:trPr>
          <w:tblHeader/>
          <w:jc w:val="center"/>
        </w:trPr>
        <w:tc>
          <w:tcPr>
            <w:tcW w:w="1957" w:type="dxa"/>
          </w:tcPr>
          <w:p w14:paraId="2F6A7BED" w14:textId="1D5D0DD0" w:rsidR="00E1229A" w:rsidRPr="009C1A8B" w:rsidRDefault="00E1229A" w:rsidP="00E1229A">
            <w:pPr>
              <w:pStyle w:val="NoSpacing"/>
              <w:jc w:val="center"/>
            </w:pPr>
            <w:r>
              <w:t>6-</w:t>
            </w:r>
            <w:r w:rsidRPr="009C1A8B">
              <w:t>1</w:t>
            </w:r>
            <w:r>
              <w:t>3</w:t>
            </w:r>
          </w:p>
        </w:tc>
        <w:tc>
          <w:tcPr>
            <w:tcW w:w="3661" w:type="dxa"/>
          </w:tcPr>
          <w:p w14:paraId="23210885" w14:textId="67A3952B" w:rsidR="00E1229A" w:rsidRPr="009C1A8B" w:rsidRDefault="00E1229A" w:rsidP="00E1229A">
            <w:pPr>
              <w:pStyle w:val="NoSpacing"/>
              <w:jc w:val="center"/>
            </w:pPr>
            <w:r w:rsidRPr="00366DBB">
              <w:t>1.0</w:t>
            </w:r>
          </w:p>
        </w:tc>
        <w:tc>
          <w:tcPr>
            <w:tcW w:w="2814" w:type="dxa"/>
          </w:tcPr>
          <w:p w14:paraId="45508C7D" w14:textId="158AE4A8" w:rsidR="00E1229A" w:rsidRDefault="00E1229A" w:rsidP="00E1229A">
            <w:pPr>
              <w:pStyle w:val="NoSpacing"/>
              <w:jc w:val="center"/>
            </w:pPr>
            <w:r>
              <w:t>05/2021</w:t>
            </w:r>
          </w:p>
        </w:tc>
      </w:tr>
      <w:tr w:rsidR="00E1229A" w:rsidRPr="009C1A8B" w14:paraId="53243FA1" w14:textId="77777777" w:rsidTr="00C03502">
        <w:trPr>
          <w:tblHeader/>
          <w:jc w:val="center"/>
        </w:trPr>
        <w:tc>
          <w:tcPr>
            <w:tcW w:w="1957" w:type="dxa"/>
          </w:tcPr>
          <w:p w14:paraId="694985C1" w14:textId="7355AB8F" w:rsidR="00E1229A" w:rsidRPr="009C1A8B" w:rsidRDefault="00E1229A" w:rsidP="00E1229A">
            <w:pPr>
              <w:pStyle w:val="NoSpacing"/>
              <w:jc w:val="center"/>
            </w:pPr>
            <w:r>
              <w:t>6-</w:t>
            </w:r>
            <w:r w:rsidRPr="009C1A8B">
              <w:t>1</w:t>
            </w:r>
            <w:r>
              <w:t>4</w:t>
            </w:r>
          </w:p>
        </w:tc>
        <w:tc>
          <w:tcPr>
            <w:tcW w:w="3661" w:type="dxa"/>
          </w:tcPr>
          <w:p w14:paraId="449D3F44" w14:textId="099E91F7" w:rsidR="00E1229A" w:rsidRPr="009C1A8B" w:rsidRDefault="00E1229A" w:rsidP="00E1229A">
            <w:pPr>
              <w:pStyle w:val="NoSpacing"/>
              <w:jc w:val="center"/>
            </w:pPr>
            <w:r w:rsidRPr="00366DBB">
              <w:t>1.0</w:t>
            </w:r>
          </w:p>
        </w:tc>
        <w:tc>
          <w:tcPr>
            <w:tcW w:w="2814" w:type="dxa"/>
          </w:tcPr>
          <w:p w14:paraId="5F90DABC" w14:textId="0C72BF13" w:rsidR="00E1229A" w:rsidRDefault="00E1229A" w:rsidP="00E1229A">
            <w:pPr>
              <w:pStyle w:val="NoSpacing"/>
              <w:jc w:val="center"/>
            </w:pPr>
            <w:r>
              <w:t>05/2021</w:t>
            </w:r>
          </w:p>
        </w:tc>
      </w:tr>
      <w:tr w:rsidR="00E1229A" w:rsidRPr="009C1A8B" w14:paraId="0830592D" w14:textId="77777777" w:rsidTr="00C03502">
        <w:trPr>
          <w:tblHeader/>
          <w:jc w:val="center"/>
        </w:trPr>
        <w:tc>
          <w:tcPr>
            <w:tcW w:w="1957" w:type="dxa"/>
          </w:tcPr>
          <w:p w14:paraId="30A9DB75" w14:textId="71491281" w:rsidR="00E1229A" w:rsidRPr="009C1A8B" w:rsidRDefault="00E1229A" w:rsidP="00E1229A">
            <w:pPr>
              <w:pStyle w:val="NoSpacing"/>
              <w:jc w:val="center"/>
            </w:pPr>
            <w:r>
              <w:t>6-</w:t>
            </w:r>
            <w:r w:rsidRPr="009C1A8B">
              <w:t>1</w:t>
            </w:r>
            <w:r>
              <w:t>5</w:t>
            </w:r>
          </w:p>
        </w:tc>
        <w:tc>
          <w:tcPr>
            <w:tcW w:w="3661" w:type="dxa"/>
          </w:tcPr>
          <w:p w14:paraId="7F54D46B" w14:textId="23526BC7" w:rsidR="00E1229A" w:rsidRPr="009C1A8B" w:rsidRDefault="00E1229A" w:rsidP="00E1229A">
            <w:pPr>
              <w:pStyle w:val="NoSpacing"/>
              <w:jc w:val="center"/>
            </w:pPr>
            <w:r w:rsidRPr="00366DBB">
              <w:t>1.0</w:t>
            </w:r>
          </w:p>
        </w:tc>
        <w:tc>
          <w:tcPr>
            <w:tcW w:w="2814" w:type="dxa"/>
          </w:tcPr>
          <w:p w14:paraId="7466008F" w14:textId="2918FEAA" w:rsidR="00E1229A" w:rsidRDefault="00E1229A" w:rsidP="00E1229A">
            <w:pPr>
              <w:pStyle w:val="NoSpacing"/>
              <w:jc w:val="center"/>
            </w:pPr>
            <w:r>
              <w:t>05/2021</w:t>
            </w:r>
          </w:p>
        </w:tc>
      </w:tr>
      <w:tr w:rsidR="00E1229A" w:rsidRPr="009C1A8B" w14:paraId="0FF0AE6D" w14:textId="77777777" w:rsidTr="00C03502">
        <w:trPr>
          <w:tblHeader/>
          <w:jc w:val="center"/>
        </w:trPr>
        <w:tc>
          <w:tcPr>
            <w:tcW w:w="1957" w:type="dxa"/>
          </w:tcPr>
          <w:p w14:paraId="41D9C420" w14:textId="135D94CA" w:rsidR="00E1229A" w:rsidRPr="009C1A8B" w:rsidRDefault="00E1229A" w:rsidP="00E1229A">
            <w:pPr>
              <w:pStyle w:val="NoSpacing"/>
              <w:jc w:val="center"/>
            </w:pPr>
            <w:r>
              <w:t>6-</w:t>
            </w:r>
            <w:r w:rsidRPr="009C1A8B">
              <w:t>1</w:t>
            </w:r>
            <w:r>
              <w:t>6</w:t>
            </w:r>
          </w:p>
        </w:tc>
        <w:tc>
          <w:tcPr>
            <w:tcW w:w="3661" w:type="dxa"/>
          </w:tcPr>
          <w:p w14:paraId="5A45E2FB" w14:textId="2BFD69DE" w:rsidR="00E1229A" w:rsidRPr="009C1A8B" w:rsidRDefault="00E1229A" w:rsidP="00E1229A">
            <w:pPr>
              <w:pStyle w:val="NoSpacing"/>
              <w:jc w:val="center"/>
            </w:pPr>
            <w:r w:rsidRPr="00366DBB">
              <w:t>1.0</w:t>
            </w:r>
          </w:p>
        </w:tc>
        <w:tc>
          <w:tcPr>
            <w:tcW w:w="2814" w:type="dxa"/>
          </w:tcPr>
          <w:p w14:paraId="46218B7A" w14:textId="3EEE9387" w:rsidR="00E1229A" w:rsidRDefault="00E1229A" w:rsidP="00E1229A">
            <w:pPr>
              <w:pStyle w:val="NoSpacing"/>
              <w:jc w:val="center"/>
            </w:pPr>
            <w:r>
              <w:t>05/2021</w:t>
            </w:r>
          </w:p>
        </w:tc>
      </w:tr>
      <w:tr w:rsidR="00E1229A" w:rsidRPr="009C1A8B" w14:paraId="1B74487C" w14:textId="77777777" w:rsidTr="00C03502">
        <w:trPr>
          <w:tblHeader/>
          <w:jc w:val="center"/>
        </w:trPr>
        <w:tc>
          <w:tcPr>
            <w:tcW w:w="1957" w:type="dxa"/>
          </w:tcPr>
          <w:p w14:paraId="1F603CAE" w14:textId="101DC3B2" w:rsidR="00E1229A" w:rsidRPr="009C1A8B" w:rsidRDefault="00E1229A" w:rsidP="00E1229A">
            <w:pPr>
              <w:pStyle w:val="NoSpacing"/>
              <w:jc w:val="center"/>
            </w:pPr>
            <w:r>
              <w:t>6-</w:t>
            </w:r>
            <w:r w:rsidRPr="009C1A8B">
              <w:t>1</w:t>
            </w:r>
            <w:r>
              <w:t>7</w:t>
            </w:r>
          </w:p>
        </w:tc>
        <w:tc>
          <w:tcPr>
            <w:tcW w:w="3661" w:type="dxa"/>
          </w:tcPr>
          <w:p w14:paraId="4A0491B6" w14:textId="33D32272" w:rsidR="00E1229A" w:rsidRPr="009C1A8B" w:rsidRDefault="00E1229A" w:rsidP="00E1229A">
            <w:pPr>
              <w:pStyle w:val="NoSpacing"/>
              <w:jc w:val="center"/>
            </w:pPr>
            <w:r w:rsidRPr="00366DBB">
              <w:t>1.0</w:t>
            </w:r>
          </w:p>
        </w:tc>
        <w:tc>
          <w:tcPr>
            <w:tcW w:w="2814" w:type="dxa"/>
          </w:tcPr>
          <w:p w14:paraId="2C56DD4B" w14:textId="619E7EBA" w:rsidR="00E1229A" w:rsidRDefault="00E1229A" w:rsidP="00E1229A">
            <w:pPr>
              <w:pStyle w:val="NoSpacing"/>
              <w:jc w:val="center"/>
            </w:pPr>
            <w:r>
              <w:t>05/2021</w:t>
            </w:r>
          </w:p>
        </w:tc>
      </w:tr>
      <w:tr w:rsidR="00E1229A" w:rsidRPr="009C1A8B" w14:paraId="52D6996D" w14:textId="77777777" w:rsidTr="00C03502">
        <w:trPr>
          <w:tblHeader/>
          <w:jc w:val="center"/>
        </w:trPr>
        <w:tc>
          <w:tcPr>
            <w:tcW w:w="1957" w:type="dxa"/>
          </w:tcPr>
          <w:p w14:paraId="570D8667" w14:textId="6C37A5CB" w:rsidR="00E1229A" w:rsidRPr="009C1A8B" w:rsidRDefault="00E1229A" w:rsidP="00E1229A">
            <w:pPr>
              <w:pStyle w:val="NoSpacing"/>
              <w:jc w:val="center"/>
            </w:pPr>
            <w:r>
              <w:t>6-</w:t>
            </w:r>
            <w:r w:rsidRPr="009C1A8B">
              <w:t>1</w:t>
            </w:r>
            <w:r>
              <w:t>8</w:t>
            </w:r>
          </w:p>
        </w:tc>
        <w:tc>
          <w:tcPr>
            <w:tcW w:w="3661" w:type="dxa"/>
          </w:tcPr>
          <w:p w14:paraId="3CE9F097" w14:textId="45DD3D1D" w:rsidR="00E1229A" w:rsidRPr="009C1A8B" w:rsidRDefault="00E1229A" w:rsidP="00E1229A">
            <w:pPr>
              <w:pStyle w:val="NoSpacing"/>
              <w:jc w:val="center"/>
            </w:pPr>
            <w:r w:rsidRPr="00366DBB">
              <w:t>1.0</w:t>
            </w:r>
          </w:p>
        </w:tc>
        <w:tc>
          <w:tcPr>
            <w:tcW w:w="2814" w:type="dxa"/>
          </w:tcPr>
          <w:p w14:paraId="75BF9C28" w14:textId="187099DD" w:rsidR="00E1229A" w:rsidRDefault="00E1229A" w:rsidP="00E1229A">
            <w:pPr>
              <w:pStyle w:val="NoSpacing"/>
              <w:jc w:val="center"/>
            </w:pPr>
            <w:r>
              <w:t>05/2021</w:t>
            </w:r>
          </w:p>
        </w:tc>
      </w:tr>
      <w:tr w:rsidR="00E1229A" w:rsidRPr="009C1A8B" w14:paraId="398FAD30" w14:textId="77777777" w:rsidTr="00C03502">
        <w:trPr>
          <w:tblHeader/>
          <w:jc w:val="center"/>
        </w:trPr>
        <w:tc>
          <w:tcPr>
            <w:tcW w:w="1957" w:type="dxa"/>
          </w:tcPr>
          <w:p w14:paraId="0658A094" w14:textId="77777777" w:rsidR="00E1229A" w:rsidRPr="009C1A8B" w:rsidRDefault="00E1229A" w:rsidP="00E1229A">
            <w:pPr>
              <w:pStyle w:val="NoSpacing"/>
              <w:jc w:val="center"/>
            </w:pPr>
            <w:r w:rsidRPr="009C1A8B">
              <w:t>6-1</w:t>
            </w:r>
          </w:p>
        </w:tc>
        <w:tc>
          <w:tcPr>
            <w:tcW w:w="3661" w:type="dxa"/>
          </w:tcPr>
          <w:p w14:paraId="1114F1BC" w14:textId="537E693C" w:rsidR="00E1229A" w:rsidRPr="009C1A8B" w:rsidRDefault="00E1229A" w:rsidP="00E1229A">
            <w:pPr>
              <w:pStyle w:val="NoSpacing"/>
              <w:jc w:val="center"/>
            </w:pPr>
            <w:r w:rsidRPr="00366DBB">
              <w:t>1.0</w:t>
            </w:r>
          </w:p>
        </w:tc>
        <w:tc>
          <w:tcPr>
            <w:tcW w:w="2814" w:type="dxa"/>
          </w:tcPr>
          <w:p w14:paraId="6B8A73F7" w14:textId="3FA81EB8" w:rsidR="00E1229A" w:rsidRPr="009C1A8B" w:rsidRDefault="00E1229A" w:rsidP="00E1229A">
            <w:pPr>
              <w:pStyle w:val="NoSpacing"/>
              <w:jc w:val="center"/>
            </w:pPr>
            <w:r>
              <w:t>05/2021</w:t>
            </w:r>
          </w:p>
        </w:tc>
      </w:tr>
      <w:tr w:rsidR="00E1229A" w:rsidRPr="009C1A8B" w14:paraId="75E9C7BB" w14:textId="77777777" w:rsidTr="00C03502">
        <w:trPr>
          <w:tblHeader/>
          <w:jc w:val="center"/>
        </w:trPr>
        <w:tc>
          <w:tcPr>
            <w:tcW w:w="1957" w:type="dxa"/>
          </w:tcPr>
          <w:p w14:paraId="57F3D7FD" w14:textId="77777777" w:rsidR="00E1229A" w:rsidRPr="009C1A8B" w:rsidRDefault="00E1229A" w:rsidP="00E1229A">
            <w:pPr>
              <w:pStyle w:val="NoSpacing"/>
              <w:jc w:val="center"/>
            </w:pPr>
            <w:r w:rsidRPr="009C1A8B">
              <w:t>7-1</w:t>
            </w:r>
          </w:p>
        </w:tc>
        <w:tc>
          <w:tcPr>
            <w:tcW w:w="3661" w:type="dxa"/>
          </w:tcPr>
          <w:p w14:paraId="40B1DEAD" w14:textId="33980B9F" w:rsidR="00E1229A" w:rsidRPr="009C1A8B" w:rsidRDefault="00E1229A" w:rsidP="00E1229A">
            <w:pPr>
              <w:pStyle w:val="NoSpacing"/>
              <w:jc w:val="center"/>
            </w:pPr>
            <w:r w:rsidRPr="00366DBB">
              <w:t>1.0</w:t>
            </w:r>
          </w:p>
        </w:tc>
        <w:tc>
          <w:tcPr>
            <w:tcW w:w="2814" w:type="dxa"/>
          </w:tcPr>
          <w:p w14:paraId="02B85D8E" w14:textId="74D88BAC" w:rsidR="00E1229A" w:rsidRPr="009C1A8B" w:rsidRDefault="00E1229A" w:rsidP="00E1229A">
            <w:pPr>
              <w:pStyle w:val="NoSpacing"/>
              <w:jc w:val="center"/>
            </w:pPr>
            <w:r>
              <w:t>05/2021</w:t>
            </w:r>
          </w:p>
        </w:tc>
      </w:tr>
      <w:tr w:rsidR="00E1229A" w:rsidRPr="009C1A8B" w14:paraId="175E155F" w14:textId="77777777" w:rsidTr="0033202E">
        <w:trPr>
          <w:tblHeader/>
          <w:jc w:val="center"/>
        </w:trPr>
        <w:tc>
          <w:tcPr>
            <w:tcW w:w="1957" w:type="dxa"/>
          </w:tcPr>
          <w:p w14:paraId="556210E3" w14:textId="6F954BE5" w:rsidR="00E1229A" w:rsidRPr="009C1A8B" w:rsidRDefault="00E1229A" w:rsidP="00E1229A">
            <w:pPr>
              <w:pStyle w:val="NoSpacing"/>
              <w:jc w:val="center"/>
            </w:pPr>
            <w:r>
              <w:t>7</w:t>
            </w:r>
            <w:r w:rsidRPr="009C1A8B">
              <w:t>-</w:t>
            </w:r>
            <w:r>
              <w:t>2</w:t>
            </w:r>
          </w:p>
        </w:tc>
        <w:tc>
          <w:tcPr>
            <w:tcW w:w="3661" w:type="dxa"/>
          </w:tcPr>
          <w:p w14:paraId="2E2EB44D" w14:textId="6B02B105" w:rsidR="00E1229A" w:rsidRPr="009C1A8B" w:rsidRDefault="00E1229A" w:rsidP="00E1229A">
            <w:pPr>
              <w:pStyle w:val="NoSpacing"/>
              <w:jc w:val="center"/>
            </w:pPr>
            <w:r w:rsidRPr="00366DBB">
              <w:t>1.0</w:t>
            </w:r>
          </w:p>
        </w:tc>
        <w:tc>
          <w:tcPr>
            <w:tcW w:w="2814" w:type="dxa"/>
          </w:tcPr>
          <w:p w14:paraId="50C7ADA9" w14:textId="77777777" w:rsidR="00E1229A" w:rsidRPr="009C1A8B" w:rsidRDefault="00E1229A" w:rsidP="00E1229A">
            <w:pPr>
              <w:pStyle w:val="NoSpacing"/>
              <w:jc w:val="center"/>
            </w:pPr>
            <w:r>
              <w:t>05/2021</w:t>
            </w:r>
          </w:p>
        </w:tc>
      </w:tr>
      <w:tr w:rsidR="00E1229A" w:rsidRPr="009C1A8B" w14:paraId="7F4A0545" w14:textId="77777777" w:rsidTr="00C03502">
        <w:trPr>
          <w:tblHeader/>
          <w:jc w:val="center"/>
        </w:trPr>
        <w:tc>
          <w:tcPr>
            <w:tcW w:w="1957" w:type="dxa"/>
          </w:tcPr>
          <w:p w14:paraId="24A04527" w14:textId="77777777" w:rsidR="00E1229A" w:rsidRPr="009C1A8B" w:rsidRDefault="00E1229A" w:rsidP="00E1229A">
            <w:pPr>
              <w:pStyle w:val="NoSpacing"/>
              <w:jc w:val="center"/>
            </w:pPr>
            <w:r w:rsidRPr="009C1A8B">
              <w:t>8-1</w:t>
            </w:r>
          </w:p>
        </w:tc>
        <w:tc>
          <w:tcPr>
            <w:tcW w:w="3661" w:type="dxa"/>
          </w:tcPr>
          <w:p w14:paraId="3389A915" w14:textId="614DF9FC" w:rsidR="00E1229A" w:rsidRPr="009C1A8B" w:rsidRDefault="00E1229A" w:rsidP="00E1229A">
            <w:pPr>
              <w:pStyle w:val="NoSpacing"/>
              <w:jc w:val="center"/>
            </w:pPr>
            <w:r w:rsidRPr="00366DBB">
              <w:t>1.0</w:t>
            </w:r>
          </w:p>
        </w:tc>
        <w:tc>
          <w:tcPr>
            <w:tcW w:w="2814" w:type="dxa"/>
          </w:tcPr>
          <w:p w14:paraId="43286225" w14:textId="0B7EC01A" w:rsidR="00E1229A" w:rsidRPr="009C1A8B" w:rsidRDefault="00E1229A" w:rsidP="00E1229A">
            <w:pPr>
              <w:pStyle w:val="NoSpacing"/>
              <w:jc w:val="center"/>
            </w:pPr>
            <w:r>
              <w:t>05/2021</w:t>
            </w:r>
          </w:p>
        </w:tc>
      </w:tr>
    </w:tbl>
    <w:p w14:paraId="60A37A56" w14:textId="77777777" w:rsidR="00266F0D" w:rsidRDefault="00266F0D" w:rsidP="00266F0D"/>
    <w:p w14:paraId="7A991645" w14:textId="77777777" w:rsidR="00266F0D" w:rsidRPr="003F2B29" w:rsidRDefault="00266F0D" w:rsidP="00266F0D">
      <w:r w:rsidRPr="003F2B29">
        <w:t>FAA Acceptance: ___________________________   Approved: ______________________________</w:t>
      </w:r>
    </w:p>
    <w:p w14:paraId="5DF85DE2" w14:textId="77777777" w:rsidR="00266F0D" w:rsidRPr="003F2B29" w:rsidRDefault="00266F0D" w:rsidP="00266F0D">
      <w:r w:rsidRPr="003F2B29">
        <w:t xml:space="preserve">                                       FAA Inspector/Date                       </w:t>
      </w:r>
      <w:r>
        <w:t xml:space="preserve">  </w:t>
      </w:r>
      <w:r w:rsidRPr="003F2B29">
        <w:t xml:space="preserve">          Quality Assurance Manager/Date</w:t>
      </w:r>
    </w:p>
    <w:p w14:paraId="06EA2BEB" w14:textId="77777777" w:rsidR="00266F0D" w:rsidRDefault="00266F0D">
      <w:r>
        <w:br w:type="page"/>
      </w: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33202E" w:rsidRPr="00266F0D" w14:paraId="77992256" w14:textId="77777777" w:rsidTr="0033202E">
        <w:trPr>
          <w:tblHeader/>
          <w:jc w:val="center"/>
        </w:trPr>
        <w:tc>
          <w:tcPr>
            <w:tcW w:w="1957" w:type="dxa"/>
          </w:tcPr>
          <w:p w14:paraId="5663F918" w14:textId="77777777" w:rsidR="0033202E" w:rsidRPr="00266F0D" w:rsidRDefault="0033202E" w:rsidP="0033202E">
            <w:pPr>
              <w:jc w:val="center"/>
              <w:rPr>
                <w:b/>
              </w:rPr>
            </w:pPr>
            <w:r w:rsidRPr="00266F0D">
              <w:rPr>
                <w:b/>
              </w:rPr>
              <w:lastRenderedPageBreak/>
              <w:t>PAGE NO.</w:t>
            </w:r>
          </w:p>
        </w:tc>
        <w:tc>
          <w:tcPr>
            <w:tcW w:w="3661" w:type="dxa"/>
          </w:tcPr>
          <w:p w14:paraId="5457EADB" w14:textId="77777777" w:rsidR="0033202E" w:rsidRPr="00266F0D" w:rsidRDefault="0033202E" w:rsidP="0033202E">
            <w:pPr>
              <w:jc w:val="center"/>
              <w:rPr>
                <w:b/>
              </w:rPr>
            </w:pPr>
            <w:r w:rsidRPr="00266F0D">
              <w:rPr>
                <w:b/>
              </w:rPr>
              <w:t>REV.</w:t>
            </w:r>
          </w:p>
        </w:tc>
        <w:tc>
          <w:tcPr>
            <w:tcW w:w="2814" w:type="dxa"/>
          </w:tcPr>
          <w:p w14:paraId="4BD9A4EE" w14:textId="77777777" w:rsidR="0033202E" w:rsidRPr="00266F0D" w:rsidRDefault="0033202E" w:rsidP="0033202E">
            <w:pPr>
              <w:jc w:val="center"/>
              <w:rPr>
                <w:b/>
              </w:rPr>
            </w:pPr>
            <w:r w:rsidRPr="00266F0D">
              <w:rPr>
                <w:b/>
              </w:rPr>
              <w:t>DATE</w:t>
            </w:r>
          </w:p>
        </w:tc>
      </w:tr>
      <w:tr w:rsidR="00E1229A" w:rsidRPr="009C1A8B" w14:paraId="0996076B" w14:textId="77777777" w:rsidTr="0033202E">
        <w:trPr>
          <w:tblHeader/>
          <w:jc w:val="center"/>
        </w:trPr>
        <w:tc>
          <w:tcPr>
            <w:tcW w:w="1957" w:type="dxa"/>
          </w:tcPr>
          <w:p w14:paraId="01E7BFA1" w14:textId="77777777" w:rsidR="00E1229A" w:rsidRPr="009C1A8B" w:rsidRDefault="00E1229A" w:rsidP="00E1229A">
            <w:pPr>
              <w:pStyle w:val="NoSpacing"/>
              <w:jc w:val="center"/>
            </w:pPr>
            <w:r w:rsidRPr="009C1A8B">
              <w:t>9-1</w:t>
            </w:r>
          </w:p>
        </w:tc>
        <w:tc>
          <w:tcPr>
            <w:tcW w:w="3661" w:type="dxa"/>
          </w:tcPr>
          <w:p w14:paraId="32AF2FB2" w14:textId="6DB2FB68" w:rsidR="00E1229A" w:rsidRPr="009C1A8B" w:rsidRDefault="00E1229A" w:rsidP="00E1229A">
            <w:pPr>
              <w:pStyle w:val="NoSpacing"/>
              <w:jc w:val="center"/>
            </w:pPr>
            <w:r w:rsidRPr="008C0320">
              <w:t>1.0</w:t>
            </w:r>
          </w:p>
        </w:tc>
        <w:tc>
          <w:tcPr>
            <w:tcW w:w="2814" w:type="dxa"/>
          </w:tcPr>
          <w:p w14:paraId="05C59FF4" w14:textId="77777777" w:rsidR="00E1229A" w:rsidRPr="009C1A8B" w:rsidRDefault="00E1229A" w:rsidP="00E1229A">
            <w:pPr>
              <w:pStyle w:val="NoSpacing"/>
              <w:jc w:val="center"/>
            </w:pPr>
            <w:r>
              <w:t>05/2021</w:t>
            </w:r>
          </w:p>
        </w:tc>
      </w:tr>
      <w:tr w:rsidR="00E1229A" w:rsidRPr="009C1A8B" w14:paraId="2DF08DAB" w14:textId="77777777" w:rsidTr="0033202E">
        <w:trPr>
          <w:tblHeader/>
          <w:jc w:val="center"/>
        </w:trPr>
        <w:tc>
          <w:tcPr>
            <w:tcW w:w="1957" w:type="dxa"/>
          </w:tcPr>
          <w:p w14:paraId="5BA75B0D" w14:textId="77777777" w:rsidR="00E1229A" w:rsidRPr="009C1A8B" w:rsidRDefault="00E1229A" w:rsidP="00E1229A">
            <w:pPr>
              <w:pStyle w:val="NoSpacing"/>
              <w:jc w:val="center"/>
            </w:pPr>
            <w:r w:rsidRPr="009C1A8B">
              <w:t>10-1</w:t>
            </w:r>
          </w:p>
        </w:tc>
        <w:tc>
          <w:tcPr>
            <w:tcW w:w="3661" w:type="dxa"/>
          </w:tcPr>
          <w:p w14:paraId="3E5CF0FE" w14:textId="3D43A0D0" w:rsidR="00E1229A" w:rsidRPr="009C1A8B" w:rsidRDefault="00E1229A" w:rsidP="00E1229A">
            <w:pPr>
              <w:pStyle w:val="NoSpacing"/>
              <w:jc w:val="center"/>
            </w:pPr>
            <w:r w:rsidRPr="008C0320">
              <w:t>1.0</w:t>
            </w:r>
          </w:p>
        </w:tc>
        <w:tc>
          <w:tcPr>
            <w:tcW w:w="2814" w:type="dxa"/>
          </w:tcPr>
          <w:p w14:paraId="0E961000" w14:textId="77777777" w:rsidR="00E1229A" w:rsidRPr="009C1A8B" w:rsidRDefault="00E1229A" w:rsidP="00E1229A">
            <w:pPr>
              <w:pStyle w:val="NoSpacing"/>
              <w:jc w:val="center"/>
            </w:pPr>
            <w:r>
              <w:t>05/2021</w:t>
            </w:r>
          </w:p>
        </w:tc>
      </w:tr>
      <w:tr w:rsidR="00E1229A" w:rsidRPr="009C1A8B" w14:paraId="44537763" w14:textId="77777777" w:rsidTr="0033202E">
        <w:trPr>
          <w:tblHeader/>
          <w:jc w:val="center"/>
        </w:trPr>
        <w:tc>
          <w:tcPr>
            <w:tcW w:w="1957" w:type="dxa"/>
          </w:tcPr>
          <w:p w14:paraId="6E77F665" w14:textId="77777777" w:rsidR="00E1229A" w:rsidRPr="009C1A8B" w:rsidRDefault="00E1229A" w:rsidP="00E1229A">
            <w:pPr>
              <w:pStyle w:val="NoSpacing"/>
              <w:jc w:val="center"/>
            </w:pPr>
            <w:r w:rsidRPr="009C1A8B">
              <w:t>11-1</w:t>
            </w:r>
          </w:p>
        </w:tc>
        <w:tc>
          <w:tcPr>
            <w:tcW w:w="3661" w:type="dxa"/>
          </w:tcPr>
          <w:p w14:paraId="0B347A27" w14:textId="6A1951B3" w:rsidR="00E1229A" w:rsidRPr="009C1A8B" w:rsidRDefault="00E1229A" w:rsidP="00E1229A">
            <w:pPr>
              <w:pStyle w:val="NoSpacing"/>
              <w:jc w:val="center"/>
            </w:pPr>
            <w:r w:rsidRPr="008C0320">
              <w:t>1.0</w:t>
            </w:r>
          </w:p>
        </w:tc>
        <w:tc>
          <w:tcPr>
            <w:tcW w:w="2814" w:type="dxa"/>
          </w:tcPr>
          <w:p w14:paraId="773EEE93" w14:textId="77777777" w:rsidR="00E1229A" w:rsidRPr="009C1A8B" w:rsidRDefault="00E1229A" w:rsidP="00E1229A">
            <w:pPr>
              <w:pStyle w:val="NoSpacing"/>
              <w:jc w:val="center"/>
            </w:pPr>
            <w:r>
              <w:t>05/2021</w:t>
            </w:r>
          </w:p>
        </w:tc>
      </w:tr>
      <w:tr w:rsidR="00E1229A" w:rsidRPr="009C1A8B" w14:paraId="62C1639D" w14:textId="77777777" w:rsidTr="0033202E">
        <w:trPr>
          <w:tblHeader/>
          <w:jc w:val="center"/>
        </w:trPr>
        <w:tc>
          <w:tcPr>
            <w:tcW w:w="1957" w:type="dxa"/>
          </w:tcPr>
          <w:p w14:paraId="5117DFB7" w14:textId="77777777" w:rsidR="00E1229A" w:rsidRPr="009C1A8B" w:rsidRDefault="00E1229A" w:rsidP="00E1229A">
            <w:pPr>
              <w:pStyle w:val="NoSpacing"/>
              <w:jc w:val="center"/>
            </w:pPr>
            <w:r w:rsidRPr="009C1A8B">
              <w:t>1</w:t>
            </w:r>
            <w:r>
              <w:t>1</w:t>
            </w:r>
            <w:r w:rsidRPr="009C1A8B">
              <w:t>-</w:t>
            </w:r>
            <w:r>
              <w:t>2</w:t>
            </w:r>
          </w:p>
        </w:tc>
        <w:tc>
          <w:tcPr>
            <w:tcW w:w="3661" w:type="dxa"/>
          </w:tcPr>
          <w:p w14:paraId="1BEE45A7" w14:textId="4DA15F38" w:rsidR="00E1229A" w:rsidRPr="009C1A8B" w:rsidRDefault="00E1229A" w:rsidP="00E1229A">
            <w:pPr>
              <w:pStyle w:val="NoSpacing"/>
              <w:jc w:val="center"/>
            </w:pPr>
            <w:r w:rsidRPr="008C0320">
              <w:t>1.0</w:t>
            </w:r>
          </w:p>
        </w:tc>
        <w:tc>
          <w:tcPr>
            <w:tcW w:w="2814" w:type="dxa"/>
          </w:tcPr>
          <w:p w14:paraId="1EF2C6CD" w14:textId="77777777" w:rsidR="00E1229A" w:rsidRPr="009C1A8B" w:rsidRDefault="00E1229A" w:rsidP="00E1229A">
            <w:pPr>
              <w:pStyle w:val="NoSpacing"/>
              <w:jc w:val="center"/>
            </w:pPr>
            <w:r>
              <w:t>05/2021</w:t>
            </w:r>
          </w:p>
        </w:tc>
      </w:tr>
      <w:tr w:rsidR="00E1229A" w:rsidRPr="009C1A8B" w14:paraId="624C09AF" w14:textId="77777777" w:rsidTr="0033202E">
        <w:trPr>
          <w:tblHeader/>
          <w:jc w:val="center"/>
        </w:trPr>
        <w:tc>
          <w:tcPr>
            <w:tcW w:w="1957" w:type="dxa"/>
          </w:tcPr>
          <w:p w14:paraId="30176044" w14:textId="77777777" w:rsidR="00E1229A" w:rsidRPr="009C1A8B" w:rsidRDefault="00E1229A" w:rsidP="00E1229A">
            <w:pPr>
              <w:pStyle w:val="NoSpacing"/>
              <w:jc w:val="center"/>
            </w:pPr>
            <w:r w:rsidRPr="009C1A8B">
              <w:t>12-</w:t>
            </w:r>
            <w:r>
              <w:t>1</w:t>
            </w:r>
          </w:p>
        </w:tc>
        <w:tc>
          <w:tcPr>
            <w:tcW w:w="3661" w:type="dxa"/>
          </w:tcPr>
          <w:p w14:paraId="0BD4EF91" w14:textId="12E40215" w:rsidR="00E1229A" w:rsidRPr="009C1A8B" w:rsidRDefault="00E1229A" w:rsidP="00E1229A">
            <w:pPr>
              <w:pStyle w:val="NoSpacing"/>
              <w:jc w:val="center"/>
            </w:pPr>
            <w:r w:rsidRPr="008C0320">
              <w:t>1.0</w:t>
            </w:r>
          </w:p>
        </w:tc>
        <w:tc>
          <w:tcPr>
            <w:tcW w:w="2814" w:type="dxa"/>
          </w:tcPr>
          <w:p w14:paraId="02F73F82" w14:textId="77777777" w:rsidR="00E1229A" w:rsidRPr="009C1A8B" w:rsidRDefault="00E1229A" w:rsidP="00E1229A">
            <w:pPr>
              <w:pStyle w:val="NoSpacing"/>
              <w:jc w:val="center"/>
            </w:pPr>
            <w:r>
              <w:t>05/2021</w:t>
            </w:r>
          </w:p>
        </w:tc>
      </w:tr>
      <w:tr w:rsidR="00E1229A" w:rsidRPr="009C1A8B" w14:paraId="00962532" w14:textId="77777777" w:rsidTr="00C03502">
        <w:trPr>
          <w:tblHeader/>
          <w:jc w:val="center"/>
        </w:trPr>
        <w:tc>
          <w:tcPr>
            <w:tcW w:w="1957" w:type="dxa"/>
          </w:tcPr>
          <w:p w14:paraId="375DAB1C" w14:textId="204EB7B4" w:rsidR="00E1229A" w:rsidRPr="009C1A8B" w:rsidRDefault="00E1229A" w:rsidP="00E1229A">
            <w:pPr>
              <w:pStyle w:val="NoSpacing"/>
              <w:jc w:val="center"/>
            </w:pPr>
            <w:r w:rsidRPr="009C1A8B">
              <w:t>13-1</w:t>
            </w:r>
          </w:p>
        </w:tc>
        <w:tc>
          <w:tcPr>
            <w:tcW w:w="3661" w:type="dxa"/>
          </w:tcPr>
          <w:p w14:paraId="1F7A2013" w14:textId="746E0E9F" w:rsidR="00E1229A" w:rsidRPr="009C1A8B" w:rsidRDefault="00E1229A" w:rsidP="00E1229A">
            <w:pPr>
              <w:pStyle w:val="NoSpacing"/>
              <w:jc w:val="center"/>
            </w:pPr>
            <w:r w:rsidRPr="008C0320">
              <w:t>1.0</w:t>
            </w:r>
          </w:p>
        </w:tc>
        <w:tc>
          <w:tcPr>
            <w:tcW w:w="2814" w:type="dxa"/>
          </w:tcPr>
          <w:p w14:paraId="2B2D36A5" w14:textId="06DA493D" w:rsidR="00E1229A" w:rsidRPr="009C1A8B" w:rsidRDefault="00E1229A" w:rsidP="00E1229A">
            <w:pPr>
              <w:pStyle w:val="NoSpacing"/>
              <w:jc w:val="center"/>
            </w:pPr>
            <w:r>
              <w:t>05/2021</w:t>
            </w:r>
          </w:p>
        </w:tc>
      </w:tr>
      <w:tr w:rsidR="00E1229A" w:rsidRPr="009C1A8B" w14:paraId="0E26511A" w14:textId="77777777" w:rsidTr="00C03502">
        <w:trPr>
          <w:tblHeader/>
          <w:jc w:val="center"/>
        </w:trPr>
        <w:tc>
          <w:tcPr>
            <w:tcW w:w="1957" w:type="dxa"/>
          </w:tcPr>
          <w:p w14:paraId="1B1DAD0F" w14:textId="77777777" w:rsidR="00E1229A" w:rsidRPr="009C1A8B" w:rsidRDefault="00E1229A" w:rsidP="00E1229A">
            <w:pPr>
              <w:pStyle w:val="NoSpacing"/>
              <w:jc w:val="center"/>
            </w:pPr>
            <w:r w:rsidRPr="009C1A8B">
              <w:t>14-1</w:t>
            </w:r>
          </w:p>
        </w:tc>
        <w:tc>
          <w:tcPr>
            <w:tcW w:w="3661" w:type="dxa"/>
          </w:tcPr>
          <w:p w14:paraId="5C84CD46" w14:textId="0AAF258C" w:rsidR="00E1229A" w:rsidRPr="009C1A8B" w:rsidRDefault="00E1229A" w:rsidP="00E1229A">
            <w:pPr>
              <w:pStyle w:val="NoSpacing"/>
              <w:jc w:val="center"/>
            </w:pPr>
            <w:r w:rsidRPr="008C0320">
              <w:t>1.0</w:t>
            </w:r>
          </w:p>
        </w:tc>
        <w:tc>
          <w:tcPr>
            <w:tcW w:w="2814" w:type="dxa"/>
          </w:tcPr>
          <w:p w14:paraId="6DC3DDF1" w14:textId="2DFF2524" w:rsidR="00E1229A" w:rsidRPr="009C1A8B" w:rsidRDefault="00E1229A" w:rsidP="00E1229A">
            <w:pPr>
              <w:pStyle w:val="NoSpacing"/>
              <w:jc w:val="center"/>
            </w:pPr>
            <w:r>
              <w:t>05/2021</w:t>
            </w:r>
          </w:p>
        </w:tc>
      </w:tr>
      <w:tr w:rsidR="00E1229A" w:rsidRPr="009C1A8B" w14:paraId="7CB117C5" w14:textId="77777777" w:rsidTr="00C03502">
        <w:trPr>
          <w:tblHeader/>
          <w:jc w:val="center"/>
        </w:trPr>
        <w:tc>
          <w:tcPr>
            <w:tcW w:w="1957" w:type="dxa"/>
          </w:tcPr>
          <w:p w14:paraId="6F02114F" w14:textId="77777777" w:rsidR="00E1229A" w:rsidRPr="009C1A8B" w:rsidRDefault="00E1229A" w:rsidP="00E1229A">
            <w:pPr>
              <w:pStyle w:val="NoSpacing"/>
              <w:jc w:val="center"/>
            </w:pPr>
            <w:r w:rsidRPr="009C1A8B">
              <w:t>15-1</w:t>
            </w:r>
          </w:p>
        </w:tc>
        <w:tc>
          <w:tcPr>
            <w:tcW w:w="3661" w:type="dxa"/>
          </w:tcPr>
          <w:p w14:paraId="3D5EECC0" w14:textId="45C4F7F8" w:rsidR="00E1229A" w:rsidRPr="009C1A8B" w:rsidRDefault="00E1229A" w:rsidP="00E1229A">
            <w:pPr>
              <w:pStyle w:val="NoSpacing"/>
              <w:jc w:val="center"/>
            </w:pPr>
            <w:r w:rsidRPr="008C0320">
              <w:t>1.0</w:t>
            </w:r>
          </w:p>
        </w:tc>
        <w:tc>
          <w:tcPr>
            <w:tcW w:w="2814" w:type="dxa"/>
          </w:tcPr>
          <w:p w14:paraId="7DAD4EB3" w14:textId="3B7EA97E" w:rsidR="00E1229A" w:rsidRPr="009C1A8B" w:rsidRDefault="00E1229A" w:rsidP="00E1229A">
            <w:pPr>
              <w:pStyle w:val="NoSpacing"/>
              <w:jc w:val="center"/>
            </w:pPr>
            <w:r>
              <w:t>05/2021</w:t>
            </w:r>
          </w:p>
        </w:tc>
      </w:tr>
      <w:tr w:rsidR="00E1229A" w:rsidRPr="009C1A8B" w14:paraId="6DE8BA2F" w14:textId="77777777" w:rsidTr="00C03502">
        <w:trPr>
          <w:tblHeader/>
          <w:jc w:val="center"/>
        </w:trPr>
        <w:tc>
          <w:tcPr>
            <w:tcW w:w="1957" w:type="dxa"/>
          </w:tcPr>
          <w:p w14:paraId="30E9CC64" w14:textId="77777777" w:rsidR="00E1229A" w:rsidRPr="009C1A8B" w:rsidRDefault="00E1229A" w:rsidP="00E1229A">
            <w:pPr>
              <w:pStyle w:val="NoSpacing"/>
              <w:jc w:val="center"/>
            </w:pPr>
            <w:r w:rsidRPr="009C1A8B">
              <w:t>16-1</w:t>
            </w:r>
          </w:p>
        </w:tc>
        <w:tc>
          <w:tcPr>
            <w:tcW w:w="3661" w:type="dxa"/>
          </w:tcPr>
          <w:p w14:paraId="1452DA7E" w14:textId="666F4A3B" w:rsidR="00E1229A" w:rsidRPr="009C1A8B" w:rsidRDefault="00E1229A" w:rsidP="00E1229A">
            <w:pPr>
              <w:pStyle w:val="NoSpacing"/>
              <w:jc w:val="center"/>
            </w:pPr>
            <w:r w:rsidRPr="008C0320">
              <w:t>1.0</w:t>
            </w:r>
          </w:p>
        </w:tc>
        <w:tc>
          <w:tcPr>
            <w:tcW w:w="2814" w:type="dxa"/>
          </w:tcPr>
          <w:p w14:paraId="4994D629" w14:textId="7C90AE19" w:rsidR="00E1229A" w:rsidRPr="009C1A8B" w:rsidRDefault="00E1229A" w:rsidP="00E1229A">
            <w:pPr>
              <w:pStyle w:val="NoSpacing"/>
              <w:jc w:val="center"/>
            </w:pPr>
            <w:r>
              <w:t>05/2021</w:t>
            </w:r>
          </w:p>
        </w:tc>
      </w:tr>
      <w:tr w:rsidR="00E1229A" w:rsidRPr="009C1A8B" w14:paraId="2DCD0747" w14:textId="77777777" w:rsidTr="0033202E">
        <w:trPr>
          <w:tblHeader/>
          <w:jc w:val="center"/>
        </w:trPr>
        <w:tc>
          <w:tcPr>
            <w:tcW w:w="1957" w:type="dxa"/>
          </w:tcPr>
          <w:p w14:paraId="23AABDEE" w14:textId="77777777" w:rsidR="00E1229A" w:rsidRPr="009C1A8B" w:rsidRDefault="00E1229A" w:rsidP="00E1229A">
            <w:pPr>
              <w:pStyle w:val="NoSpacing"/>
              <w:jc w:val="center"/>
            </w:pPr>
            <w:r w:rsidRPr="009C1A8B">
              <w:t>17-1</w:t>
            </w:r>
          </w:p>
        </w:tc>
        <w:tc>
          <w:tcPr>
            <w:tcW w:w="3661" w:type="dxa"/>
          </w:tcPr>
          <w:p w14:paraId="68451CF7" w14:textId="7C26FDB6" w:rsidR="00E1229A" w:rsidRPr="009C1A8B" w:rsidRDefault="00E1229A" w:rsidP="00E1229A">
            <w:pPr>
              <w:pStyle w:val="NoSpacing"/>
              <w:jc w:val="center"/>
            </w:pPr>
            <w:r w:rsidRPr="008C0320">
              <w:t>1.0</w:t>
            </w:r>
          </w:p>
        </w:tc>
        <w:tc>
          <w:tcPr>
            <w:tcW w:w="2814" w:type="dxa"/>
          </w:tcPr>
          <w:p w14:paraId="3E751C57" w14:textId="77777777" w:rsidR="00E1229A" w:rsidRPr="009C1A8B" w:rsidRDefault="00E1229A" w:rsidP="00E1229A">
            <w:pPr>
              <w:pStyle w:val="NoSpacing"/>
              <w:jc w:val="center"/>
            </w:pPr>
            <w:r>
              <w:t>05/2021</w:t>
            </w:r>
          </w:p>
        </w:tc>
      </w:tr>
      <w:tr w:rsidR="00E1229A" w:rsidRPr="009C1A8B" w14:paraId="33696DA3" w14:textId="77777777" w:rsidTr="00C03502">
        <w:trPr>
          <w:tblHeader/>
          <w:jc w:val="center"/>
        </w:trPr>
        <w:tc>
          <w:tcPr>
            <w:tcW w:w="1957" w:type="dxa"/>
          </w:tcPr>
          <w:p w14:paraId="143B8E5E" w14:textId="7C4FC14C" w:rsidR="00E1229A" w:rsidRPr="009C1A8B" w:rsidRDefault="00E1229A" w:rsidP="00E1229A">
            <w:pPr>
              <w:pStyle w:val="NoSpacing"/>
              <w:jc w:val="center"/>
            </w:pPr>
            <w:r w:rsidRPr="009C1A8B">
              <w:t>1</w:t>
            </w:r>
            <w:r>
              <w:t>8</w:t>
            </w:r>
            <w:r w:rsidRPr="009C1A8B">
              <w:t>-1</w:t>
            </w:r>
          </w:p>
        </w:tc>
        <w:tc>
          <w:tcPr>
            <w:tcW w:w="3661" w:type="dxa"/>
          </w:tcPr>
          <w:p w14:paraId="4BD17833" w14:textId="7A646472" w:rsidR="00E1229A" w:rsidRPr="009C1A8B" w:rsidRDefault="00E1229A" w:rsidP="00E1229A">
            <w:pPr>
              <w:pStyle w:val="NoSpacing"/>
              <w:jc w:val="center"/>
            </w:pPr>
            <w:r w:rsidRPr="008C0320">
              <w:t>1.0</w:t>
            </w:r>
          </w:p>
        </w:tc>
        <w:tc>
          <w:tcPr>
            <w:tcW w:w="2814" w:type="dxa"/>
          </w:tcPr>
          <w:p w14:paraId="3DFD2461" w14:textId="5D9E375E" w:rsidR="00E1229A" w:rsidRPr="009C1A8B" w:rsidRDefault="00E1229A" w:rsidP="00E1229A">
            <w:pPr>
              <w:pStyle w:val="NoSpacing"/>
              <w:jc w:val="center"/>
            </w:pPr>
            <w:r>
              <w:t>05/2021</w:t>
            </w:r>
          </w:p>
        </w:tc>
      </w:tr>
    </w:tbl>
    <w:p w14:paraId="174392C0" w14:textId="77777777" w:rsidR="00C03502" w:rsidRDefault="00C03502" w:rsidP="00612922"/>
    <w:p w14:paraId="16619A88" w14:textId="77777777" w:rsidR="00C03502" w:rsidRPr="003F2B29" w:rsidRDefault="00C03502" w:rsidP="00612922">
      <w:r w:rsidRPr="003F2B29">
        <w:t>FAA Acceptance: ___________________________   Approved: ______________________________</w:t>
      </w:r>
    </w:p>
    <w:p w14:paraId="5DC98549" w14:textId="488B13CF" w:rsidR="008B6AA7" w:rsidRDefault="00C03502" w:rsidP="008B6AA7">
      <w:r w:rsidRPr="003F2B29">
        <w:t xml:space="preserve">                 </w:t>
      </w:r>
      <w:r w:rsidR="008B6AA7">
        <w:t xml:space="preserve"> </w:t>
      </w:r>
      <w:r w:rsidRPr="003F2B29">
        <w:t xml:space="preserve">              </w:t>
      </w:r>
      <w:r w:rsidR="008B6AA7">
        <w:t xml:space="preserve">  </w:t>
      </w:r>
      <w:r w:rsidRPr="003F2B29">
        <w:t xml:space="preserve">    </w:t>
      </w:r>
      <w:r w:rsidR="008B6AA7">
        <w:t xml:space="preserve"> </w:t>
      </w:r>
      <w:r w:rsidRPr="003F2B29">
        <w:t xml:space="preserve">FAA Inspector/Date                       </w:t>
      </w:r>
      <w:r>
        <w:t xml:space="preserve">  </w:t>
      </w:r>
      <w:r w:rsidRPr="003F2B29">
        <w:t xml:space="preserve"> </w:t>
      </w:r>
      <w:r w:rsidR="008B6AA7">
        <w:t xml:space="preserve"> </w:t>
      </w:r>
      <w:r w:rsidRPr="003F2B29">
        <w:t xml:space="preserve">         Quality Assurance Manager/Date</w:t>
      </w:r>
    </w:p>
    <w:p w14:paraId="243EED2C" w14:textId="77777777" w:rsidR="008B6AA7" w:rsidRPr="006C54FE" w:rsidRDefault="008B6AA7" w:rsidP="008B6AA7"/>
    <w:p w14:paraId="170B1837" w14:textId="77777777" w:rsidR="008B6AA7" w:rsidRPr="006C54FE" w:rsidRDefault="008B6AA7" w:rsidP="008B6AA7">
      <w:pPr>
        <w:sectPr w:rsidR="008B6AA7" w:rsidRPr="006C54FE" w:rsidSect="007956D3">
          <w:footerReference w:type="default" r:id="rId12"/>
          <w:pgSz w:w="12240" w:h="15840"/>
          <w:pgMar w:top="1440" w:right="1440" w:bottom="1440" w:left="1440" w:header="720" w:footer="720" w:gutter="0"/>
          <w:pgNumType w:start="1" w:chapStyle="1"/>
          <w:cols w:space="720"/>
          <w:docGrid w:linePitch="360"/>
        </w:sectPr>
      </w:pPr>
    </w:p>
    <w:p w14:paraId="1FACAF87" w14:textId="0106D97A" w:rsidR="008B6AA7" w:rsidRPr="000E12D6" w:rsidRDefault="008B6AA7" w:rsidP="008B6AA7">
      <w:pPr>
        <w:pStyle w:val="Heading1"/>
      </w:pPr>
      <w:bookmarkStart w:id="4" w:name="_Toc70509246"/>
      <w:bookmarkStart w:id="5" w:name="_Toc70519852"/>
      <w:bookmarkStart w:id="6" w:name="_Toc74058698"/>
      <w:r w:rsidRPr="000E12D6">
        <w:lastRenderedPageBreak/>
        <w:t xml:space="preserve">Record of Revision – </w:t>
      </w:r>
      <w:r>
        <w:t>Repair Station</w:t>
      </w:r>
      <w:r w:rsidRPr="000E12D6">
        <w:t xml:space="preserve"> Manual (</w:t>
      </w:r>
      <w:r>
        <w:t>RSM</w:t>
      </w:r>
      <w:r w:rsidRPr="000E12D6">
        <w:t>)</w:t>
      </w:r>
      <w:bookmarkEnd w:id="4"/>
      <w:bookmarkEnd w:id="5"/>
      <w:bookmarkEnd w:id="6"/>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8B6AA7" w:rsidRPr="000802D4" w14:paraId="4787EDBE" w14:textId="77777777" w:rsidTr="008B6AA7">
        <w:trPr>
          <w:tblHeader/>
        </w:trPr>
        <w:tc>
          <w:tcPr>
            <w:tcW w:w="1615" w:type="dxa"/>
          </w:tcPr>
          <w:p w14:paraId="3ED694B3" w14:textId="77777777" w:rsidR="008B6AA7" w:rsidRPr="006C54FE" w:rsidRDefault="008B6AA7" w:rsidP="008B6AA7">
            <w:r w:rsidRPr="006C54FE">
              <w:t>Revision Identification</w:t>
            </w:r>
          </w:p>
        </w:tc>
        <w:tc>
          <w:tcPr>
            <w:tcW w:w="1121" w:type="dxa"/>
          </w:tcPr>
          <w:p w14:paraId="49137BE1" w14:textId="77777777" w:rsidR="008B6AA7" w:rsidRPr="006C54FE" w:rsidRDefault="008B6AA7" w:rsidP="008B6AA7">
            <w:r w:rsidRPr="006C54FE">
              <w:t>Revision Date</w:t>
            </w:r>
          </w:p>
        </w:tc>
        <w:tc>
          <w:tcPr>
            <w:tcW w:w="4909" w:type="dxa"/>
          </w:tcPr>
          <w:p w14:paraId="0B845350" w14:textId="77777777" w:rsidR="008B6AA7" w:rsidRPr="006C54FE" w:rsidRDefault="008B6AA7" w:rsidP="008B6AA7">
            <w:r w:rsidRPr="006C54FE">
              <w:t>Description of Revision</w:t>
            </w:r>
          </w:p>
        </w:tc>
        <w:tc>
          <w:tcPr>
            <w:tcW w:w="1705" w:type="dxa"/>
          </w:tcPr>
          <w:p w14:paraId="6E7CDF1A" w14:textId="77777777" w:rsidR="008B6AA7" w:rsidRPr="006C54FE" w:rsidRDefault="008B6AA7" w:rsidP="008B6AA7">
            <w:r w:rsidRPr="006C54FE">
              <w:t>Repair Station Approval</w:t>
            </w:r>
          </w:p>
        </w:tc>
      </w:tr>
      <w:tr w:rsidR="008B6AA7" w:rsidRPr="000802D4" w14:paraId="6DA9BB8F" w14:textId="77777777" w:rsidTr="008B6AA7">
        <w:tc>
          <w:tcPr>
            <w:tcW w:w="1615" w:type="dxa"/>
          </w:tcPr>
          <w:p w14:paraId="44B87142" w14:textId="27DDB781" w:rsidR="008B6AA7" w:rsidRPr="006C54FE" w:rsidRDefault="008B6AA7" w:rsidP="008B6AA7">
            <w:r>
              <w:t>1.0</w:t>
            </w:r>
          </w:p>
        </w:tc>
        <w:tc>
          <w:tcPr>
            <w:tcW w:w="1121" w:type="dxa"/>
          </w:tcPr>
          <w:p w14:paraId="72DDC5A5" w14:textId="77777777" w:rsidR="008B6AA7" w:rsidRPr="006C54FE" w:rsidRDefault="008B6AA7" w:rsidP="008B6AA7">
            <w:r w:rsidRPr="006C54FE">
              <w:t>5/2021</w:t>
            </w:r>
          </w:p>
        </w:tc>
        <w:tc>
          <w:tcPr>
            <w:tcW w:w="4909" w:type="dxa"/>
          </w:tcPr>
          <w:p w14:paraId="40F42E85" w14:textId="77777777" w:rsidR="008B6AA7" w:rsidRPr="006C54FE" w:rsidRDefault="008B6AA7" w:rsidP="008B6AA7">
            <w:r w:rsidRPr="006C54FE">
              <w:t>Initial Version Complete</w:t>
            </w:r>
          </w:p>
        </w:tc>
        <w:tc>
          <w:tcPr>
            <w:tcW w:w="1705" w:type="dxa"/>
          </w:tcPr>
          <w:p w14:paraId="72A98D96" w14:textId="77777777" w:rsidR="008B6AA7" w:rsidRPr="006C54FE" w:rsidRDefault="008B6AA7" w:rsidP="008B6AA7">
            <w:r w:rsidRPr="006C54FE">
              <w:t>See ‘List of Effective Pages’</w:t>
            </w:r>
          </w:p>
        </w:tc>
      </w:tr>
    </w:tbl>
    <w:p w14:paraId="238D57C2" w14:textId="77777777" w:rsidR="008B6AA7" w:rsidRPr="006C54FE" w:rsidRDefault="008B6AA7" w:rsidP="008B6AA7"/>
    <w:p w14:paraId="7229AEB9" w14:textId="77777777" w:rsidR="00266F0D" w:rsidRDefault="00266F0D" w:rsidP="00612922">
      <w:pPr>
        <w:sectPr w:rsidR="00266F0D" w:rsidSect="00B80544">
          <w:headerReference w:type="default" r:id="rId13"/>
          <w:footerReference w:type="default" r:id="rId14"/>
          <w:footerReference w:type="first" r:id="rId15"/>
          <w:pgSz w:w="12240" w:h="15840"/>
          <w:pgMar w:top="1440" w:right="1440" w:bottom="1440" w:left="1440" w:header="720" w:footer="413" w:gutter="0"/>
          <w:pgNumType w:start="1" w:chapStyle="1"/>
          <w:cols w:space="720"/>
          <w:docGrid w:linePitch="360"/>
        </w:sectPr>
      </w:pPr>
    </w:p>
    <w:bookmarkStart w:id="7" w:name="_Toc74058699" w:displacedByCustomXml="next"/>
    <w:sdt>
      <w:sdtPr>
        <w:rPr>
          <w:rFonts w:cstheme="minorBidi"/>
          <w:b w:val="0"/>
          <w:bCs w:val="0"/>
          <w:color w:val="000000" w:themeColor="text1"/>
          <w:sz w:val="22"/>
        </w:rPr>
        <w:id w:val="-866749978"/>
        <w:docPartObj>
          <w:docPartGallery w:val="Table of Contents"/>
          <w:docPartUnique/>
        </w:docPartObj>
      </w:sdtPr>
      <w:sdtEndPr>
        <w:rPr>
          <w:noProof/>
        </w:rPr>
      </w:sdtEndPr>
      <w:sdtContent>
        <w:p w14:paraId="77485035" w14:textId="7AAD1AED" w:rsidR="007956D3" w:rsidRPr="00E83CFF" w:rsidRDefault="007956D3" w:rsidP="00266F0D">
          <w:pPr>
            <w:pStyle w:val="Heading1"/>
          </w:pPr>
          <w:r w:rsidRPr="00E83CFF">
            <w:t>Table of Contents</w:t>
          </w:r>
          <w:bookmarkEnd w:id="7"/>
          <w:r w:rsidRPr="00E83CFF">
            <w:t xml:space="preserve"> </w:t>
          </w:r>
        </w:p>
        <w:p w14:paraId="73037334" w14:textId="0C7BE032" w:rsidR="0023398B" w:rsidRDefault="00D744D5">
          <w:pPr>
            <w:pStyle w:val="TOC1"/>
            <w:rPr>
              <w:rFonts w:asciiTheme="minorHAnsi" w:eastAsiaTheme="minorEastAsia" w:hAnsiTheme="minorHAnsi"/>
              <w:noProof/>
              <w:color w:val="auto"/>
              <w:sz w:val="24"/>
              <w:szCs w:val="24"/>
            </w:rPr>
          </w:pPr>
          <w:r w:rsidRPr="00CB2C74">
            <w:fldChar w:fldCharType="begin"/>
          </w:r>
          <w:r w:rsidRPr="00CB2C74">
            <w:instrText xml:space="preserve"> TOC \o "1-3" \h \z \u </w:instrText>
          </w:r>
          <w:r w:rsidRPr="00CB2C74">
            <w:fldChar w:fldCharType="separate"/>
          </w:r>
          <w:hyperlink w:anchor="_Toc74058697" w:history="1">
            <w:r w:rsidR="0023398B" w:rsidRPr="001C5EED">
              <w:rPr>
                <w:rStyle w:val="Hyperlink"/>
                <w:noProof/>
              </w:rPr>
              <w:t>1</w:t>
            </w:r>
            <w:r w:rsidR="0023398B">
              <w:rPr>
                <w:rFonts w:asciiTheme="minorHAnsi" w:eastAsiaTheme="minorEastAsia" w:hAnsiTheme="minorHAnsi"/>
                <w:noProof/>
                <w:color w:val="auto"/>
                <w:sz w:val="24"/>
                <w:szCs w:val="24"/>
              </w:rPr>
              <w:tab/>
            </w:r>
            <w:r w:rsidR="0023398B" w:rsidRPr="001C5EED">
              <w:rPr>
                <w:rStyle w:val="Hyperlink"/>
                <w:noProof/>
              </w:rPr>
              <w:t>List of Effective Pages</w:t>
            </w:r>
            <w:r w:rsidR="0023398B">
              <w:rPr>
                <w:noProof/>
                <w:webHidden/>
              </w:rPr>
              <w:tab/>
            </w:r>
            <w:r w:rsidR="0023398B">
              <w:rPr>
                <w:noProof/>
                <w:webHidden/>
              </w:rPr>
              <w:fldChar w:fldCharType="begin"/>
            </w:r>
            <w:r w:rsidR="0023398B">
              <w:rPr>
                <w:noProof/>
                <w:webHidden/>
              </w:rPr>
              <w:instrText xml:space="preserve"> PAGEREF _Toc74058697 \h </w:instrText>
            </w:r>
            <w:r w:rsidR="0023398B">
              <w:rPr>
                <w:noProof/>
                <w:webHidden/>
              </w:rPr>
            </w:r>
            <w:r w:rsidR="0023398B">
              <w:rPr>
                <w:noProof/>
                <w:webHidden/>
              </w:rPr>
              <w:fldChar w:fldCharType="separate"/>
            </w:r>
            <w:r w:rsidR="007E4F9D">
              <w:rPr>
                <w:noProof/>
                <w:webHidden/>
              </w:rPr>
              <w:t>1-1</w:t>
            </w:r>
            <w:r w:rsidR="0023398B">
              <w:rPr>
                <w:noProof/>
                <w:webHidden/>
              </w:rPr>
              <w:fldChar w:fldCharType="end"/>
            </w:r>
          </w:hyperlink>
        </w:p>
        <w:p w14:paraId="66679949" w14:textId="55666F97" w:rsidR="0023398B" w:rsidRDefault="008741CE">
          <w:pPr>
            <w:pStyle w:val="TOC1"/>
            <w:rPr>
              <w:rFonts w:asciiTheme="minorHAnsi" w:eastAsiaTheme="minorEastAsia" w:hAnsiTheme="minorHAnsi"/>
              <w:noProof/>
              <w:color w:val="auto"/>
              <w:sz w:val="24"/>
              <w:szCs w:val="24"/>
            </w:rPr>
          </w:pPr>
          <w:hyperlink w:anchor="_Toc74058698" w:history="1">
            <w:r w:rsidR="0023398B" w:rsidRPr="001C5EED">
              <w:rPr>
                <w:rStyle w:val="Hyperlink"/>
                <w:noProof/>
              </w:rPr>
              <w:t>2</w:t>
            </w:r>
            <w:r w:rsidR="0023398B">
              <w:rPr>
                <w:rFonts w:asciiTheme="minorHAnsi" w:eastAsiaTheme="minorEastAsia" w:hAnsiTheme="minorHAnsi"/>
                <w:noProof/>
                <w:color w:val="auto"/>
                <w:sz w:val="24"/>
                <w:szCs w:val="24"/>
              </w:rPr>
              <w:tab/>
            </w:r>
            <w:r w:rsidR="0023398B" w:rsidRPr="001C5EED">
              <w:rPr>
                <w:rStyle w:val="Hyperlink"/>
                <w:noProof/>
              </w:rPr>
              <w:t>Record of Revision – Repair Station Manual (RSM)</w:t>
            </w:r>
            <w:r w:rsidR="0023398B">
              <w:rPr>
                <w:noProof/>
                <w:webHidden/>
              </w:rPr>
              <w:tab/>
            </w:r>
            <w:r w:rsidR="0023398B">
              <w:rPr>
                <w:noProof/>
                <w:webHidden/>
              </w:rPr>
              <w:fldChar w:fldCharType="begin"/>
            </w:r>
            <w:r w:rsidR="0023398B">
              <w:rPr>
                <w:noProof/>
                <w:webHidden/>
              </w:rPr>
              <w:instrText xml:space="preserve"> PAGEREF _Toc74058698 \h </w:instrText>
            </w:r>
            <w:r w:rsidR="0023398B">
              <w:rPr>
                <w:noProof/>
                <w:webHidden/>
              </w:rPr>
            </w:r>
            <w:r w:rsidR="0023398B">
              <w:rPr>
                <w:noProof/>
                <w:webHidden/>
              </w:rPr>
              <w:fldChar w:fldCharType="separate"/>
            </w:r>
            <w:r w:rsidR="007E4F9D">
              <w:rPr>
                <w:noProof/>
                <w:webHidden/>
              </w:rPr>
              <w:t>2-1</w:t>
            </w:r>
            <w:r w:rsidR="0023398B">
              <w:rPr>
                <w:noProof/>
                <w:webHidden/>
              </w:rPr>
              <w:fldChar w:fldCharType="end"/>
            </w:r>
          </w:hyperlink>
        </w:p>
        <w:p w14:paraId="2F70680D" w14:textId="3AAC2A25" w:rsidR="0023398B" w:rsidRDefault="008741CE">
          <w:pPr>
            <w:pStyle w:val="TOC1"/>
            <w:rPr>
              <w:rFonts w:asciiTheme="minorHAnsi" w:eastAsiaTheme="minorEastAsia" w:hAnsiTheme="minorHAnsi"/>
              <w:noProof/>
              <w:color w:val="auto"/>
              <w:sz w:val="24"/>
              <w:szCs w:val="24"/>
            </w:rPr>
          </w:pPr>
          <w:hyperlink w:anchor="_Toc74058699" w:history="1">
            <w:r w:rsidR="0023398B" w:rsidRPr="001C5EED">
              <w:rPr>
                <w:rStyle w:val="Hyperlink"/>
                <w:noProof/>
              </w:rPr>
              <w:t>3</w:t>
            </w:r>
            <w:r w:rsidR="0023398B">
              <w:rPr>
                <w:rFonts w:asciiTheme="minorHAnsi" w:eastAsiaTheme="minorEastAsia" w:hAnsiTheme="minorHAnsi"/>
                <w:noProof/>
                <w:color w:val="auto"/>
                <w:sz w:val="24"/>
                <w:szCs w:val="24"/>
              </w:rPr>
              <w:tab/>
            </w:r>
            <w:r w:rsidR="0023398B" w:rsidRPr="001C5EED">
              <w:rPr>
                <w:rStyle w:val="Hyperlink"/>
                <w:noProof/>
              </w:rPr>
              <w:t>Table of Contents</w:t>
            </w:r>
            <w:r w:rsidR="0023398B">
              <w:rPr>
                <w:noProof/>
                <w:webHidden/>
              </w:rPr>
              <w:tab/>
            </w:r>
            <w:r w:rsidR="0023398B">
              <w:rPr>
                <w:noProof/>
                <w:webHidden/>
              </w:rPr>
              <w:fldChar w:fldCharType="begin"/>
            </w:r>
            <w:r w:rsidR="0023398B">
              <w:rPr>
                <w:noProof/>
                <w:webHidden/>
              </w:rPr>
              <w:instrText xml:space="preserve"> PAGEREF _Toc74058699 \h </w:instrText>
            </w:r>
            <w:r w:rsidR="0023398B">
              <w:rPr>
                <w:noProof/>
                <w:webHidden/>
              </w:rPr>
            </w:r>
            <w:r w:rsidR="0023398B">
              <w:rPr>
                <w:noProof/>
                <w:webHidden/>
              </w:rPr>
              <w:fldChar w:fldCharType="separate"/>
            </w:r>
            <w:r w:rsidR="007E4F9D">
              <w:rPr>
                <w:noProof/>
                <w:webHidden/>
              </w:rPr>
              <w:t>3-1</w:t>
            </w:r>
            <w:r w:rsidR="0023398B">
              <w:rPr>
                <w:noProof/>
                <w:webHidden/>
              </w:rPr>
              <w:fldChar w:fldCharType="end"/>
            </w:r>
          </w:hyperlink>
        </w:p>
        <w:p w14:paraId="06548F19" w14:textId="2E2144C3" w:rsidR="0023398B" w:rsidRDefault="008741CE">
          <w:pPr>
            <w:pStyle w:val="TOC1"/>
            <w:rPr>
              <w:rFonts w:asciiTheme="minorHAnsi" w:eastAsiaTheme="minorEastAsia" w:hAnsiTheme="minorHAnsi"/>
              <w:noProof/>
              <w:color w:val="auto"/>
              <w:sz w:val="24"/>
              <w:szCs w:val="24"/>
            </w:rPr>
          </w:pPr>
          <w:hyperlink w:anchor="_Toc74058700" w:history="1">
            <w:r w:rsidR="0023398B" w:rsidRPr="001C5EED">
              <w:rPr>
                <w:rStyle w:val="Hyperlink"/>
                <w:noProof/>
              </w:rPr>
              <w:t>4</w:t>
            </w:r>
            <w:r w:rsidR="0023398B">
              <w:rPr>
                <w:rFonts w:asciiTheme="minorHAnsi" w:eastAsiaTheme="minorEastAsia" w:hAnsiTheme="minorHAnsi"/>
                <w:noProof/>
                <w:color w:val="auto"/>
                <w:sz w:val="24"/>
                <w:szCs w:val="24"/>
              </w:rPr>
              <w:tab/>
            </w:r>
            <w:r w:rsidR="0023398B" w:rsidRPr="001C5EED">
              <w:rPr>
                <w:rStyle w:val="Hyperlink"/>
                <w:noProof/>
              </w:rPr>
              <w:t>Introduction</w:t>
            </w:r>
            <w:r w:rsidR="0023398B">
              <w:rPr>
                <w:noProof/>
                <w:webHidden/>
              </w:rPr>
              <w:tab/>
            </w:r>
            <w:r w:rsidR="0023398B">
              <w:rPr>
                <w:noProof/>
                <w:webHidden/>
              </w:rPr>
              <w:fldChar w:fldCharType="begin"/>
            </w:r>
            <w:r w:rsidR="0023398B">
              <w:rPr>
                <w:noProof/>
                <w:webHidden/>
              </w:rPr>
              <w:instrText xml:space="preserve"> PAGEREF _Toc74058700 \h </w:instrText>
            </w:r>
            <w:r w:rsidR="0023398B">
              <w:rPr>
                <w:noProof/>
                <w:webHidden/>
              </w:rPr>
            </w:r>
            <w:r w:rsidR="0023398B">
              <w:rPr>
                <w:noProof/>
                <w:webHidden/>
              </w:rPr>
              <w:fldChar w:fldCharType="separate"/>
            </w:r>
            <w:r w:rsidR="007E4F9D">
              <w:rPr>
                <w:noProof/>
                <w:webHidden/>
              </w:rPr>
              <w:t>4-1</w:t>
            </w:r>
            <w:r w:rsidR="0023398B">
              <w:rPr>
                <w:noProof/>
                <w:webHidden/>
              </w:rPr>
              <w:fldChar w:fldCharType="end"/>
            </w:r>
          </w:hyperlink>
        </w:p>
        <w:p w14:paraId="7502536C" w14:textId="374082FE" w:rsidR="0023398B" w:rsidRDefault="008741CE">
          <w:pPr>
            <w:pStyle w:val="TOC1"/>
            <w:rPr>
              <w:rFonts w:asciiTheme="minorHAnsi" w:eastAsiaTheme="minorEastAsia" w:hAnsiTheme="minorHAnsi"/>
              <w:noProof/>
              <w:color w:val="auto"/>
              <w:sz w:val="24"/>
              <w:szCs w:val="24"/>
            </w:rPr>
          </w:pPr>
          <w:hyperlink w:anchor="_Toc74058701" w:history="1">
            <w:r w:rsidR="0023398B" w:rsidRPr="001C5EED">
              <w:rPr>
                <w:rStyle w:val="Hyperlink"/>
                <w:noProof/>
              </w:rPr>
              <w:t>5</w:t>
            </w:r>
            <w:r w:rsidR="0023398B">
              <w:rPr>
                <w:rFonts w:asciiTheme="minorHAnsi" w:eastAsiaTheme="minorEastAsia" w:hAnsiTheme="minorHAnsi"/>
                <w:noProof/>
                <w:color w:val="auto"/>
                <w:sz w:val="24"/>
                <w:szCs w:val="24"/>
              </w:rPr>
              <w:tab/>
            </w:r>
            <w:r w:rsidR="0023398B" w:rsidRPr="001C5EED">
              <w:rPr>
                <w:rStyle w:val="Hyperlink"/>
                <w:noProof/>
              </w:rPr>
              <w:t>Acronyms and Definitions</w:t>
            </w:r>
            <w:r w:rsidR="0023398B">
              <w:rPr>
                <w:noProof/>
                <w:webHidden/>
              </w:rPr>
              <w:tab/>
            </w:r>
            <w:r w:rsidR="0023398B">
              <w:rPr>
                <w:noProof/>
                <w:webHidden/>
              </w:rPr>
              <w:fldChar w:fldCharType="begin"/>
            </w:r>
            <w:r w:rsidR="0023398B">
              <w:rPr>
                <w:noProof/>
                <w:webHidden/>
              </w:rPr>
              <w:instrText xml:space="preserve"> PAGEREF _Toc74058701 \h </w:instrText>
            </w:r>
            <w:r w:rsidR="0023398B">
              <w:rPr>
                <w:noProof/>
                <w:webHidden/>
              </w:rPr>
            </w:r>
            <w:r w:rsidR="0023398B">
              <w:rPr>
                <w:noProof/>
                <w:webHidden/>
              </w:rPr>
              <w:fldChar w:fldCharType="separate"/>
            </w:r>
            <w:r w:rsidR="007E4F9D">
              <w:rPr>
                <w:noProof/>
                <w:webHidden/>
              </w:rPr>
              <w:t>5-1</w:t>
            </w:r>
            <w:r w:rsidR="0023398B">
              <w:rPr>
                <w:noProof/>
                <w:webHidden/>
              </w:rPr>
              <w:fldChar w:fldCharType="end"/>
            </w:r>
          </w:hyperlink>
        </w:p>
        <w:p w14:paraId="75474FEA" w14:textId="0AA18193"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02" w:history="1">
            <w:r w:rsidR="0023398B" w:rsidRPr="001C5EED">
              <w:rPr>
                <w:rStyle w:val="Hyperlink"/>
                <w:noProof/>
              </w:rPr>
              <w:t>5.1</w:t>
            </w:r>
            <w:r w:rsidR="0023398B">
              <w:rPr>
                <w:rFonts w:asciiTheme="minorHAnsi" w:eastAsiaTheme="minorEastAsia" w:hAnsiTheme="minorHAnsi"/>
                <w:noProof/>
                <w:color w:val="auto"/>
                <w:sz w:val="24"/>
                <w:szCs w:val="24"/>
              </w:rPr>
              <w:tab/>
            </w:r>
            <w:r w:rsidR="0023398B" w:rsidRPr="001C5EED">
              <w:rPr>
                <w:rStyle w:val="Hyperlink"/>
                <w:noProof/>
              </w:rPr>
              <w:t>General Acronyms</w:t>
            </w:r>
            <w:r w:rsidR="0023398B">
              <w:rPr>
                <w:noProof/>
                <w:webHidden/>
              </w:rPr>
              <w:tab/>
            </w:r>
            <w:r w:rsidR="0023398B">
              <w:rPr>
                <w:noProof/>
                <w:webHidden/>
              </w:rPr>
              <w:fldChar w:fldCharType="begin"/>
            </w:r>
            <w:r w:rsidR="0023398B">
              <w:rPr>
                <w:noProof/>
                <w:webHidden/>
              </w:rPr>
              <w:instrText xml:space="preserve"> PAGEREF _Toc74058702 \h </w:instrText>
            </w:r>
            <w:r w:rsidR="0023398B">
              <w:rPr>
                <w:noProof/>
                <w:webHidden/>
              </w:rPr>
            </w:r>
            <w:r w:rsidR="0023398B">
              <w:rPr>
                <w:noProof/>
                <w:webHidden/>
              </w:rPr>
              <w:fldChar w:fldCharType="separate"/>
            </w:r>
            <w:r w:rsidR="007E4F9D">
              <w:rPr>
                <w:noProof/>
                <w:webHidden/>
              </w:rPr>
              <w:t>5-1</w:t>
            </w:r>
            <w:r w:rsidR="0023398B">
              <w:rPr>
                <w:noProof/>
                <w:webHidden/>
              </w:rPr>
              <w:fldChar w:fldCharType="end"/>
            </w:r>
          </w:hyperlink>
        </w:p>
        <w:p w14:paraId="4BD1C39C" w14:textId="713172E4"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03" w:history="1">
            <w:r w:rsidR="0023398B" w:rsidRPr="001C5EED">
              <w:rPr>
                <w:rStyle w:val="Hyperlink"/>
                <w:noProof/>
              </w:rPr>
              <w:t>5.2</w:t>
            </w:r>
            <w:r w:rsidR="0023398B">
              <w:rPr>
                <w:rFonts w:asciiTheme="minorHAnsi" w:eastAsiaTheme="minorEastAsia" w:hAnsiTheme="minorHAnsi"/>
                <w:noProof/>
                <w:color w:val="auto"/>
                <w:sz w:val="24"/>
                <w:szCs w:val="24"/>
              </w:rPr>
              <w:tab/>
            </w:r>
            <w:r w:rsidR="0023398B" w:rsidRPr="001C5EED">
              <w:rPr>
                <w:rStyle w:val="Hyperlink"/>
                <w:noProof/>
              </w:rPr>
              <w:t>Definitions</w:t>
            </w:r>
            <w:r w:rsidR="0023398B">
              <w:rPr>
                <w:noProof/>
                <w:webHidden/>
              </w:rPr>
              <w:tab/>
            </w:r>
            <w:r w:rsidR="0023398B">
              <w:rPr>
                <w:noProof/>
                <w:webHidden/>
              </w:rPr>
              <w:fldChar w:fldCharType="begin"/>
            </w:r>
            <w:r w:rsidR="0023398B">
              <w:rPr>
                <w:noProof/>
                <w:webHidden/>
              </w:rPr>
              <w:instrText xml:space="preserve"> PAGEREF _Toc74058703 \h </w:instrText>
            </w:r>
            <w:r w:rsidR="0023398B">
              <w:rPr>
                <w:noProof/>
                <w:webHidden/>
              </w:rPr>
            </w:r>
            <w:r w:rsidR="0023398B">
              <w:rPr>
                <w:noProof/>
                <w:webHidden/>
              </w:rPr>
              <w:fldChar w:fldCharType="separate"/>
            </w:r>
            <w:r w:rsidR="007E4F9D">
              <w:rPr>
                <w:noProof/>
                <w:webHidden/>
              </w:rPr>
              <w:t>5-2</w:t>
            </w:r>
            <w:r w:rsidR="0023398B">
              <w:rPr>
                <w:noProof/>
                <w:webHidden/>
              </w:rPr>
              <w:fldChar w:fldCharType="end"/>
            </w:r>
          </w:hyperlink>
        </w:p>
        <w:p w14:paraId="494A1E66" w14:textId="6AB1A419" w:rsidR="0023398B" w:rsidRDefault="008741CE">
          <w:pPr>
            <w:pStyle w:val="TOC1"/>
            <w:rPr>
              <w:rFonts w:asciiTheme="minorHAnsi" w:eastAsiaTheme="minorEastAsia" w:hAnsiTheme="minorHAnsi"/>
              <w:noProof/>
              <w:color w:val="auto"/>
              <w:sz w:val="24"/>
              <w:szCs w:val="24"/>
            </w:rPr>
          </w:pPr>
          <w:hyperlink w:anchor="_Toc74058704" w:history="1">
            <w:r w:rsidR="0023398B" w:rsidRPr="001C5EED">
              <w:rPr>
                <w:rStyle w:val="Hyperlink"/>
                <w:noProof/>
              </w:rPr>
              <w:t>6</w:t>
            </w:r>
            <w:r w:rsidR="0023398B">
              <w:rPr>
                <w:rFonts w:asciiTheme="minorHAnsi" w:eastAsiaTheme="minorEastAsia" w:hAnsiTheme="minorHAnsi"/>
                <w:noProof/>
                <w:color w:val="auto"/>
                <w:sz w:val="24"/>
                <w:szCs w:val="24"/>
              </w:rPr>
              <w:tab/>
            </w:r>
            <w:r w:rsidR="0023398B" w:rsidRPr="001C5EED">
              <w:rPr>
                <w:rStyle w:val="Hyperlink"/>
                <w:noProof/>
              </w:rPr>
              <w:t>Manual Control</w:t>
            </w:r>
            <w:r w:rsidR="0023398B">
              <w:rPr>
                <w:noProof/>
                <w:webHidden/>
              </w:rPr>
              <w:tab/>
            </w:r>
            <w:r w:rsidR="0023398B">
              <w:rPr>
                <w:noProof/>
                <w:webHidden/>
              </w:rPr>
              <w:fldChar w:fldCharType="begin"/>
            </w:r>
            <w:r w:rsidR="0023398B">
              <w:rPr>
                <w:noProof/>
                <w:webHidden/>
              </w:rPr>
              <w:instrText xml:space="preserve"> PAGEREF _Toc74058704 \h </w:instrText>
            </w:r>
            <w:r w:rsidR="0023398B">
              <w:rPr>
                <w:noProof/>
                <w:webHidden/>
              </w:rPr>
            </w:r>
            <w:r w:rsidR="0023398B">
              <w:rPr>
                <w:noProof/>
                <w:webHidden/>
              </w:rPr>
              <w:fldChar w:fldCharType="separate"/>
            </w:r>
            <w:r w:rsidR="007E4F9D">
              <w:rPr>
                <w:noProof/>
                <w:webHidden/>
              </w:rPr>
              <w:t>6-1</w:t>
            </w:r>
            <w:r w:rsidR="0023398B">
              <w:rPr>
                <w:noProof/>
                <w:webHidden/>
              </w:rPr>
              <w:fldChar w:fldCharType="end"/>
            </w:r>
          </w:hyperlink>
        </w:p>
        <w:p w14:paraId="3B7D0A05" w14:textId="33659115"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05" w:history="1">
            <w:r w:rsidR="0023398B" w:rsidRPr="001C5EED">
              <w:rPr>
                <w:rStyle w:val="Hyperlink"/>
                <w:noProof/>
              </w:rPr>
              <w:t>6.1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_Toc74058705 \h </w:instrText>
            </w:r>
            <w:r w:rsidR="0023398B">
              <w:rPr>
                <w:noProof/>
                <w:webHidden/>
              </w:rPr>
            </w:r>
            <w:r w:rsidR="0023398B">
              <w:rPr>
                <w:noProof/>
                <w:webHidden/>
              </w:rPr>
              <w:fldChar w:fldCharType="separate"/>
            </w:r>
            <w:r w:rsidR="007E4F9D">
              <w:rPr>
                <w:noProof/>
                <w:webHidden/>
              </w:rPr>
              <w:t>6-2</w:t>
            </w:r>
            <w:r w:rsidR="0023398B">
              <w:rPr>
                <w:noProof/>
                <w:webHidden/>
              </w:rPr>
              <w:fldChar w:fldCharType="end"/>
            </w:r>
          </w:hyperlink>
        </w:p>
        <w:p w14:paraId="46F628EC" w14:textId="52F0C7A8" w:rsidR="0023398B" w:rsidRDefault="008741CE">
          <w:pPr>
            <w:pStyle w:val="TOC1"/>
            <w:rPr>
              <w:rFonts w:asciiTheme="minorHAnsi" w:eastAsiaTheme="minorEastAsia" w:hAnsiTheme="minorHAnsi"/>
              <w:noProof/>
              <w:color w:val="auto"/>
              <w:sz w:val="24"/>
              <w:szCs w:val="24"/>
            </w:rPr>
          </w:pPr>
          <w:hyperlink w:anchor="_Toc74058706" w:history="1">
            <w:r w:rsidR="0023398B" w:rsidRPr="001C5EED">
              <w:rPr>
                <w:rStyle w:val="Hyperlink"/>
                <w:noProof/>
              </w:rPr>
              <w:t>7</w:t>
            </w:r>
            <w:r w:rsidR="0023398B">
              <w:rPr>
                <w:rFonts w:asciiTheme="minorHAnsi" w:eastAsiaTheme="minorEastAsia" w:hAnsiTheme="minorHAnsi"/>
                <w:noProof/>
                <w:color w:val="auto"/>
                <w:sz w:val="24"/>
                <w:szCs w:val="24"/>
              </w:rPr>
              <w:tab/>
            </w:r>
            <w:r w:rsidR="0023398B" w:rsidRPr="001C5EED">
              <w:rPr>
                <w:rStyle w:val="Hyperlink"/>
                <w:noProof/>
              </w:rPr>
              <w:t>Organizational Chart</w:t>
            </w:r>
            <w:r w:rsidR="0023398B">
              <w:rPr>
                <w:noProof/>
                <w:webHidden/>
              </w:rPr>
              <w:tab/>
            </w:r>
            <w:r w:rsidR="0023398B">
              <w:rPr>
                <w:noProof/>
                <w:webHidden/>
              </w:rPr>
              <w:fldChar w:fldCharType="begin"/>
            </w:r>
            <w:r w:rsidR="0023398B">
              <w:rPr>
                <w:noProof/>
                <w:webHidden/>
              </w:rPr>
              <w:instrText xml:space="preserve"> PAGEREF _Toc74058706 \h </w:instrText>
            </w:r>
            <w:r w:rsidR="0023398B">
              <w:rPr>
                <w:noProof/>
                <w:webHidden/>
              </w:rPr>
            </w:r>
            <w:r w:rsidR="0023398B">
              <w:rPr>
                <w:noProof/>
                <w:webHidden/>
              </w:rPr>
              <w:fldChar w:fldCharType="separate"/>
            </w:r>
            <w:r w:rsidR="007E4F9D">
              <w:rPr>
                <w:noProof/>
                <w:webHidden/>
              </w:rPr>
              <w:t>7-1</w:t>
            </w:r>
            <w:r w:rsidR="0023398B">
              <w:rPr>
                <w:noProof/>
                <w:webHidden/>
              </w:rPr>
              <w:fldChar w:fldCharType="end"/>
            </w:r>
          </w:hyperlink>
        </w:p>
        <w:p w14:paraId="6C8CCE08" w14:textId="792FBA4A"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07" w:history="1">
            <w:r w:rsidR="0023398B" w:rsidRPr="001C5EED">
              <w:rPr>
                <w:rStyle w:val="Hyperlink"/>
                <w:noProof/>
              </w:rPr>
              <w:t>7.1</w:t>
            </w:r>
            <w:r w:rsidR="0023398B">
              <w:rPr>
                <w:rFonts w:asciiTheme="minorHAnsi" w:eastAsiaTheme="minorEastAsia" w:hAnsiTheme="minorHAnsi"/>
                <w:noProof/>
                <w:color w:val="auto"/>
                <w:sz w:val="24"/>
                <w:szCs w:val="24"/>
              </w:rPr>
              <w:tab/>
            </w:r>
            <w:r w:rsidR="0023398B" w:rsidRPr="001C5EED">
              <w:rPr>
                <w:rStyle w:val="Hyperlink"/>
                <w:noProof/>
              </w:rPr>
              <w:t>President</w:t>
            </w:r>
            <w:r w:rsidR="0023398B">
              <w:rPr>
                <w:noProof/>
                <w:webHidden/>
              </w:rPr>
              <w:tab/>
            </w:r>
            <w:r w:rsidR="0023398B">
              <w:rPr>
                <w:noProof/>
                <w:webHidden/>
              </w:rPr>
              <w:fldChar w:fldCharType="begin"/>
            </w:r>
            <w:r w:rsidR="0023398B">
              <w:rPr>
                <w:noProof/>
                <w:webHidden/>
              </w:rPr>
              <w:instrText xml:space="preserve"> PAGEREF _Toc74058707 \h </w:instrText>
            </w:r>
            <w:r w:rsidR="0023398B">
              <w:rPr>
                <w:noProof/>
                <w:webHidden/>
              </w:rPr>
            </w:r>
            <w:r w:rsidR="0023398B">
              <w:rPr>
                <w:noProof/>
                <w:webHidden/>
              </w:rPr>
              <w:fldChar w:fldCharType="separate"/>
            </w:r>
            <w:r w:rsidR="007E4F9D">
              <w:rPr>
                <w:noProof/>
                <w:webHidden/>
              </w:rPr>
              <w:t>7-2</w:t>
            </w:r>
            <w:r w:rsidR="0023398B">
              <w:rPr>
                <w:noProof/>
                <w:webHidden/>
              </w:rPr>
              <w:fldChar w:fldCharType="end"/>
            </w:r>
          </w:hyperlink>
        </w:p>
        <w:p w14:paraId="70C9031D" w14:textId="30363508"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08" w:history="1">
            <w:r w:rsidR="0023398B" w:rsidRPr="001C5EED">
              <w:rPr>
                <w:rStyle w:val="Hyperlink"/>
                <w:noProof/>
              </w:rPr>
              <w:t>7.2</w:t>
            </w:r>
            <w:r w:rsidR="0023398B">
              <w:rPr>
                <w:rFonts w:asciiTheme="minorHAnsi" w:eastAsiaTheme="minorEastAsia" w:hAnsiTheme="minorHAnsi"/>
                <w:noProof/>
                <w:color w:val="auto"/>
                <w:sz w:val="24"/>
                <w:szCs w:val="24"/>
              </w:rPr>
              <w:tab/>
            </w:r>
            <w:r w:rsidR="0023398B" w:rsidRPr="001C5EED">
              <w:rPr>
                <w:rStyle w:val="Hyperlink"/>
                <w:noProof/>
              </w:rPr>
              <w:t xml:space="preserve">Accountable </w:t>
            </w:r>
            <w:r w:rsidR="0023398B" w:rsidRPr="001C5EED">
              <w:rPr>
                <w:rStyle w:val="Hyperlink"/>
                <w:noProof/>
              </w:rPr>
              <w:t>M</w:t>
            </w:r>
            <w:r w:rsidR="0023398B" w:rsidRPr="001C5EED">
              <w:rPr>
                <w:rStyle w:val="Hyperlink"/>
                <w:noProof/>
              </w:rPr>
              <w:t>anager</w:t>
            </w:r>
            <w:r w:rsidR="0023398B">
              <w:rPr>
                <w:noProof/>
                <w:webHidden/>
              </w:rPr>
              <w:tab/>
            </w:r>
            <w:r w:rsidR="0023398B">
              <w:rPr>
                <w:noProof/>
                <w:webHidden/>
              </w:rPr>
              <w:fldChar w:fldCharType="begin"/>
            </w:r>
            <w:r w:rsidR="0023398B">
              <w:rPr>
                <w:noProof/>
                <w:webHidden/>
              </w:rPr>
              <w:instrText xml:space="preserve"> PAGEREF _Toc74058708 \h </w:instrText>
            </w:r>
            <w:r w:rsidR="0023398B">
              <w:rPr>
                <w:noProof/>
                <w:webHidden/>
              </w:rPr>
            </w:r>
            <w:r w:rsidR="0023398B">
              <w:rPr>
                <w:noProof/>
                <w:webHidden/>
              </w:rPr>
              <w:fldChar w:fldCharType="separate"/>
            </w:r>
            <w:r w:rsidR="007E4F9D">
              <w:rPr>
                <w:noProof/>
                <w:webHidden/>
              </w:rPr>
              <w:t>7-3</w:t>
            </w:r>
            <w:r w:rsidR="0023398B">
              <w:rPr>
                <w:noProof/>
                <w:webHidden/>
              </w:rPr>
              <w:fldChar w:fldCharType="end"/>
            </w:r>
          </w:hyperlink>
        </w:p>
        <w:p w14:paraId="6A895343" w14:textId="6E7D5869"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09" w:history="1">
            <w:r w:rsidR="0023398B" w:rsidRPr="001C5EED">
              <w:rPr>
                <w:rStyle w:val="Hyperlink"/>
                <w:noProof/>
              </w:rPr>
              <w:t>7.3</w:t>
            </w:r>
            <w:r w:rsidR="0023398B">
              <w:rPr>
                <w:rFonts w:asciiTheme="minorHAnsi" w:eastAsiaTheme="minorEastAsia" w:hAnsiTheme="minorHAnsi"/>
                <w:noProof/>
                <w:color w:val="auto"/>
                <w:sz w:val="24"/>
                <w:szCs w:val="24"/>
              </w:rPr>
              <w:tab/>
            </w:r>
            <w:r w:rsidR="0023398B" w:rsidRPr="001C5EED">
              <w:rPr>
                <w:rStyle w:val="Hyperlink"/>
                <w:noProof/>
              </w:rPr>
              <w:t>General Manager</w:t>
            </w:r>
            <w:r w:rsidR="0023398B">
              <w:rPr>
                <w:noProof/>
                <w:webHidden/>
              </w:rPr>
              <w:tab/>
            </w:r>
            <w:r w:rsidR="0023398B">
              <w:rPr>
                <w:noProof/>
                <w:webHidden/>
              </w:rPr>
              <w:fldChar w:fldCharType="begin"/>
            </w:r>
            <w:r w:rsidR="0023398B">
              <w:rPr>
                <w:noProof/>
                <w:webHidden/>
              </w:rPr>
              <w:instrText xml:space="preserve"> PAGEREF _Toc74058709 \h </w:instrText>
            </w:r>
            <w:r w:rsidR="0023398B">
              <w:rPr>
                <w:noProof/>
                <w:webHidden/>
              </w:rPr>
            </w:r>
            <w:r w:rsidR="0023398B">
              <w:rPr>
                <w:noProof/>
                <w:webHidden/>
              </w:rPr>
              <w:fldChar w:fldCharType="separate"/>
            </w:r>
            <w:r w:rsidR="007E4F9D">
              <w:rPr>
                <w:noProof/>
                <w:webHidden/>
              </w:rPr>
              <w:t>7-4</w:t>
            </w:r>
            <w:r w:rsidR="0023398B">
              <w:rPr>
                <w:noProof/>
                <w:webHidden/>
              </w:rPr>
              <w:fldChar w:fldCharType="end"/>
            </w:r>
          </w:hyperlink>
        </w:p>
        <w:p w14:paraId="314C288D" w14:textId="2A5331FA"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10" w:history="1">
            <w:r w:rsidR="0023398B" w:rsidRPr="001C5EED">
              <w:rPr>
                <w:rStyle w:val="Hyperlink"/>
                <w:noProof/>
              </w:rPr>
              <w:t>7.4</w:t>
            </w:r>
            <w:r w:rsidR="0023398B">
              <w:rPr>
                <w:rFonts w:asciiTheme="minorHAnsi" w:eastAsiaTheme="minorEastAsia" w:hAnsiTheme="minorHAnsi"/>
                <w:noProof/>
                <w:color w:val="auto"/>
                <w:sz w:val="24"/>
                <w:szCs w:val="24"/>
              </w:rPr>
              <w:tab/>
            </w:r>
            <w:r w:rsidR="0023398B" w:rsidRPr="001C5EED">
              <w:rPr>
                <w:rStyle w:val="Hyperlink"/>
                <w:noProof/>
              </w:rPr>
              <w:t>Chief Inspector</w:t>
            </w:r>
            <w:r w:rsidR="0023398B">
              <w:rPr>
                <w:noProof/>
                <w:webHidden/>
              </w:rPr>
              <w:tab/>
            </w:r>
            <w:r w:rsidR="0023398B">
              <w:rPr>
                <w:noProof/>
                <w:webHidden/>
              </w:rPr>
              <w:fldChar w:fldCharType="begin"/>
            </w:r>
            <w:r w:rsidR="0023398B">
              <w:rPr>
                <w:noProof/>
                <w:webHidden/>
              </w:rPr>
              <w:instrText xml:space="preserve"> PAGEREF _Toc74058710 \h </w:instrText>
            </w:r>
            <w:r w:rsidR="0023398B">
              <w:rPr>
                <w:noProof/>
                <w:webHidden/>
              </w:rPr>
            </w:r>
            <w:r w:rsidR="0023398B">
              <w:rPr>
                <w:noProof/>
                <w:webHidden/>
              </w:rPr>
              <w:fldChar w:fldCharType="separate"/>
            </w:r>
            <w:r w:rsidR="007E4F9D">
              <w:rPr>
                <w:noProof/>
                <w:webHidden/>
              </w:rPr>
              <w:t>7-5</w:t>
            </w:r>
            <w:r w:rsidR="0023398B">
              <w:rPr>
                <w:noProof/>
                <w:webHidden/>
              </w:rPr>
              <w:fldChar w:fldCharType="end"/>
            </w:r>
          </w:hyperlink>
        </w:p>
        <w:p w14:paraId="51BC82B0" w14:textId="251D03FF"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11" w:history="1">
            <w:r w:rsidR="0023398B" w:rsidRPr="001C5EED">
              <w:rPr>
                <w:rStyle w:val="Hyperlink"/>
                <w:noProof/>
              </w:rPr>
              <w:t>7.5</w:t>
            </w:r>
            <w:r w:rsidR="0023398B">
              <w:rPr>
                <w:rFonts w:asciiTheme="minorHAnsi" w:eastAsiaTheme="minorEastAsia" w:hAnsiTheme="minorHAnsi"/>
                <w:noProof/>
                <w:color w:val="auto"/>
                <w:sz w:val="24"/>
                <w:szCs w:val="24"/>
              </w:rPr>
              <w:tab/>
            </w:r>
            <w:r w:rsidR="0023398B" w:rsidRPr="001C5EED">
              <w:rPr>
                <w:rStyle w:val="Hyperlink"/>
                <w:noProof/>
              </w:rPr>
              <w:t>FAA Coordinator</w:t>
            </w:r>
            <w:r w:rsidR="0023398B">
              <w:rPr>
                <w:noProof/>
                <w:webHidden/>
              </w:rPr>
              <w:tab/>
            </w:r>
            <w:r w:rsidR="0023398B">
              <w:rPr>
                <w:noProof/>
                <w:webHidden/>
              </w:rPr>
              <w:fldChar w:fldCharType="begin"/>
            </w:r>
            <w:r w:rsidR="0023398B">
              <w:rPr>
                <w:noProof/>
                <w:webHidden/>
              </w:rPr>
              <w:instrText xml:space="preserve"> PAGEREF _Toc74058711 \h </w:instrText>
            </w:r>
            <w:r w:rsidR="0023398B">
              <w:rPr>
                <w:noProof/>
                <w:webHidden/>
              </w:rPr>
            </w:r>
            <w:r w:rsidR="0023398B">
              <w:rPr>
                <w:noProof/>
                <w:webHidden/>
              </w:rPr>
              <w:fldChar w:fldCharType="separate"/>
            </w:r>
            <w:r w:rsidR="007E4F9D">
              <w:rPr>
                <w:noProof/>
                <w:webHidden/>
              </w:rPr>
              <w:t>7-7</w:t>
            </w:r>
            <w:r w:rsidR="0023398B">
              <w:rPr>
                <w:noProof/>
                <w:webHidden/>
              </w:rPr>
              <w:fldChar w:fldCharType="end"/>
            </w:r>
          </w:hyperlink>
        </w:p>
        <w:p w14:paraId="47EE6F21" w14:textId="5BCB3359"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12" w:history="1">
            <w:r w:rsidR="0023398B" w:rsidRPr="001C5EED">
              <w:rPr>
                <w:rStyle w:val="Hyperlink"/>
                <w:noProof/>
              </w:rPr>
              <w:t>7.6</w:t>
            </w:r>
            <w:r w:rsidR="0023398B">
              <w:rPr>
                <w:rFonts w:asciiTheme="minorHAnsi" w:eastAsiaTheme="minorEastAsia" w:hAnsiTheme="minorHAnsi"/>
                <w:noProof/>
                <w:color w:val="auto"/>
                <w:sz w:val="24"/>
                <w:szCs w:val="24"/>
              </w:rPr>
              <w:tab/>
            </w:r>
            <w:r w:rsidR="0023398B" w:rsidRPr="001C5EED">
              <w:rPr>
                <w:rStyle w:val="Hyperlink"/>
                <w:noProof/>
              </w:rPr>
              <w:t>Quality Assurance Manager</w:t>
            </w:r>
            <w:r w:rsidR="0023398B">
              <w:rPr>
                <w:noProof/>
                <w:webHidden/>
              </w:rPr>
              <w:tab/>
            </w:r>
            <w:r w:rsidR="0023398B">
              <w:rPr>
                <w:noProof/>
                <w:webHidden/>
              </w:rPr>
              <w:fldChar w:fldCharType="begin"/>
            </w:r>
            <w:r w:rsidR="0023398B">
              <w:rPr>
                <w:noProof/>
                <w:webHidden/>
              </w:rPr>
              <w:instrText xml:space="preserve"> PAGEREF _Toc74058712 \h </w:instrText>
            </w:r>
            <w:r w:rsidR="0023398B">
              <w:rPr>
                <w:noProof/>
                <w:webHidden/>
              </w:rPr>
            </w:r>
            <w:r w:rsidR="0023398B">
              <w:rPr>
                <w:noProof/>
                <w:webHidden/>
              </w:rPr>
              <w:fldChar w:fldCharType="separate"/>
            </w:r>
            <w:r w:rsidR="007E4F9D">
              <w:rPr>
                <w:noProof/>
                <w:webHidden/>
              </w:rPr>
              <w:t>7-8</w:t>
            </w:r>
            <w:r w:rsidR="0023398B">
              <w:rPr>
                <w:noProof/>
                <w:webHidden/>
              </w:rPr>
              <w:fldChar w:fldCharType="end"/>
            </w:r>
          </w:hyperlink>
        </w:p>
        <w:p w14:paraId="212A32FC" w14:textId="7A678A79"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13" w:history="1">
            <w:r w:rsidR="0023398B" w:rsidRPr="001C5EED">
              <w:rPr>
                <w:rStyle w:val="Hyperlink"/>
                <w:noProof/>
              </w:rPr>
              <w:t>7.7</w:t>
            </w:r>
            <w:r w:rsidR="0023398B">
              <w:rPr>
                <w:rFonts w:asciiTheme="minorHAnsi" w:eastAsiaTheme="minorEastAsia" w:hAnsiTheme="minorHAnsi"/>
                <w:noProof/>
                <w:color w:val="auto"/>
                <w:sz w:val="24"/>
                <w:szCs w:val="24"/>
              </w:rPr>
              <w:tab/>
            </w:r>
            <w:r w:rsidR="0023398B" w:rsidRPr="001C5EED">
              <w:rPr>
                <w:rStyle w:val="Hyperlink"/>
                <w:noProof/>
              </w:rPr>
              <w:t>Facility Manager</w:t>
            </w:r>
            <w:r w:rsidR="0023398B">
              <w:rPr>
                <w:noProof/>
                <w:webHidden/>
              </w:rPr>
              <w:tab/>
            </w:r>
            <w:r w:rsidR="0023398B">
              <w:rPr>
                <w:noProof/>
                <w:webHidden/>
              </w:rPr>
              <w:fldChar w:fldCharType="begin"/>
            </w:r>
            <w:r w:rsidR="0023398B">
              <w:rPr>
                <w:noProof/>
                <w:webHidden/>
              </w:rPr>
              <w:instrText xml:space="preserve"> PAGEREF _Toc74058713 \h </w:instrText>
            </w:r>
            <w:r w:rsidR="0023398B">
              <w:rPr>
                <w:noProof/>
                <w:webHidden/>
              </w:rPr>
            </w:r>
            <w:r w:rsidR="0023398B">
              <w:rPr>
                <w:noProof/>
                <w:webHidden/>
              </w:rPr>
              <w:fldChar w:fldCharType="separate"/>
            </w:r>
            <w:r w:rsidR="007E4F9D">
              <w:rPr>
                <w:noProof/>
                <w:webHidden/>
              </w:rPr>
              <w:t>7-9</w:t>
            </w:r>
            <w:r w:rsidR="0023398B">
              <w:rPr>
                <w:noProof/>
                <w:webHidden/>
              </w:rPr>
              <w:fldChar w:fldCharType="end"/>
            </w:r>
          </w:hyperlink>
        </w:p>
        <w:p w14:paraId="6AF2B9E6" w14:textId="15961657"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14" w:history="1">
            <w:r w:rsidR="0023398B" w:rsidRPr="001C5EED">
              <w:rPr>
                <w:rStyle w:val="Hyperlink"/>
                <w:noProof/>
              </w:rPr>
              <w:t>7.8</w:t>
            </w:r>
            <w:r w:rsidR="0023398B">
              <w:rPr>
                <w:rFonts w:asciiTheme="minorHAnsi" w:eastAsiaTheme="minorEastAsia" w:hAnsiTheme="minorHAnsi"/>
                <w:noProof/>
                <w:color w:val="auto"/>
                <w:sz w:val="24"/>
                <w:szCs w:val="24"/>
              </w:rPr>
              <w:tab/>
            </w:r>
            <w:r w:rsidR="0023398B" w:rsidRPr="001C5EED">
              <w:rPr>
                <w:rStyle w:val="Hyperlink"/>
                <w:noProof/>
              </w:rPr>
              <w:t>Installation Inspector</w:t>
            </w:r>
            <w:r w:rsidR="0023398B">
              <w:rPr>
                <w:noProof/>
                <w:webHidden/>
              </w:rPr>
              <w:tab/>
            </w:r>
            <w:r w:rsidR="0023398B">
              <w:rPr>
                <w:noProof/>
                <w:webHidden/>
              </w:rPr>
              <w:fldChar w:fldCharType="begin"/>
            </w:r>
            <w:r w:rsidR="0023398B">
              <w:rPr>
                <w:noProof/>
                <w:webHidden/>
              </w:rPr>
              <w:instrText xml:space="preserve"> PAGEREF _Toc74058714 \h </w:instrText>
            </w:r>
            <w:r w:rsidR="0023398B">
              <w:rPr>
                <w:noProof/>
                <w:webHidden/>
              </w:rPr>
            </w:r>
            <w:r w:rsidR="0023398B">
              <w:rPr>
                <w:noProof/>
                <w:webHidden/>
              </w:rPr>
              <w:fldChar w:fldCharType="separate"/>
            </w:r>
            <w:r w:rsidR="007E4F9D">
              <w:rPr>
                <w:noProof/>
                <w:webHidden/>
              </w:rPr>
              <w:t>7-10</w:t>
            </w:r>
            <w:r w:rsidR="0023398B">
              <w:rPr>
                <w:noProof/>
                <w:webHidden/>
              </w:rPr>
              <w:fldChar w:fldCharType="end"/>
            </w:r>
          </w:hyperlink>
        </w:p>
        <w:p w14:paraId="7CD289E9" w14:textId="6F33F5D1"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15" w:history="1">
            <w:r w:rsidR="0023398B" w:rsidRPr="001C5EED">
              <w:rPr>
                <w:rStyle w:val="Hyperlink"/>
                <w:noProof/>
              </w:rPr>
              <w:t>7.9</w:t>
            </w:r>
            <w:r w:rsidR="0023398B">
              <w:rPr>
                <w:rFonts w:asciiTheme="minorHAnsi" w:eastAsiaTheme="minorEastAsia" w:hAnsiTheme="minorHAnsi"/>
                <w:noProof/>
                <w:color w:val="auto"/>
                <w:sz w:val="24"/>
                <w:szCs w:val="24"/>
              </w:rPr>
              <w:tab/>
            </w:r>
            <w:r w:rsidR="0023398B" w:rsidRPr="001C5EED">
              <w:rPr>
                <w:rStyle w:val="Hyperlink"/>
                <w:noProof/>
              </w:rPr>
              <w:t>Service Inspector</w:t>
            </w:r>
            <w:r w:rsidR="0023398B">
              <w:rPr>
                <w:noProof/>
                <w:webHidden/>
              </w:rPr>
              <w:tab/>
            </w:r>
            <w:r w:rsidR="0023398B">
              <w:rPr>
                <w:noProof/>
                <w:webHidden/>
              </w:rPr>
              <w:fldChar w:fldCharType="begin"/>
            </w:r>
            <w:r w:rsidR="0023398B">
              <w:rPr>
                <w:noProof/>
                <w:webHidden/>
              </w:rPr>
              <w:instrText xml:space="preserve"> PAGEREF _Toc74058715 \h </w:instrText>
            </w:r>
            <w:r w:rsidR="0023398B">
              <w:rPr>
                <w:noProof/>
                <w:webHidden/>
              </w:rPr>
            </w:r>
            <w:r w:rsidR="0023398B">
              <w:rPr>
                <w:noProof/>
                <w:webHidden/>
              </w:rPr>
              <w:fldChar w:fldCharType="separate"/>
            </w:r>
            <w:r w:rsidR="007E4F9D">
              <w:rPr>
                <w:noProof/>
                <w:webHidden/>
              </w:rPr>
              <w:t>7-11</w:t>
            </w:r>
            <w:r w:rsidR="0023398B">
              <w:rPr>
                <w:noProof/>
                <w:webHidden/>
              </w:rPr>
              <w:fldChar w:fldCharType="end"/>
            </w:r>
          </w:hyperlink>
        </w:p>
        <w:p w14:paraId="3401BC70" w14:textId="0451B2C2"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16" w:history="1">
            <w:r w:rsidR="0023398B" w:rsidRPr="001C5EED">
              <w:rPr>
                <w:rStyle w:val="Hyperlink"/>
                <w:noProof/>
              </w:rPr>
              <w:t>7.10</w:t>
            </w:r>
            <w:r w:rsidR="0023398B">
              <w:rPr>
                <w:rFonts w:asciiTheme="minorHAnsi" w:eastAsiaTheme="minorEastAsia" w:hAnsiTheme="minorHAnsi"/>
                <w:noProof/>
                <w:color w:val="auto"/>
                <w:sz w:val="24"/>
                <w:szCs w:val="24"/>
              </w:rPr>
              <w:tab/>
            </w:r>
            <w:r w:rsidR="0023398B" w:rsidRPr="001C5EED">
              <w:rPr>
                <w:rStyle w:val="Hyperlink"/>
                <w:noProof/>
              </w:rPr>
              <w:t>Parts Inspector</w:t>
            </w:r>
            <w:r w:rsidR="0023398B">
              <w:rPr>
                <w:noProof/>
                <w:webHidden/>
              </w:rPr>
              <w:tab/>
            </w:r>
            <w:r w:rsidR="0023398B">
              <w:rPr>
                <w:noProof/>
                <w:webHidden/>
              </w:rPr>
              <w:fldChar w:fldCharType="begin"/>
            </w:r>
            <w:r w:rsidR="0023398B">
              <w:rPr>
                <w:noProof/>
                <w:webHidden/>
              </w:rPr>
              <w:instrText xml:space="preserve"> PAGEREF _Toc74058716 \h </w:instrText>
            </w:r>
            <w:r w:rsidR="0023398B">
              <w:rPr>
                <w:noProof/>
                <w:webHidden/>
              </w:rPr>
            </w:r>
            <w:r w:rsidR="0023398B">
              <w:rPr>
                <w:noProof/>
                <w:webHidden/>
              </w:rPr>
              <w:fldChar w:fldCharType="separate"/>
            </w:r>
            <w:r w:rsidR="007E4F9D">
              <w:rPr>
                <w:noProof/>
                <w:webHidden/>
              </w:rPr>
              <w:t>7-12</w:t>
            </w:r>
            <w:r w:rsidR="0023398B">
              <w:rPr>
                <w:noProof/>
                <w:webHidden/>
              </w:rPr>
              <w:fldChar w:fldCharType="end"/>
            </w:r>
          </w:hyperlink>
        </w:p>
        <w:p w14:paraId="41A6D3DA" w14:textId="2E30A091"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17" w:history="1">
            <w:r w:rsidR="0023398B" w:rsidRPr="001C5EED">
              <w:rPr>
                <w:rStyle w:val="Hyperlink"/>
                <w:noProof/>
              </w:rPr>
              <w:t>7.11</w:t>
            </w:r>
            <w:r w:rsidR="0023398B">
              <w:rPr>
                <w:rFonts w:asciiTheme="minorHAnsi" w:eastAsiaTheme="minorEastAsia" w:hAnsiTheme="minorHAnsi"/>
                <w:noProof/>
                <w:color w:val="auto"/>
                <w:sz w:val="24"/>
                <w:szCs w:val="24"/>
              </w:rPr>
              <w:tab/>
            </w:r>
            <w:r w:rsidR="0023398B" w:rsidRPr="001C5EED">
              <w:rPr>
                <w:rStyle w:val="Hyperlink"/>
                <w:noProof/>
              </w:rPr>
              <w:t>Installation Department Supervisor</w:t>
            </w:r>
            <w:r w:rsidR="0023398B">
              <w:rPr>
                <w:noProof/>
                <w:webHidden/>
              </w:rPr>
              <w:tab/>
            </w:r>
            <w:r w:rsidR="0023398B">
              <w:rPr>
                <w:noProof/>
                <w:webHidden/>
              </w:rPr>
              <w:fldChar w:fldCharType="begin"/>
            </w:r>
            <w:r w:rsidR="0023398B">
              <w:rPr>
                <w:noProof/>
                <w:webHidden/>
              </w:rPr>
              <w:instrText xml:space="preserve"> PAGEREF _Toc74058717 \h </w:instrText>
            </w:r>
            <w:r w:rsidR="0023398B">
              <w:rPr>
                <w:noProof/>
                <w:webHidden/>
              </w:rPr>
            </w:r>
            <w:r w:rsidR="0023398B">
              <w:rPr>
                <w:noProof/>
                <w:webHidden/>
              </w:rPr>
              <w:fldChar w:fldCharType="separate"/>
            </w:r>
            <w:r w:rsidR="007E4F9D">
              <w:rPr>
                <w:noProof/>
                <w:webHidden/>
              </w:rPr>
              <w:t>7-13</w:t>
            </w:r>
            <w:r w:rsidR="0023398B">
              <w:rPr>
                <w:noProof/>
                <w:webHidden/>
              </w:rPr>
              <w:fldChar w:fldCharType="end"/>
            </w:r>
          </w:hyperlink>
        </w:p>
        <w:p w14:paraId="381A30C1" w14:textId="1F21C9BA"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18" w:history="1">
            <w:r w:rsidR="0023398B" w:rsidRPr="001C5EED">
              <w:rPr>
                <w:rStyle w:val="Hyperlink"/>
                <w:noProof/>
              </w:rPr>
              <w:t>7.12</w:t>
            </w:r>
            <w:r w:rsidR="0023398B">
              <w:rPr>
                <w:rFonts w:asciiTheme="minorHAnsi" w:eastAsiaTheme="minorEastAsia" w:hAnsiTheme="minorHAnsi"/>
                <w:noProof/>
                <w:color w:val="auto"/>
                <w:sz w:val="24"/>
                <w:szCs w:val="24"/>
              </w:rPr>
              <w:tab/>
            </w:r>
            <w:r w:rsidR="0023398B" w:rsidRPr="001C5EED">
              <w:rPr>
                <w:rStyle w:val="Hyperlink"/>
                <w:noProof/>
              </w:rPr>
              <w:t>Service Department  Supervisor</w:t>
            </w:r>
            <w:r w:rsidR="0023398B">
              <w:rPr>
                <w:noProof/>
                <w:webHidden/>
              </w:rPr>
              <w:tab/>
            </w:r>
            <w:r w:rsidR="0023398B">
              <w:rPr>
                <w:noProof/>
                <w:webHidden/>
              </w:rPr>
              <w:fldChar w:fldCharType="begin"/>
            </w:r>
            <w:r w:rsidR="0023398B">
              <w:rPr>
                <w:noProof/>
                <w:webHidden/>
              </w:rPr>
              <w:instrText xml:space="preserve"> PAGEREF _Toc74058718 \h </w:instrText>
            </w:r>
            <w:r w:rsidR="0023398B">
              <w:rPr>
                <w:noProof/>
                <w:webHidden/>
              </w:rPr>
            </w:r>
            <w:r w:rsidR="0023398B">
              <w:rPr>
                <w:noProof/>
                <w:webHidden/>
              </w:rPr>
              <w:fldChar w:fldCharType="separate"/>
            </w:r>
            <w:r w:rsidR="007E4F9D">
              <w:rPr>
                <w:noProof/>
                <w:webHidden/>
              </w:rPr>
              <w:t>7-14</w:t>
            </w:r>
            <w:r w:rsidR="0023398B">
              <w:rPr>
                <w:noProof/>
                <w:webHidden/>
              </w:rPr>
              <w:fldChar w:fldCharType="end"/>
            </w:r>
          </w:hyperlink>
        </w:p>
        <w:p w14:paraId="5FCD3ECB" w14:textId="5C190D09"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19" w:history="1">
            <w:r w:rsidR="0023398B" w:rsidRPr="001C5EED">
              <w:rPr>
                <w:rStyle w:val="Hyperlink"/>
                <w:noProof/>
              </w:rPr>
              <w:t>7.13</w:t>
            </w:r>
            <w:r w:rsidR="0023398B">
              <w:rPr>
                <w:rFonts w:asciiTheme="minorHAnsi" w:eastAsiaTheme="minorEastAsia" w:hAnsiTheme="minorHAnsi"/>
                <w:noProof/>
                <w:color w:val="auto"/>
                <w:sz w:val="24"/>
                <w:szCs w:val="24"/>
              </w:rPr>
              <w:tab/>
            </w:r>
            <w:r w:rsidR="0023398B" w:rsidRPr="001C5EED">
              <w:rPr>
                <w:rStyle w:val="Hyperlink"/>
                <w:noProof/>
              </w:rPr>
              <w:t>Instrument Department Supervisor</w:t>
            </w:r>
            <w:r w:rsidR="0023398B">
              <w:rPr>
                <w:noProof/>
                <w:webHidden/>
              </w:rPr>
              <w:tab/>
            </w:r>
            <w:r w:rsidR="0023398B">
              <w:rPr>
                <w:noProof/>
                <w:webHidden/>
              </w:rPr>
              <w:fldChar w:fldCharType="begin"/>
            </w:r>
            <w:r w:rsidR="0023398B">
              <w:rPr>
                <w:noProof/>
                <w:webHidden/>
              </w:rPr>
              <w:instrText xml:space="preserve"> PAGEREF _Toc74058719 \h </w:instrText>
            </w:r>
            <w:r w:rsidR="0023398B">
              <w:rPr>
                <w:noProof/>
                <w:webHidden/>
              </w:rPr>
            </w:r>
            <w:r w:rsidR="0023398B">
              <w:rPr>
                <w:noProof/>
                <w:webHidden/>
              </w:rPr>
              <w:fldChar w:fldCharType="separate"/>
            </w:r>
            <w:r w:rsidR="007E4F9D">
              <w:rPr>
                <w:noProof/>
                <w:webHidden/>
              </w:rPr>
              <w:t>7-15</w:t>
            </w:r>
            <w:r w:rsidR="0023398B">
              <w:rPr>
                <w:noProof/>
                <w:webHidden/>
              </w:rPr>
              <w:fldChar w:fldCharType="end"/>
            </w:r>
          </w:hyperlink>
        </w:p>
        <w:p w14:paraId="5FEED40D" w14:textId="0BB3C3FC"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20" w:history="1">
            <w:r w:rsidR="0023398B" w:rsidRPr="001C5EED">
              <w:rPr>
                <w:rStyle w:val="Hyperlink"/>
                <w:noProof/>
              </w:rPr>
              <w:t>7.14</w:t>
            </w:r>
            <w:r w:rsidR="0023398B">
              <w:rPr>
                <w:rFonts w:asciiTheme="minorHAnsi" w:eastAsiaTheme="minorEastAsia" w:hAnsiTheme="minorHAnsi"/>
                <w:noProof/>
                <w:color w:val="auto"/>
                <w:sz w:val="24"/>
                <w:szCs w:val="24"/>
              </w:rPr>
              <w:tab/>
            </w:r>
            <w:r w:rsidR="0023398B" w:rsidRPr="001C5EED">
              <w:rPr>
                <w:rStyle w:val="Hyperlink"/>
                <w:noProof/>
              </w:rPr>
              <w:t>Administration Staff</w:t>
            </w:r>
            <w:r w:rsidR="0023398B">
              <w:rPr>
                <w:noProof/>
                <w:webHidden/>
              </w:rPr>
              <w:tab/>
            </w:r>
            <w:r w:rsidR="0023398B">
              <w:rPr>
                <w:noProof/>
                <w:webHidden/>
              </w:rPr>
              <w:fldChar w:fldCharType="begin"/>
            </w:r>
            <w:r w:rsidR="0023398B">
              <w:rPr>
                <w:noProof/>
                <w:webHidden/>
              </w:rPr>
              <w:instrText xml:space="preserve"> PAGEREF _Toc74058720 \h </w:instrText>
            </w:r>
            <w:r w:rsidR="0023398B">
              <w:rPr>
                <w:noProof/>
                <w:webHidden/>
              </w:rPr>
            </w:r>
            <w:r w:rsidR="0023398B">
              <w:rPr>
                <w:noProof/>
                <w:webHidden/>
              </w:rPr>
              <w:fldChar w:fldCharType="separate"/>
            </w:r>
            <w:r w:rsidR="007E4F9D">
              <w:rPr>
                <w:noProof/>
                <w:webHidden/>
              </w:rPr>
              <w:t>7-16</w:t>
            </w:r>
            <w:r w:rsidR="0023398B">
              <w:rPr>
                <w:noProof/>
                <w:webHidden/>
              </w:rPr>
              <w:fldChar w:fldCharType="end"/>
            </w:r>
          </w:hyperlink>
        </w:p>
        <w:p w14:paraId="6849DC8C" w14:textId="609AB1A8"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21" w:history="1">
            <w:r w:rsidR="0023398B" w:rsidRPr="001C5EED">
              <w:rPr>
                <w:rStyle w:val="Hyperlink"/>
                <w:noProof/>
              </w:rPr>
              <w:t>7.15</w:t>
            </w:r>
            <w:r w:rsidR="0023398B">
              <w:rPr>
                <w:rFonts w:asciiTheme="minorHAnsi" w:eastAsiaTheme="minorEastAsia" w:hAnsiTheme="minorHAnsi"/>
                <w:noProof/>
                <w:color w:val="auto"/>
                <w:sz w:val="24"/>
                <w:szCs w:val="24"/>
              </w:rPr>
              <w:tab/>
            </w:r>
            <w:r w:rsidR="0023398B" w:rsidRPr="001C5EED">
              <w:rPr>
                <w:rStyle w:val="Hyperlink"/>
                <w:noProof/>
              </w:rPr>
              <w:t>Installation Technician</w:t>
            </w:r>
            <w:r w:rsidR="0023398B">
              <w:rPr>
                <w:noProof/>
                <w:webHidden/>
              </w:rPr>
              <w:tab/>
            </w:r>
            <w:r w:rsidR="0023398B">
              <w:rPr>
                <w:noProof/>
                <w:webHidden/>
              </w:rPr>
              <w:fldChar w:fldCharType="begin"/>
            </w:r>
            <w:r w:rsidR="0023398B">
              <w:rPr>
                <w:noProof/>
                <w:webHidden/>
              </w:rPr>
              <w:instrText xml:space="preserve"> PAGEREF _Toc74058721 \h </w:instrText>
            </w:r>
            <w:r w:rsidR="0023398B">
              <w:rPr>
                <w:noProof/>
                <w:webHidden/>
              </w:rPr>
            </w:r>
            <w:r w:rsidR="0023398B">
              <w:rPr>
                <w:noProof/>
                <w:webHidden/>
              </w:rPr>
              <w:fldChar w:fldCharType="separate"/>
            </w:r>
            <w:r w:rsidR="007E4F9D">
              <w:rPr>
                <w:noProof/>
                <w:webHidden/>
              </w:rPr>
              <w:t>7-17</w:t>
            </w:r>
            <w:r w:rsidR="0023398B">
              <w:rPr>
                <w:noProof/>
                <w:webHidden/>
              </w:rPr>
              <w:fldChar w:fldCharType="end"/>
            </w:r>
          </w:hyperlink>
        </w:p>
        <w:p w14:paraId="749EE14A" w14:textId="3D4BBDEC"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22" w:history="1">
            <w:r w:rsidR="0023398B" w:rsidRPr="001C5EED">
              <w:rPr>
                <w:rStyle w:val="Hyperlink"/>
                <w:noProof/>
              </w:rPr>
              <w:t>7.16</w:t>
            </w:r>
            <w:r w:rsidR="0023398B">
              <w:rPr>
                <w:rFonts w:asciiTheme="minorHAnsi" w:eastAsiaTheme="minorEastAsia" w:hAnsiTheme="minorHAnsi"/>
                <w:noProof/>
                <w:color w:val="auto"/>
                <w:sz w:val="24"/>
                <w:szCs w:val="24"/>
              </w:rPr>
              <w:tab/>
            </w:r>
            <w:r w:rsidR="0023398B" w:rsidRPr="001C5EED">
              <w:rPr>
                <w:rStyle w:val="Hyperlink"/>
                <w:noProof/>
              </w:rPr>
              <w:t>Service Technician</w:t>
            </w:r>
            <w:r w:rsidR="0023398B">
              <w:rPr>
                <w:noProof/>
                <w:webHidden/>
              </w:rPr>
              <w:tab/>
            </w:r>
            <w:r w:rsidR="0023398B">
              <w:rPr>
                <w:noProof/>
                <w:webHidden/>
              </w:rPr>
              <w:fldChar w:fldCharType="begin"/>
            </w:r>
            <w:r w:rsidR="0023398B">
              <w:rPr>
                <w:noProof/>
                <w:webHidden/>
              </w:rPr>
              <w:instrText xml:space="preserve"> PAGEREF _Toc74058722 \h </w:instrText>
            </w:r>
            <w:r w:rsidR="0023398B">
              <w:rPr>
                <w:noProof/>
                <w:webHidden/>
              </w:rPr>
            </w:r>
            <w:r w:rsidR="0023398B">
              <w:rPr>
                <w:noProof/>
                <w:webHidden/>
              </w:rPr>
              <w:fldChar w:fldCharType="separate"/>
            </w:r>
            <w:r w:rsidR="007E4F9D">
              <w:rPr>
                <w:noProof/>
                <w:webHidden/>
              </w:rPr>
              <w:t>7-18</w:t>
            </w:r>
            <w:r w:rsidR="0023398B">
              <w:rPr>
                <w:noProof/>
                <w:webHidden/>
              </w:rPr>
              <w:fldChar w:fldCharType="end"/>
            </w:r>
          </w:hyperlink>
        </w:p>
        <w:p w14:paraId="0E35CC72" w14:textId="2FA3922A" w:rsidR="0023398B" w:rsidRDefault="008741CE">
          <w:pPr>
            <w:pStyle w:val="TOC1"/>
            <w:rPr>
              <w:rFonts w:asciiTheme="minorHAnsi" w:eastAsiaTheme="minorEastAsia" w:hAnsiTheme="minorHAnsi"/>
              <w:noProof/>
              <w:color w:val="auto"/>
              <w:sz w:val="24"/>
              <w:szCs w:val="24"/>
            </w:rPr>
          </w:pPr>
          <w:hyperlink w:anchor="_Toc74058723" w:history="1">
            <w:r w:rsidR="0023398B" w:rsidRPr="001C5EED">
              <w:rPr>
                <w:rStyle w:val="Hyperlink"/>
                <w:noProof/>
              </w:rPr>
              <w:t>8</w:t>
            </w:r>
            <w:r w:rsidR="0023398B">
              <w:rPr>
                <w:rFonts w:asciiTheme="minorHAnsi" w:eastAsiaTheme="minorEastAsia" w:hAnsiTheme="minorHAnsi"/>
                <w:noProof/>
                <w:color w:val="auto"/>
                <w:sz w:val="24"/>
                <w:szCs w:val="24"/>
              </w:rPr>
              <w:tab/>
            </w:r>
            <w:r w:rsidR="0023398B" w:rsidRPr="001C5EED">
              <w:rPr>
                <w:rStyle w:val="Hyperlink"/>
                <w:noProof/>
              </w:rPr>
              <w:t>Roster of Repair Station Personnel</w:t>
            </w:r>
            <w:r w:rsidR="0023398B">
              <w:rPr>
                <w:noProof/>
                <w:webHidden/>
              </w:rPr>
              <w:tab/>
            </w:r>
            <w:r w:rsidR="0023398B">
              <w:rPr>
                <w:noProof/>
                <w:webHidden/>
              </w:rPr>
              <w:fldChar w:fldCharType="begin"/>
            </w:r>
            <w:r w:rsidR="0023398B">
              <w:rPr>
                <w:noProof/>
                <w:webHidden/>
              </w:rPr>
              <w:instrText xml:space="preserve"> PAGEREF _Toc74058723 \h </w:instrText>
            </w:r>
            <w:r w:rsidR="0023398B">
              <w:rPr>
                <w:noProof/>
                <w:webHidden/>
              </w:rPr>
            </w:r>
            <w:r w:rsidR="0023398B">
              <w:rPr>
                <w:noProof/>
                <w:webHidden/>
              </w:rPr>
              <w:fldChar w:fldCharType="separate"/>
            </w:r>
            <w:r w:rsidR="007E4F9D">
              <w:rPr>
                <w:noProof/>
                <w:webHidden/>
              </w:rPr>
              <w:t>8-1</w:t>
            </w:r>
            <w:r w:rsidR="0023398B">
              <w:rPr>
                <w:noProof/>
                <w:webHidden/>
              </w:rPr>
              <w:fldChar w:fldCharType="end"/>
            </w:r>
          </w:hyperlink>
        </w:p>
        <w:p w14:paraId="40F0EEEE" w14:textId="5FBDAF22"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24" w:history="1">
            <w:r w:rsidR="0023398B" w:rsidRPr="001C5EED">
              <w:rPr>
                <w:rStyle w:val="Hyperlink"/>
                <w:noProof/>
              </w:rPr>
              <w:t>8.1</w:t>
            </w:r>
            <w:r w:rsidR="0023398B">
              <w:rPr>
                <w:rFonts w:asciiTheme="minorHAnsi" w:eastAsiaTheme="minorEastAsia" w:hAnsiTheme="minorHAnsi"/>
                <w:noProof/>
                <w:color w:val="auto"/>
                <w:sz w:val="24"/>
                <w:szCs w:val="24"/>
              </w:rPr>
              <w:tab/>
            </w:r>
            <w:r w:rsidR="0023398B" w:rsidRPr="001C5EED">
              <w:rPr>
                <w:rStyle w:val="Hyperlink"/>
                <w:noProof/>
              </w:rPr>
              <w:t>Roster of Supervisory Personnel</w:t>
            </w:r>
            <w:r w:rsidR="0023398B">
              <w:rPr>
                <w:noProof/>
                <w:webHidden/>
              </w:rPr>
              <w:tab/>
            </w:r>
            <w:r w:rsidR="0023398B">
              <w:rPr>
                <w:noProof/>
                <w:webHidden/>
              </w:rPr>
              <w:fldChar w:fldCharType="begin"/>
            </w:r>
            <w:r w:rsidR="0023398B">
              <w:rPr>
                <w:noProof/>
                <w:webHidden/>
              </w:rPr>
              <w:instrText xml:space="preserve"> PAGEREF _Toc74058724 \h </w:instrText>
            </w:r>
            <w:r w:rsidR="0023398B">
              <w:rPr>
                <w:noProof/>
                <w:webHidden/>
              </w:rPr>
            </w:r>
            <w:r w:rsidR="0023398B">
              <w:rPr>
                <w:noProof/>
                <w:webHidden/>
              </w:rPr>
              <w:fldChar w:fldCharType="separate"/>
            </w:r>
            <w:r w:rsidR="007E4F9D">
              <w:rPr>
                <w:noProof/>
                <w:webHidden/>
              </w:rPr>
              <w:t>8-1</w:t>
            </w:r>
            <w:r w:rsidR="0023398B">
              <w:rPr>
                <w:noProof/>
                <w:webHidden/>
              </w:rPr>
              <w:fldChar w:fldCharType="end"/>
            </w:r>
          </w:hyperlink>
        </w:p>
        <w:p w14:paraId="760AFF2B" w14:textId="64301D3E"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25" w:history="1">
            <w:r w:rsidR="0023398B" w:rsidRPr="001C5EED">
              <w:rPr>
                <w:rStyle w:val="Hyperlink"/>
                <w:noProof/>
              </w:rPr>
              <w:t>8.2</w:t>
            </w:r>
            <w:r w:rsidR="0023398B">
              <w:rPr>
                <w:rFonts w:asciiTheme="minorHAnsi" w:eastAsiaTheme="minorEastAsia" w:hAnsiTheme="minorHAnsi"/>
                <w:noProof/>
                <w:color w:val="auto"/>
                <w:sz w:val="24"/>
                <w:szCs w:val="24"/>
              </w:rPr>
              <w:tab/>
            </w:r>
            <w:r w:rsidR="0023398B" w:rsidRPr="001C5EED">
              <w:rPr>
                <w:rStyle w:val="Hyperlink"/>
                <w:noProof/>
              </w:rPr>
              <w:t>Roster of Inspection Personnel</w:t>
            </w:r>
            <w:r w:rsidR="0023398B">
              <w:rPr>
                <w:noProof/>
                <w:webHidden/>
              </w:rPr>
              <w:tab/>
            </w:r>
            <w:r w:rsidR="0023398B">
              <w:rPr>
                <w:noProof/>
                <w:webHidden/>
              </w:rPr>
              <w:fldChar w:fldCharType="begin"/>
            </w:r>
            <w:r w:rsidR="0023398B">
              <w:rPr>
                <w:noProof/>
                <w:webHidden/>
              </w:rPr>
              <w:instrText xml:space="preserve"> PAGEREF _Toc74058725 \h </w:instrText>
            </w:r>
            <w:r w:rsidR="0023398B">
              <w:rPr>
                <w:noProof/>
                <w:webHidden/>
              </w:rPr>
            </w:r>
            <w:r w:rsidR="0023398B">
              <w:rPr>
                <w:noProof/>
                <w:webHidden/>
              </w:rPr>
              <w:fldChar w:fldCharType="separate"/>
            </w:r>
            <w:r w:rsidR="007E4F9D">
              <w:rPr>
                <w:noProof/>
                <w:webHidden/>
              </w:rPr>
              <w:t>8-1</w:t>
            </w:r>
            <w:r w:rsidR="0023398B">
              <w:rPr>
                <w:noProof/>
                <w:webHidden/>
              </w:rPr>
              <w:fldChar w:fldCharType="end"/>
            </w:r>
          </w:hyperlink>
        </w:p>
        <w:p w14:paraId="1EEC053E" w14:textId="11C3EB63"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26" w:history="1">
            <w:r w:rsidR="0023398B" w:rsidRPr="001C5EED">
              <w:rPr>
                <w:rStyle w:val="Hyperlink"/>
                <w:noProof/>
              </w:rPr>
              <w:t>8.3</w:t>
            </w:r>
            <w:r w:rsidR="0023398B">
              <w:rPr>
                <w:rFonts w:asciiTheme="minorHAnsi" w:eastAsiaTheme="minorEastAsia" w:hAnsiTheme="minorHAnsi"/>
                <w:noProof/>
                <w:color w:val="auto"/>
                <w:sz w:val="24"/>
                <w:szCs w:val="24"/>
              </w:rPr>
              <w:tab/>
            </w:r>
            <w:r w:rsidR="0023398B" w:rsidRPr="001C5EED">
              <w:rPr>
                <w:rStyle w:val="Hyperlink"/>
                <w:noProof/>
              </w:rPr>
              <w:t>Inspector’s Limitations</w:t>
            </w:r>
            <w:r w:rsidR="0023398B">
              <w:rPr>
                <w:noProof/>
                <w:webHidden/>
              </w:rPr>
              <w:tab/>
            </w:r>
            <w:r w:rsidR="0023398B">
              <w:rPr>
                <w:noProof/>
                <w:webHidden/>
              </w:rPr>
              <w:fldChar w:fldCharType="begin"/>
            </w:r>
            <w:r w:rsidR="0023398B">
              <w:rPr>
                <w:noProof/>
                <w:webHidden/>
              </w:rPr>
              <w:instrText xml:space="preserve"> PAGEREF _Toc74058726 \h </w:instrText>
            </w:r>
            <w:r w:rsidR="0023398B">
              <w:rPr>
                <w:noProof/>
                <w:webHidden/>
              </w:rPr>
            </w:r>
            <w:r w:rsidR="0023398B">
              <w:rPr>
                <w:noProof/>
                <w:webHidden/>
              </w:rPr>
              <w:fldChar w:fldCharType="separate"/>
            </w:r>
            <w:r w:rsidR="007E4F9D">
              <w:rPr>
                <w:noProof/>
                <w:webHidden/>
              </w:rPr>
              <w:t>8-1</w:t>
            </w:r>
            <w:r w:rsidR="0023398B">
              <w:rPr>
                <w:noProof/>
                <w:webHidden/>
              </w:rPr>
              <w:fldChar w:fldCharType="end"/>
            </w:r>
          </w:hyperlink>
        </w:p>
        <w:p w14:paraId="5F91CF4C" w14:textId="76205038"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27" w:history="1">
            <w:r w:rsidR="0023398B" w:rsidRPr="001C5EED">
              <w:rPr>
                <w:rStyle w:val="Hyperlink"/>
                <w:noProof/>
              </w:rPr>
              <w:t>8.4</w:t>
            </w:r>
            <w:r w:rsidR="0023398B">
              <w:rPr>
                <w:rFonts w:asciiTheme="minorHAnsi" w:eastAsiaTheme="minorEastAsia" w:hAnsiTheme="minorHAnsi"/>
                <w:noProof/>
                <w:color w:val="auto"/>
                <w:sz w:val="24"/>
                <w:szCs w:val="24"/>
              </w:rPr>
              <w:tab/>
            </w:r>
            <w:r w:rsidR="0023398B" w:rsidRPr="001C5EED">
              <w:rPr>
                <w:rStyle w:val="Hyperlink"/>
                <w:noProof/>
              </w:rPr>
              <w:t>Employee Summaries</w:t>
            </w:r>
            <w:r w:rsidR="0023398B">
              <w:rPr>
                <w:noProof/>
                <w:webHidden/>
              </w:rPr>
              <w:tab/>
            </w:r>
            <w:r w:rsidR="0023398B">
              <w:rPr>
                <w:noProof/>
                <w:webHidden/>
              </w:rPr>
              <w:fldChar w:fldCharType="begin"/>
            </w:r>
            <w:r w:rsidR="0023398B">
              <w:rPr>
                <w:noProof/>
                <w:webHidden/>
              </w:rPr>
              <w:instrText xml:space="preserve"> PAGEREF _Toc74058727 \h </w:instrText>
            </w:r>
            <w:r w:rsidR="0023398B">
              <w:rPr>
                <w:noProof/>
                <w:webHidden/>
              </w:rPr>
            </w:r>
            <w:r w:rsidR="0023398B">
              <w:rPr>
                <w:noProof/>
                <w:webHidden/>
              </w:rPr>
              <w:fldChar w:fldCharType="separate"/>
            </w:r>
            <w:r w:rsidR="007E4F9D">
              <w:rPr>
                <w:noProof/>
                <w:webHidden/>
              </w:rPr>
              <w:t>8-1</w:t>
            </w:r>
            <w:r w:rsidR="0023398B">
              <w:rPr>
                <w:noProof/>
                <w:webHidden/>
              </w:rPr>
              <w:fldChar w:fldCharType="end"/>
            </w:r>
          </w:hyperlink>
        </w:p>
        <w:p w14:paraId="77CA8427" w14:textId="6A6FE21F"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28" w:history="1">
            <w:r w:rsidR="0023398B" w:rsidRPr="001C5EED">
              <w:rPr>
                <w:rStyle w:val="Hyperlink"/>
                <w:noProof/>
              </w:rPr>
              <w:t>8.5</w:t>
            </w:r>
            <w:r w:rsidR="0023398B">
              <w:rPr>
                <w:rFonts w:asciiTheme="minorHAnsi" w:eastAsiaTheme="minorEastAsia" w:hAnsiTheme="minorHAnsi"/>
                <w:noProof/>
                <w:color w:val="auto"/>
                <w:sz w:val="24"/>
                <w:szCs w:val="24"/>
              </w:rPr>
              <w:tab/>
            </w:r>
            <w:r w:rsidR="0023398B" w:rsidRPr="001C5EED">
              <w:rPr>
                <w:rStyle w:val="Hyperlink"/>
                <w:noProof/>
              </w:rPr>
              <w:t>Authorized Signatures and Initials</w:t>
            </w:r>
            <w:r w:rsidR="0023398B">
              <w:rPr>
                <w:noProof/>
                <w:webHidden/>
              </w:rPr>
              <w:tab/>
            </w:r>
            <w:r w:rsidR="0023398B">
              <w:rPr>
                <w:noProof/>
                <w:webHidden/>
              </w:rPr>
              <w:fldChar w:fldCharType="begin"/>
            </w:r>
            <w:r w:rsidR="0023398B">
              <w:rPr>
                <w:noProof/>
                <w:webHidden/>
              </w:rPr>
              <w:instrText xml:space="preserve"> PAGEREF _Toc74058728 \h </w:instrText>
            </w:r>
            <w:r w:rsidR="0023398B">
              <w:rPr>
                <w:noProof/>
                <w:webHidden/>
              </w:rPr>
            </w:r>
            <w:r w:rsidR="0023398B">
              <w:rPr>
                <w:noProof/>
                <w:webHidden/>
              </w:rPr>
              <w:fldChar w:fldCharType="separate"/>
            </w:r>
            <w:r w:rsidR="007E4F9D">
              <w:rPr>
                <w:noProof/>
                <w:webHidden/>
              </w:rPr>
              <w:t>8-1</w:t>
            </w:r>
            <w:r w:rsidR="0023398B">
              <w:rPr>
                <w:noProof/>
                <w:webHidden/>
              </w:rPr>
              <w:fldChar w:fldCharType="end"/>
            </w:r>
          </w:hyperlink>
        </w:p>
        <w:p w14:paraId="2F3CBB70" w14:textId="53C462EF" w:rsidR="0023398B" w:rsidRDefault="008741CE">
          <w:pPr>
            <w:pStyle w:val="TOC1"/>
            <w:rPr>
              <w:rFonts w:asciiTheme="minorHAnsi" w:eastAsiaTheme="minorEastAsia" w:hAnsiTheme="minorHAnsi"/>
              <w:noProof/>
              <w:color w:val="auto"/>
              <w:sz w:val="24"/>
              <w:szCs w:val="24"/>
            </w:rPr>
          </w:pPr>
          <w:hyperlink w:anchor="_Toc74058729" w:history="1">
            <w:r w:rsidR="0023398B" w:rsidRPr="001C5EED">
              <w:rPr>
                <w:rStyle w:val="Hyperlink"/>
                <w:noProof/>
              </w:rPr>
              <w:t>9</w:t>
            </w:r>
            <w:r w:rsidR="0023398B">
              <w:rPr>
                <w:rFonts w:asciiTheme="minorHAnsi" w:eastAsiaTheme="minorEastAsia" w:hAnsiTheme="minorHAnsi"/>
                <w:noProof/>
                <w:color w:val="auto"/>
                <w:sz w:val="24"/>
                <w:szCs w:val="24"/>
              </w:rPr>
              <w:tab/>
            </w:r>
            <w:r w:rsidR="0023398B" w:rsidRPr="001C5EED">
              <w:rPr>
                <w:rStyle w:val="Hyperlink"/>
                <w:noProof/>
              </w:rPr>
              <w:t>Housing And Facilities</w:t>
            </w:r>
            <w:r w:rsidR="0023398B">
              <w:rPr>
                <w:noProof/>
                <w:webHidden/>
              </w:rPr>
              <w:tab/>
            </w:r>
            <w:r w:rsidR="0023398B">
              <w:rPr>
                <w:noProof/>
                <w:webHidden/>
              </w:rPr>
              <w:fldChar w:fldCharType="begin"/>
            </w:r>
            <w:r w:rsidR="0023398B">
              <w:rPr>
                <w:noProof/>
                <w:webHidden/>
              </w:rPr>
              <w:instrText xml:space="preserve"> PAGEREF _Toc74058729 \h </w:instrText>
            </w:r>
            <w:r w:rsidR="0023398B">
              <w:rPr>
                <w:noProof/>
                <w:webHidden/>
              </w:rPr>
            </w:r>
            <w:r w:rsidR="0023398B">
              <w:rPr>
                <w:noProof/>
                <w:webHidden/>
              </w:rPr>
              <w:fldChar w:fldCharType="separate"/>
            </w:r>
            <w:r w:rsidR="007E4F9D">
              <w:rPr>
                <w:noProof/>
                <w:webHidden/>
              </w:rPr>
              <w:t>9-1</w:t>
            </w:r>
            <w:r w:rsidR="0023398B">
              <w:rPr>
                <w:noProof/>
                <w:webHidden/>
              </w:rPr>
              <w:fldChar w:fldCharType="end"/>
            </w:r>
          </w:hyperlink>
        </w:p>
        <w:p w14:paraId="47EF877C" w14:textId="16AEC782" w:rsidR="0023398B" w:rsidRDefault="008741CE">
          <w:pPr>
            <w:pStyle w:val="TOC1"/>
            <w:rPr>
              <w:rFonts w:asciiTheme="minorHAnsi" w:eastAsiaTheme="minorEastAsia" w:hAnsiTheme="minorHAnsi"/>
              <w:noProof/>
              <w:color w:val="auto"/>
              <w:sz w:val="24"/>
              <w:szCs w:val="24"/>
            </w:rPr>
          </w:pPr>
          <w:hyperlink w:anchor="_Toc74058730" w:history="1">
            <w:r w:rsidR="0023398B" w:rsidRPr="001C5EED">
              <w:rPr>
                <w:rStyle w:val="Hyperlink"/>
                <w:noProof/>
              </w:rPr>
              <w:t>10</w:t>
            </w:r>
            <w:r w:rsidR="0023398B">
              <w:rPr>
                <w:rFonts w:asciiTheme="minorHAnsi" w:eastAsiaTheme="minorEastAsia" w:hAnsiTheme="minorHAnsi"/>
                <w:noProof/>
                <w:color w:val="auto"/>
                <w:sz w:val="24"/>
                <w:szCs w:val="24"/>
              </w:rPr>
              <w:tab/>
            </w:r>
            <w:r w:rsidR="0023398B" w:rsidRPr="001C5EED">
              <w:rPr>
                <w:rStyle w:val="Hyperlink"/>
                <w:noProof/>
              </w:rPr>
              <w:t>Safety and Security</w:t>
            </w:r>
            <w:r w:rsidR="0023398B">
              <w:rPr>
                <w:noProof/>
                <w:webHidden/>
              </w:rPr>
              <w:tab/>
            </w:r>
            <w:r w:rsidR="0023398B">
              <w:rPr>
                <w:noProof/>
                <w:webHidden/>
              </w:rPr>
              <w:fldChar w:fldCharType="begin"/>
            </w:r>
            <w:r w:rsidR="0023398B">
              <w:rPr>
                <w:noProof/>
                <w:webHidden/>
              </w:rPr>
              <w:instrText xml:space="preserve"> PAGEREF _Toc74058730 \h </w:instrText>
            </w:r>
            <w:r w:rsidR="0023398B">
              <w:rPr>
                <w:noProof/>
                <w:webHidden/>
              </w:rPr>
            </w:r>
            <w:r w:rsidR="0023398B">
              <w:rPr>
                <w:noProof/>
                <w:webHidden/>
              </w:rPr>
              <w:fldChar w:fldCharType="separate"/>
            </w:r>
            <w:r w:rsidR="007E4F9D">
              <w:rPr>
                <w:noProof/>
                <w:webHidden/>
              </w:rPr>
              <w:t>10-1</w:t>
            </w:r>
            <w:r w:rsidR="0023398B">
              <w:rPr>
                <w:noProof/>
                <w:webHidden/>
              </w:rPr>
              <w:fldChar w:fldCharType="end"/>
            </w:r>
          </w:hyperlink>
        </w:p>
        <w:p w14:paraId="4B2D8B0B" w14:textId="0E7B5870" w:rsidR="0023398B" w:rsidRDefault="008741CE">
          <w:pPr>
            <w:pStyle w:val="TOC1"/>
            <w:rPr>
              <w:rFonts w:asciiTheme="minorHAnsi" w:eastAsiaTheme="minorEastAsia" w:hAnsiTheme="minorHAnsi"/>
              <w:noProof/>
              <w:color w:val="auto"/>
              <w:sz w:val="24"/>
              <w:szCs w:val="24"/>
            </w:rPr>
          </w:pPr>
          <w:hyperlink w:anchor="_Toc74058731" w:history="1">
            <w:r w:rsidR="0023398B" w:rsidRPr="001C5EED">
              <w:rPr>
                <w:rStyle w:val="Hyperlink"/>
                <w:noProof/>
              </w:rPr>
              <w:t>11</w:t>
            </w:r>
            <w:r w:rsidR="0023398B">
              <w:rPr>
                <w:rFonts w:asciiTheme="minorHAnsi" w:eastAsiaTheme="minorEastAsia" w:hAnsiTheme="minorHAnsi"/>
                <w:noProof/>
                <w:color w:val="auto"/>
                <w:sz w:val="24"/>
                <w:szCs w:val="24"/>
              </w:rPr>
              <w:tab/>
            </w:r>
            <w:r w:rsidR="0023398B" w:rsidRPr="001C5EED">
              <w:rPr>
                <w:rStyle w:val="Hyperlink"/>
                <w:noProof/>
              </w:rPr>
              <w:t>Facilities Floor Plans</w:t>
            </w:r>
            <w:r w:rsidR="0023398B">
              <w:rPr>
                <w:noProof/>
                <w:webHidden/>
              </w:rPr>
              <w:tab/>
            </w:r>
            <w:r w:rsidR="0023398B">
              <w:rPr>
                <w:noProof/>
                <w:webHidden/>
              </w:rPr>
              <w:fldChar w:fldCharType="begin"/>
            </w:r>
            <w:r w:rsidR="0023398B">
              <w:rPr>
                <w:noProof/>
                <w:webHidden/>
              </w:rPr>
              <w:instrText xml:space="preserve"> PAGEREF _Toc74058731 \h </w:instrText>
            </w:r>
            <w:r w:rsidR="0023398B">
              <w:rPr>
                <w:noProof/>
                <w:webHidden/>
              </w:rPr>
            </w:r>
            <w:r w:rsidR="0023398B">
              <w:rPr>
                <w:noProof/>
                <w:webHidden/>
              </w:rPr>
              <w:fldChar w:fldCharType="separate"/>
            </w:r>
            <w:r w:rsidR="007E4F9D">
              <w:rPr>
                <w:noProof/>
                <w:webHidden/>
              </w:rPr>
              <w:t>11-1</w:t>
            </w:r>
            <w:r w:rsidR="0023398B">
              <w:rPr>
                <w:noProof/>
                <w:webHidden/>
              </w:rPr>
              <w:fldChar w:fldCharType="end"/>
            </w:r>
          </w:hyperlink>
        </w:p>
        <w:p w14:paraId="2D3C0D86" w14:textId="69FEB814" w:rsidR="0023398B" w:rsidRDefault="008741CE">
          <w:pPr>
            <w:pStyle w:val="TOC1"/>
            <w:rPr>
              <w:rFonts w:asciiTheme="minorHAnsi" w:eastAsiaTheme="minorEastAsia" w:hAnsiTheme="minorHAnsi"/>
              <w:noProof/>
              <w:color w:val="auto"/>
              <w:sz w:val="24"/>
              <w:szCs w:val="24"/>
            </w:rPr>
          </w:pPr>
          <w:hyperlink w:anchor="_Toc74058732" w:history="1">
            <w:r w:rsidR="0023398B" w:rsidRPr="001C5EED">
              <w:rPr>
                <w:rStyle w:val="Hyperlink"/>
                <w:noProof/>
              </w:rPr>
              <w:t>12</w:t>
            </w:r>
            <w:r w:rsidR="0023398B">
              <w:rPr>
                <w:rFonts w:asciiTheme="minorHAnsi" w:eastAsiaTheme="minorEastAsia" w:hAnsiTheme="minorHAnsi"/>
                <w:noProof/>
                <w:color w:val="auto"/>
                <w:sz w:val="24"/>
                <w:szCs w:val="24"/>
              </w:rPr>
              <w:tab/>
            </w:r>
            <w:r w:rsidR="0023398B" w:rsidRPr="001C5EED">
              <w:rPr>
                <w:rStyle w:val="Hyperlink"/>
                <w:noProof/>
              </w:rPr>
              <w:t>Equipment, Tools, Technical Data, and Materials</w:t>
            </w:r>
            <w:r w:rsidR="0023398B">
              <w:rPr>
                <w:noProof/>
                <w:webHidden/>
              </w:rPr>
              <w:tab/>
            </w:r>
            <w:r w:rsidR="0023398B">
              <w:rPr>
                <w:noProof/>
                <w:webHidden/>
              </w:rPr>
              <w:fldChar w:fldCharType="begin"/>
            </w:r>
            <w:r w:rsidR="0023398B">
              <w:rPr>
                <w:noProof/>
                <w:webHidden/>
              </w:rPr>
              <w:instrText xml:space="preserve"> PAGEREF _Toc74058732 \h </w:instrText>
            </w:r>
            <w:r w:rsidR="0023398B">
              <w:rPr>
                <w:noProof/>
                <w:webHidden/>
              </w:rPr>
            </w:r>
            <w:r w:rsidR="0023398B">
              <w:rPr>
                <w:noProof/>
                <w:webHidden/>
              </w:rPr>
              <w:fldChar w:fldCharType="separate"/>
            </w:r>
            <w:r w:rsidR="007E4F9D">
              <w:rPr>
                <w:noProof/>
                <w:webHidden/>
              </w:rPr>
              <w:t>12-1</w:t>
            </w:r>
            <w:r w:rsidR="0023398B">
              <w:rPr>
                <w:noProof/>
                <w:webHidden/>
              </w:rPr>
              <w:fldChar w:fldCharType="end"/>
            </w:r>
          </w:hyperlink>
        </w:p>
        <w:p w14:paraId="73DF9010" w14:textId="5A1E3C20"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33" w:history="1">
            <w:r w:rsidR="0023398B" w:rsidRPr="001C5EED">
              <w:rPr>
                <w:rStyle w:val="Hyperlink"/>
                <w:noProof/>
              </w:rPr>
              <w:t>12.1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_Toc74058733 \h </w:instrText>
            </w:r>
            <w:r w:rsidR="0023398B">
              <w:rPr>
                <w:noProof/>
                <w:webHidden/>
              </w:rPr>
            </w:r>
            <w:r w:rsidR="0023398B">
              <w:rPr>
                <w:noProof/>
                <w:webHidden/>
              </w:rPr>
              <w:fldChar w:fldCharType="separate"/>
            </w:r>
            <w:r w:rsidR="007E4F9D">
              <w:rPr>
                <w:noProof/>
                <w:webHidden/>
              </w:rPr>
              <w:t>12-1</w:t>
            </w:r>
            <w:r w:rsidR="0023398B">
              <w:rPr>
                <w:noProof/>
                <w:webHidden/>
              </w:rPr>
              <w:fldChar w:fldCharType="end"/>
            </w:r>
          </w:hyperlink>
        </w:p>
        <w:p w14:paraId="62A6B377" w14:textId="67706F81" w:rsidR="0023398B" w:rsidRDefault="008741CE">
          <w:pPr>
            <w:pStyle w:val="TOC1"/>
            <w:rPr>
              <w:rFonts w:asciiTheme="minorHAnsi" w:eastAsiaTheme="minorEastAsia" w:hAnsiTheme="minorHAnsi"/>
              <w:noProof/>
              <w:color w:val="auto"/>
              <w:sz w:val="24"/>
              <w:szCs w:val="24"/>
            </w:rPr>
          </w:pPr>
          <w:hyperlink w:anchor="_Toc74058734" w:history="1">
            <w:r w:rsidR="0023398B" w:rsidRPr="001C5EED">
              <w:rPr>
                <w:rStyle w:val="Hyperlink"/>
                <w:noProof/>
              </w:rPr>
              <w:t>13</w:t>
            </w:r>
            <w:r w:rsidR="0023398B">
              <w:rPr>
                <w:rFonts w:asciiTheme="minorHAnsi" w:eastAsiaTheme="minorEastAsia" w:hAnsiTheme="minorHAnsi"/>
                <w:noProof/>
                <w:color w:val="auto"/>
                <w:sz w:val="24"/>
                <w:szCs w:val="24"/>
              </w:rPr>
              <w:tab/>
            </w:r>
            <w:r w:rsidR="0023398B" w:rsidRPr="001C5EED">
              <w:rPr>
                <w:rStyle w:val="Hyperlink"/>
                <w:noProof/>
              </w:rPr>
              <w:t>Training</w:t>
            </w:r>
            <w:r w:rsidR="0023398B">
              <w:rPr>
                <w:noProof/>
                <w:webHidden/>
              </w:rPr>
              <w:tab/>
            </w:r>
            <w:r w:rsidR="0023398B">
              <w:rPr>
                <w:noProof/>
                <w:webHidden/>
              </w:rPr>
              <w:fldChar w:fldCharType="begin"/>
            </w:r>
            <w:r w:rsidR="0023398B">
              <w:rPr>
                <w:noProof/>
                <w:webHidden/>
              </w:rPr>
              <w:instrText xml:space="preserve"> PAGEREF _Toc74058734 \h </w:instrText>
            </w:r>
            <w:r w:rsidR="0023398B">
              <w:rPr>
                <w:noProof/>
                <w:webHidden/>
              </w:rPr>
            </w:r>
            <w:r w:rsidR="0023398B">
              <w:rPr>
                <w:noProof/>
                <w:webHidden/>
              </w:rPr>
              <w:fldChar w:fldCharType="separate"/>
            </w:r>
            <w:r w:rsidR="007E4F9D">
              <w:rPr>
                <w:noProof/>
                <w:webHidden/>
              </w:rPr>
              <w:t>13-1</w:t>
            </w:r>
            <w:r w:rsidR="0023398B">
              <w:rPr>
                <w:noProof/>
                <w:webHidden/>
              </w:rPr>
              <w:fldChar w:fldCharType="end"/>
            </w:r>
          </w:hyperlink>
        </w:p>
        <w:p w14:paraId="303FCD99" w14:textId="48D511D1"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35" w:history="1">
            <w:r w:rsidR="0023398B" w:rsidRPr="001C5EED">
              <w:rPr>
                <w:rStyle w:val="Hyperlink"/>
                <w:noProof/>
              </w:rPr>
              <w:t>13.1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_Toc74058735 \h </w:instrText>
            </w:r>
            <w:r w:rsidR="0023398B">
              <w:rPr>
                <w:noProof/>
                <w:webHidden/>
              </w:rPr>
            </w:r>
            <w:r w:rsidR="0023398B">
              <w:rPr>
                <w:noProof/>
                <w:webHidden/>
              </w:rPr>
              <w:fldChar w:fldCharType="separate"/>
            </w:r>
            <w:r w:rsidR="007E4F9D">
              <w:rPr>
                <w:noProof/>
                <w:webHidden/>
              </w:rPr>
              <w:t>13-1</w:t>
            </w:r>
            <w:r w:rsidR="0023398B">
              <w:rPr>
                <w:noProof/>
                <w:webHidden/>
              </w:rPr>
              <w:fldChar w:fldCharType="end"/>
            </w:r>
          </w:hyperlink>
        </w:p>
        <w:p w14:paraId="1ABF399B" w14:textId="376046FE" w:rsidR="0023398B" w:rsidRDefault="008741CE">
          <w:pPr>
            <w:pStyle w:val="TOC1"/>
            <w:rPr>
              <w:rFonts w:asciiTheme="minorHAnsi" w:eastAsiaTheme="minorEastAsia" w:hAnsiTheme="minorHAnsi"/>
              <w:noProof/>
              <w:color w:val="auto"/>
              <w:sz w:val="24"/>
              <w:szCs w:val="24"/>
            </w:rPr>
          </w:pPr>
          <w:hyperlink w:anchor="_Toc74058736" w:history="1">
            <w:r w:rsidR="0023398B" w:rsidRPr="001C5EED">
              <w:rPr>
                <w:rStyle w:val="Hyperlink"/>
                <w:noProof/>
              </w:rPr>
              <w:t>14</w:t>
            </w:r>
            <w:r w:rsidR="0023398B">
              <w:rPr>
                <w:rFonts w:asciiTheme="minorHAnsi" w:eastAsiaTheme="minorEastAsia" w:hAnsiTheme="minorHAnsi"/>
                <w:noProof/>
                <w:color w:val="auto"/>
                <w:sz w:val="24"/>
                <w:szCs w:val="24"/>
              </w:rPr>
              <w:tab/>
            </w:r>
            <w:r w:rsidR="0023398B" w:rsidRPr="001C5EED">
              <w:rPr>
                <w:rStyle w:val="Hyperlink"/>
                <w:noProof/>
              </w:rPr>
              <w:t>Authorized Signatures and Initials</w:t>
            </w:r>
            <w:r w:rsidR="0023398B">
              <w:rPr>
                <w:noProof/>
                <w:webHidden/>
              </w:rPr>
              <w:tab/>
            </w:r>
            <w:r w:rsidR="0023398B">
              <w:rPr>
                <w:noProof/>
                <w:webHidden/>
              </w:rPr>
              <w:fldChar w:fldCharType="begin"/>
            </w:r>
            <w:r w:rsidR="0023398B">
              <w:rPr>
                <w:noProof/>
                <w:webHidden/>
              </w:rPr>
              <w:instrText xml:space="preserve"> PAGEREF _Toc74058736 \h </w:instrText>
            </w:r>
            <w:r w:rsidR="0023398B">
              <w:rPr>
                <w:noProof/>
                <w:webHidden/>
              </w:rPr>
            </w:r>
            <w:r w:rsidR="0023398B">
              <w:rPr>
                <w:noProof/>
                <w:webHidden/>
              </w:rPr>
              <w:fldChar w:fldCharType="separate"/>
            </w:r>
            <w:r w:rsidR="007E4F9D">
              <w:rPr>
                <w:noProof/>
                <w:webHidden/>
              </w:rPr>
              <w:t>14-1</w:t>
            </w:r>
            <w:r w:rsidR="0023398B">
              <w:rPr>
                <w:noProof/>
                <w:webHidden/>
              </w:rPr>
              <w:fldChar w:fldCharType="end"/>
            </w:r>
          </w:hyperlink>
        </w:p>
        <w:p w14:paraId="3511ACAD" w14:textId="52AB2C8D" w:rsidR="0023398B" w:rsidRDefault="008741CE">
          <w:pPr>
            <w:pStyle w:val="TOC1"/>
            <w:rPr>
              <w:rFonts w:asciiTheme="minorHAnsi" w:eastAsiaTheme="minorEastAsia" w:hAnsiTheme="minorHAnsi"/>
              <w:noProof/>
              <w:color w:val="auto"/>
              <w:sz w:val="24"/>
              <w:szCs w:val="24"/>
            </w:rPr>
          </w:pPr>
          <w:hyperlink w:anchor="_Toc74058737" w:history="1">
            <w:r w:rsidR="0023398B" w:rsidRPr="001C5EED">
              <w:rPr>
                <w:rStyle w:val="Hyperlink"/>
                <w:noProof/>
              </w:rPr>
              <w:t>15</w:t>
            </w:r>
            <w:r w:rsidR="0023398B">
              <w:rPr>
                <w:rFonts w:asciiTheme="minorHAnsi" w:eastAsiaTheme="minorEastAsia" w:hAnsiTheme="minorHAnsi"/>
                <w:noProof/>
                <w:color w:val="auto"/>
                <w:sz w:val="24"/>
                <w:szCs w:val="24"/>
              </w:rPr>
              <w:tab/>
            </w:r>
            <w:r w:rsidR="0023398B" w:rsidRPr="001C5EED">
              <w:rPr>
                <w:rStyle w:val="Hyperlink"/>
                <w:noProof/>
              </w:rPr>
              <w:t>Work Performed At Another Location</w:t>
            </w:r>
            <w:r w:rsidR="0023398B">
              <w:rPr>
                <w:noProof/>
                <w:webHidden/>
              </w:rPr>
              <w:tab/>
            </w:r>
            <w:r w:rsidR="0023398B">
              <w:rPr>
                <w:noProof/>
                <w:webHidden/>
              </w:rPr>
              <w:fldChar w:fldCharType="begin"/>
            </w:r>
            <w:r w:rsidR="0023398B">
              <w:rPr>
                <w:noProof/>
                <w:webHidden/>
              </w:rPr>
              <w:instrText xml:space="preserve"> PAGEREF _Toc74058737 \h </w:instrText>
            </w:r>
            <w:r w:rsidR="0023398B">
              <w:rPr>
                <w:noProof/>
                <w:webHidden/>
              </w:rPr>
            </w:r>
            <w:r w:rsidR="0023398B">
              <w:rPr>
                <w:noProof/>
                <w:webHidden/>
              </w:rPr>
              <w:fldChar w:fldCharType="separate"/>
            </w:r>
            <w:r w:rsidR="007E4F9D">
              <w:rPr>
                <w:noProof/>
                <w:webHidden/>
              </w:rPr>
              <w:t>15-1</w:t>
            </w:r>
            <w:r w:rsidR="0023398B">
              <w:rPr>
                <w:noProof/>
                <w:webHidden/>
              </w:rPr>
              <w:fldChar w:fldCharType="end"/>
            </w:r>
          </w:hyperlink>
        </w:p>
        <w:p w14:paraId="021A39A0" w14:textId="20E38BF3"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38" w:history="1">
            <w:r w:rsidR="0023398B" w:rsidRPr="001C5EED">
              <w:rPr>
                <w:rStyle w:val="Hyperlink"/>
                <w:noProof/>
              </w:rPr>
              <w:t>15.1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_Toc74058738 \h </w:instrText>
            </w:r>
            <w:r w:rsidR="0023398B">
              <w:rPr>
                <w:noProof/>
                <w:webHidden/>
              </w:rPr>
            </w:r>
            <w:r w:rsidR="0023398B">
              <w:rPr>
                <w:noProof/>
                <w:webHidden/>
              </w:rPr>
              <w:fldChar w:fldCharType="separate"/>
            </w:r>
            <w:r w:rsidR="007E4F9D">
              <w:rPr>
                <w:noProof/>
                <w:webHidden/>
              </w:rPr>
              <w:t>15-1</w:t>
            </w:r>
            <w:r w:rsidR="0023398B">
              <w:rPr>
                <w:noProof/>
                <w:webHidden/>
              </w:rPr>
              <w:fldChar w:fldCharType="end"/>
            </w:r>
          </w:hyperlink>
        </w:p>
        <w:p w14:paraId="43215B42" w14:textId="4B73EB56" w:rsidR="0023398B" w:rsidRDefault="008741CE">
          <w:pPr>
            <w:pStyle w:val="TOC1"/>
            <w:rPr>
              <w:rFonts w:asciiTheme="minorHAnsi" w:eastAsiaTheme="minorEastAsia" w:hAnsiTheme="minorHAnsi"/>
              <w:noProof/>
              <w:color w:val="auto"/>
              <w:sz w:val="24"/>
              <w:szCs w:val="24"/>
            </w:rPr>
          </w:pPr>
          <w:hyperlink w:anchor="_Toc74058739" w:history="1">
            <w:r w:rsidR="0023398B" w:rsidRPr="001C5EED">
              <w:rPr>
                <w:rStyle w:val="Hyperlink"/>
                <w:noProof/>
              </w:rPr>
              <w:t>16</w:t>
            </w:r>
            <w:r w:rsidR="0023398B">
              <w:rPr>
                <w:rFonts w:asciiTheme="minorHAnsi" w:eastAsiaTheme="minorEastAsia" w:hAnsiTheme="minorHAnsi"/>
                <w:noProof/>
                <w:color w:val="auto"/>
                <w:sz w:val="24"/>
                <w:szCs w:val="24"/>
              </w:rPr>
              <w:tab/>
            </w:r>
            <w:r w:rsidR="0023398B" w:rsidRPr="001C5EED">
              <w:rPr>
                <w:rStyle w:val="Hyperlink"/>
                <w:noProof/>
              </w:rPr>
              <w:t>Maintenance for Air Carriers</w:t>
            </w:r>
            <w:r w:rsidR="0023398B">
              <w:rPr>
                <w:noProof/>
                <w:webHidden/>
              </w:rPr>
              <w:tab/>
            </w:r>
            <w:r w:rsidR="0023398B">
              <w:rPr>
                <w:noProof/>
                <w:webHidden/>
              </w:rPr>
              <w:fldChar w:fldCharType="begin"/>
            </w:r>
            <w:r w:rsidR="0023398B">
              <w:rPr>
                <w:noProof/>
                <w:webHidden/>
              </w:rPr>
              <w:instrText xml:space="preserve"> PAGEREF _Toc74058739 \h </w:instrText>
            </w:r>
            <w:r w:rsidR="0023398B">
              <w:rPr>
                <w:noProof/>
                <w:webHidden/>
              </w:rPr>
            </w:r>
            <w:r w:rsidR="0023398B">
              <w:rPr>
                <w:noProof/>
                <w:webHidden/>
              </w:rPr>
              <w:fldChar w:fldCharType="separate"/>
            </w:r>
            <w:r w:rsidR="007E4F9D">
              <w:rPr>
                <w:noProof/>
                <w:webHidden/>
              </w:rPr>
              <w:t>16-1</w:t>
            </w:r>
            <w:r w:rsidR="0023398B">
              <w:rPr>
                <w:noProof/>
                <w:webHidden/>
              </w:rPr>
              <w:fldChar w:fldCharType="end"/>
            </w:r>
          </w:hyperlink>
        </w:p>
        <w:p w14:paraId="71B6CC4A" w14:textId="6E9250EF"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40" w:history="1">
            <w:r w:rsidR="0023398B" w:rsidRPr="001C5EED">
              <w:rPr>
                <w:rStyle w:val="Hyperlink"/>
                <w:noProof/>
              </w:rPr>
              <w:t>16.1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_Toc74058740 \h </w:instrText>
            </w:r>
            <w:r w:rsidR="0023398B">
              <w:rPr>
                <w:noProof/>
                <w:webHidden/>
              </w:rPr>
            </w:r>
            <w:r w:rsidR="0023398B">
              <w:rPr>
                <w:noProof/>
                <w:webHidden/>
              </w:rPr>
              <w:fldChar w:fldCharType="separate"/>
            </w:r>
            <w:r w:rsidR="007E4F9D">
              <w:rPr>
                <w:noProof/>
                <w:webHidden/>
              </w:rPr>
              <w:t>16-1</w:t>
            </w:r>
            <w:r w:rsidR="0023398B">
              <w:rPr>
                <w:noProof/>
                <w:webHidden/>
              </w:rPr>
              <w:fldChar w:fldCharType="end"/>
            </w:r>
          </w:hyperlink>
        </w:p>
        <w:p w14:paraId="0CC83782" w14:textId="3F39ACE1" w:rsidR="0023398B" w:rsidRDefault="008741CE">
          <w:pPr>
            <w:pStyle w:val="TOC1"/>
            <w:rPr>
              <w:rFonts w:asciiTheme="minorHAnsi" w:eastAsiaTheme="minorEastAsia" w:hAnsiTheme="minorHAnsi"/>
              <w:noProof/>
              <w:color w:val="auto"/>
              <w:sz w:val="24"/>
              <w:szCs w:val="24"/>
            </w:rPr>
          </w:pPr>
          <w:hyperlink w:anchor="_Toc74058741" w:history="1">
            <w:r w:rsidR="0023398B" w:rsidRPr="001C5EED">
              <w:rPr>
                <w:rStyle w:val="Hyperlink"/>
                <w:noProof/>
              </w:rPr>
              <w:t>17</w:t>
            </w:r>
            <w:r w:rsidR="0023398B">
              <w:rPr>
                <w:rFonts w:asciiTheme="minorHAnsi" w:eastAsiaTheme="minorEastAsia" w:hAnsiTheme="minorHAnsi"/>
                <w:noProof/>
                <w:color w:val="auto"/>
                <w:sz w:val="24"/>
                <w:szCs w:val="24"/>
              </w:rPr>
              <w:tab/>
            </w:r>
            <w:r w:rsidR="0023398B" w:rsidRPr="001C5EED">
              <w:rPr>
                <w:rStyle w:val="Hyperlink"/>
                <w:noProof/>
              </w:rPr>
              <w:t>Contract Maintenance</w:t>
            </w:r>
            <w:r w:rsidR="0023398B">
              <w:rPr>
                <w:noProof/>
                <w:webHidden/>
              </w:rPr>
              <w:tab/>
            </w:r>
            <w:r w:rsidR="0023398B">
              <w:rPr>
                <w:noProof/>
                <w:webHidden/>
              </w:rPr>
              <w:fldChar w:fldCharType="begin"/>
            </w:r>
            <w:r w:rsidR="0023398B">
              <w:rPr>
                <w:noProof/>
                <w:webHidden/>
              </w:rPr>
              <w:instrText xml:space="preserve"> PAGEREF _Toc74058741 \h </w:instrText>
            </w:r>
            <w:r w:rsidR="0023398B">
              <w:rPr>
                <w:noProof/>
                <w:webHidden/>
              </w:rPr>
            </w:r>
            <w:r w:rsidR="0023398B">
              <w:rPr>
                <w:noProof/>
                <w:webHidden/>
              </w:rPr>
              <w:fldChar w:fldCharType="separate"/>
            </w:r>
            <w:r w:rsidR="007E4F9D">
              <w:rPr>
                <w:noProof/>
                <w:webHidden/>
              </w:rPr>
              <w:t>17-1</w:t>
            </w:r>
            <w:r w:rsidR="0023398B">
              <w:rPr>
                <w:noProof/>
                <w:webHidden/>
              </w:rPr>
              <w:fldChar w:fldCharType="end"/>
            </w:r>
          </w:hyperlink>
        </w:p>
        <w:p w14:paraId="78063D2E" w14:textId="6F95C6EB"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42" w:history="1">
            <w:r w:rsidR="0023398B" w:rsidRPr="001C5EED">
              <w:rPr>
                <w:rStyle w:val="Hyperlink"/>
                <w:noProof/>
              </w:rPr>
              <w:t>17.1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_Toc74058742 \h </w:instrText>
            </w:r>
            <w:r w:rsidR="0023398B">
              <w:rPr>
                <w:noProof/>
                <w:webHidden/>
              </w:rPr>
            </w:r>
            <w:r w:rsidR="0023398B">
              <w:rPr>
                <w:noProof/>
                <w:webHidden/>
              </w:rPr>
              <w:fldChar w:fldCharType="separate"/>
            </w:r>
            <w:r w:rsidR="007E4F9D">
              <w:rPr>
                <w:noProof/>
                <w:webHidden/>
              </w:rPr>
              <w:t>17-1</w:t>
            </w:r>
            <w:r w:rsidR="0023398B">
              <w:rPr>
                <w:noProof/>
                <w:webHidden/>
              </w:rPr>
              <w:fldChar w:fldCharType="end"/>
            </w:r>
          </w:hyperlink>
        </w:p>
        <w:p w14:paraId="22660E71" w14:textId="0DB408DC" w:rsidR="0023398B" w:rsidRDefault="008741CE">
          <w:pPr>
            <w:pStyle w:val="TOC1"/>
            <w:rPr>
              <w:rFonts w:asciiTheme="minorHAnsi" w:eastAsiaTheme="minorEastAsia" w:hAnsiTheme="minorHAnsi"/>
              <w:noProof/>
              <w:color w:val="auto"/>
              <w:sz w:val="24"/>
              <w:szCs w:val="24"/>
            </w:rPr>
          </w:pPr>
          <w:hyperlink w:anchor="_Toc74058743" w:history="1">
            <w:r w:rsidR="0023398B" w:rsidRPr="001C5EED">
              <w:rPr>
                <w:rStyle w:val="Hyperlink"/>
                <w:noProof/>
              </w:rPr>
              <w:t>18</w:t>
            </w:r>
            <w:r w:rsidR="0023398B">
              <w:rPr>
                <w:rFonts w:asciiTheme="minorHAnsi" w:eastAsiaTheme="minorEastAsia" w:hAnsiTheme="minorHAnsi"/>
                <w:noProof/>
                <w:color w:val="auto"/>
                <w:sz w:val="24"/>
                <w:szCs w:val="24"/>
              </w:rPr>
              <w:tab/>
            </w:r>
            <w:r w:rsidR="0023398B" w:rsidRPr="001C5EED">
              <w:rPr>
                <w:rStyle w:val="Hyperlink"/>
                <w:noProof/>
              </w:rPr>
              <w:t>Capabilities List</w:t>
            </w:r>
            <w:r w:rsidR="0023398B">
              <w:rPr>
                <w:noProof/>
                <w:webHidden/>
              </w:rPr>
              <w:tab/>
            </w:r>
            <w:r w:rsidR="0023398B">
              <w:rPr>
                <w:noProof/>
                <w:webHidden/>
              </w:rPr>
              <w:fldChar w:fldCharType="begin"/>
            </w:r>
            <w:r w:rsidR="0023398B">
              <w:rPr>
                <w:noProof/>
                <w:webHidden/>
              </w:rPr>
              <w:instrText xml:space="preserve"> PAGEREF _Toc74058743 \h </w:instrText>
            </w:r>
            <w:r w:rsidR="0023398B">
              <w:rPr>
                <w:noProof/>
                <w:webHidden/>
              </w:rPr>
            </w:r>
            <w:r w:rsidR="0023398B">
              <w:rPr>
                <w:noProof/>
                <w:webHidden/>
              </w:rPr>
              <w:fldChar w:fldCharType="separate"/>
            </w:r>
            <w:r w:rsidR="007E4F9D">
              <w:rPr>
                <w:noProof/>
                <w:webHidden/>
              </w:rPr>
              <w:t>18-1</w:t>
            </w:r>
            <w:r w:rsidR="0023398B">
              <w:rPr>
                <w:noProof/>
                <w:webHidden/>
              </w:rPr>
              <w:fldChar w:fldCharType="end"/>
            </w:r>
          </w:hyperlink>
        </w:p>
        <w:p w14:paraId="4044BAED" w14:textId="66E45B63" w:rsidR="0023398B" w:rsidRDefault="008741CE">
          <w:pPr>
            <w:pStyle w:val="TOC1"/>
            <w:rPr>
              <w:rFonts w:asciiTheme="minorHAnsi" w:eastAsiaTheme="minorEastAsia" w:hAnsiTheme="minorHAnsi"/>
              <w:noProof/>
              <w:color w:val="auto"/>
              <w:sz w:val="24"/>
              <w:szCs w:val="24"/>
            </w:rPr>
          </w:pPr>
          <w:hyperlink w:anchor="_Toc74058744" w:history="1">
            <w:r w:rsidR="0023398B" w:rsidRPr="001C5EED">
              <w:rPr>
                <w:rStyle w:val="Hyperlink"/>
                <w:noProof/>
              </w:rPr>
              <w:t>19</w:t>
            </w:r>
            <w:r w:rsidR="0023398B">
              <w:rPr>
                <w:rFonts w:asciiTheme="minorHAnsi" w:eastAsiaTheme="minorEastAsia" w:hAnsiTheme="minorHAnsi"/>
                <w:noProof/>
                <w:color w:val="auto"/>
                <w:sz w:val="24"/>
                <w:szCs w:val="24"/>
              </w:rPr>
              <w:tab/>
            </w:r>
            <w:r w:rsidR="0023398B" w:rsidRPr="001C5EED">
              <w:rPr>
                <w:rStyle w:val="Hyperlink"/>
                <w:noProof/>
              </w:rPr>
              <w:t>Repair Station Records</w:t>
            </w:r>
            <w:r w:rsidR="0023398B">
              <w:rPr>
                <w:noProof/>
                <w:webHidden/>
              </w:rPr>
              <w:tab/>
            </w:r>
            <w:r w:rsidR="0023398B">
              <w:rPr>
                <w:noProof/>
                <w:webHidden/>
              </w:rPr>
              <w:fldChar w:fldCharType="begin"/>
            </w:r>
            <w:r w:rsidR="0023398B">
              <w:rPr>
                <w:noProof/>
                <w:webHidden/>
              </w:rPr>
              <w:instrText xml:space="preserve"> PAGEREF _Toc74058744 \h </w:instrText>
            </w:r>
            <w:r w:rsidR="0023398B">
              <w:rPr>
                <w:noProof/>
                <w:webHidden/>
              </w:rPr>
            </w:r>
            <w:r w:rsidR="0023398B">
              <w:rPr>
                <w:noProof/>
                <w:webHidden/>
              </w:rPr>
              <w:fldChar w:fldCharType="separate"/>
            </w:r>
            <w:r w:rsidR="007E4F9D">
              <w:rPr>
                <w:noProof/>
                <w:webHidden/>
              </w:rPr>
              <w:t>19-1</w:t>
            </w:r>
            <w:r w:rsidR="0023398B">
              <w:rPr>
                <w:noProof/>
                <w:webHidden/>
              </w:rPr>
              <w:fldChar w:fldCharType="end"/>
            </w:r>
          </w:hyperlink>
        </w:p>
        <w:p w14:paraId="27C3E094" w14:textId="59D92687" w:rsidR="0023398B" w:rsidRDefault="008741CE">
          <w:pPr>
            <w:pStyle w:val="TOC2"/>
            <w:tabs>
              <w:tab w:val="left" w:pos="960"/>
              <w:tab w:val="right" w:leader="dot" w:pos="9350"/>
            </w:tabs>
            <w:rPr>
              <w:rFonts w:asciiTheme="minorHAnsi" w:eastAsiaTheme="minorEastAsia" w:hAnsiTheme="minorHAnsi"/>
              <w:noProof/>
              <w:color w:val="auto"/>
              <w:sz w:val="24"/>
              <w:szCs w:val="24"/>
            </w:rPr>
          </w:pPr>
          <w:hyperlink w:anchor="_Toc74058745" w:history="1">
            <w:r w:rsidR="0023398B" w:rsidRPr="001C5EED">
              <w:rPr>
                <w:rStyle w:val="Hyperlink"/>
                <w:noProof/>
              </w:rPr>
              <w:t>19.1</w:t>
            </w:r>
            <w:r w:rsidR="0023398B">
              <w:rPr>
                <w:rFonts w:asciiTheme="minorHAnsi" w:eastAsiaTheme="minorEastAsia" w:hAnsiTheme="minorHAnsi"/>
                <w:noProof/>
                <w:color w:val="auto"/>
                <w:sz w:val="24"/>
                <w:szCs w:val="24"/>
              </w:rPr>
              <w:tab/>
            </w:r>
            <w:r w:rsidR="0023398B" w:rsidRPr="001C5EED">
              <w:rPr>
                <w:rStyle w:val="Hyperlink"/>
                <w:noProof/>
              </w:rPr>
              <w:t>Additional Fixed Locations</w:t>
            </w:r>
            <w:r w:rsidR="0023398B">
              <w:rPr>
                <w:noProof/>
                <w:webHidden/>
              </w:rPr>
              <w:tab/>
            </w:r>
            <w:r w:rsidR="0023398B">
              <w:rPr>
                <w:noProof/>
                <w:webHidden/>
              </w:rPr>
              <w:fldChar w:fldCharType="begin"/>
            </w:r>
            <w:r w:rsidR="0023398B">
              <w:rPr>
                <w:noProof/>
                <w:webHidden/>
              </w:rPr>
              <w:instrText xml:space="preserve"> PAGEREF _Toc74058745 \h </w:instrText>
            </w:r>
            <w:r w:rsidR="0023398B">
              <w:rPr>
                <w:noProof/>
                <w:webHidden/>
              </w:rPr>
            </w:r>
            <w:r w:rsidR="0023398B">
              <w:rPr>
                <w:noProof/>
                <w:webHidden/>
              </w:rPr>
              <w:fldChar w:fldCharType="separate"/>
            </w:r>
            <w:r w:rsidR="007E4F9D">
              <w:rPr>
                <w:noProof/>
                <w:webHidden/>
              </w:rPr>
              <w:t>19-1</w:t>
            </w:r>
            <w:r w:rsidR="0023398B">
              <w:rPr>
                <w:noProof/>
                <w:webHidden/>
              </w:rPr>
              <w:fldChar w:fldCharType="end"/>
            </w:r>
          </w:hyperlink>
        </w:p>
        <w:p w14:paraId="6B6B2403" w14:textId="7F9ADC54" w:rsidR="00D744D5" w:rsidRPr="00CB2C74" w:rsidRDefault="00D744D5" w:rsidP="00612922">
          <w:r w:rsidRPr="00CB2C74">
            <w:rPr>
              <w:noProof/>
            </w:rPr>
            <w:fldChar w:fldCharType="end"/>
          </w:r>
        </w:p>
      </w:sdtContent>
    </w:sdt>
    <w:p w14:paraId="570DADD1" w14:textId="77777777" w:rsidR="00F62DE0" w:rsidRDefault="00F62DE0" w:rsidP="00E83CFF">
      <w:pPr>
        <w:pStyle w:val="Heading1"/>
        <w:sectPr w:rsidR="00F62DE0" w:rsidSect="00B80544">
          <w:headerReference w:type="default" r:id="rId16"/>
          <w:pgSz w:w="12240" w:h="15840"/>
          <w:pgMar w:top="1440" w:right="1440" w:bottom="1440" w:left="1440" w:header="720" w:footer="413" w:gutter="0"/>
          <w:pgNumType w:start="1" w:chapStyle="1"/>
          <w:cols w:space="720"/>
          <w:docGrid w:linePitch="360"/>
        </w:sectPr>
      </w:pPr>
    </w:p>
    <w:p w14:paraId="0D28C3D0" w14:textId="49478031" w:rsidR="00D661E9" w:rsidRPr="00E83CFF" w:rsidRDefault="00D661E9" w:rsidP="00E83CFF">
      <w:pPr>
        <w:pStyle w:val="Heading1"/>
      </w:pPr>
      <w:bookmarkStart w:id="8" w:name="_Toc74058700"/>
      <w:r w:rsidRPr="00E83CFF">
        <w:lastRenderedPageBreak/>
        <w:t>Introduction</w:t>
      </w:r>
      <w:bookmarkEnd w:id="8"/>
    </w:p>
    <w:p w14:paraId="69E7AE95" w14:textId="794299AB" w:rsidR="00D661E9" w:rsidRPr="00285E40" w:rsidRDefault="00D661E9" w:rsidP="00612922">
      <w:r w:rsidRPr="00285E40">
        <w:t>Alta Avionics, LLC is an avionics repair facility providing maintenance, repair, and installation of avionics systems for various types of aircraft.</w:t>
      </w:r>
    </w:p>
    <w:p w14:paraId="38B0BCF8" w14:textId="64F27BF1" w:rsidR="00D661E9" w:rsidRPr="00285E40" w:rsidRDefault="00D661E9" w:rsidP="00612922">
      <w:r w:rsidRPr="00285E40">
        <w:t>This Repair Station Manual</w:t>
      </w:r>
      <w:r w:rsidR="00E1229A">
        <w:t xml:space="preserve"> (RSM)</w:t>
      </w:r>
      <w:r w:rsidRPr="00285E40">
        <w:t xml:space="preserve"> has been prepared in accordance with the current Code of Federal Regulations (CFR’s), and the policies of Alta Avionics, LLC</w:t>
      </w:r>
    </w:p>
    <w:p w14:paraId="265E038A" w14:textId="4589C928" w:rsidR="00D661E9" w:rsidRPr="00285E40" w:rsidRDefault="00D661E9" w:rsidP="00612922">
      <w:r w:rsidRPr="00285E40">
        <w:t>This manual contains the company organization, operations, and procedures to comply with 14</w:t>
      </w:r>
      <w:r w:rsidR="00E1229A">
        <w:t xml:space="preserve"> </w:t>
      </w:r>
      <w:r w:rsidRPr="00285E40">
        <w:t>CFR Part 145.</w:t>
      </w:r>
    </w:p>
    <w:p w14:paraId="03AE0E64" w14:textId="674F705F" w:rsidR="00D661E9" w:rsidRPr="00285E40" w:rsidRDefault="00D661E9" w:rsidP="00612922">
      <w:r w:rsidRPr="00285E40">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Pr="00285E40" w:rsidRDefault="00D661E9" w:rsidP="00612922">
      <w:r w:rsidRPr="00285E40">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29ADBD8E" w:rsidR="00D661E9" w:rsidRPr="00285E40" w:rsidRDefault="00D661E9" w:rsidP="00612922">
      <w:r w:rsidRPr="00285E40">
        <w:t xml:space="preserve">This </w:t>
      </w:r>
      <w:r w:rsidR="00E1229A">
        <w:t>RSM</w:t>
      </w:r>
      <w:r w:rsidRPr="00285E40">
        <w:t>, required for operation of Alta Avionics, LLC., will be maintained in a current status at all times.</w:t>
      </w:r>
    </w:p>
    <w:p w14:paraId="6DC9D1E4" w14:textId="77777777" w:rsidR="007D1539" w:rsidRPr="00F62DE0" w:rsidRDefault="007D1539" w:rsidP="00F62DE0">
      <w:r w:rsidRPr="00F62DE0">
        <w:t>A</w:t>
      </w:r>
      <w:r w:rsidR="00D661E9" w:rsidRPr="00F62DE0">
        <w:t xml:space="preserve">ll personnel working for Alta Avionics, LLC will have access to this manual. </w:t>
      </w:r>
    </w:p>
    <w:p w14:paraId="78E3CCEB" w14:textId="511C29D4" w:rsidR="00D661E9" w:rsidRPr="00285E40" w:rsidRDefault="00D661E9" w:rsidP="00612922">
      <w:r w:rsidRPr="00285E40">
        <w:t>The most current version will be supplied</w:t>
      </w:r>
      <w:r w:rsidR="00E0611F">
        <w:t xml:space="preserve"> by</w:t>
      </w:r>
      <w:r w:rsidRPr="00285E40">
        <w:t xml:space="preserve"> </w:t>
      </w:r>
      <w:r w:rsidR="007D1539">
        <w:t>the Alta Avionics, LLC FAA Coordinator.</w:t>
      </w:r>
      <w:r w:rsidRPr="00285E40">
        <w:t xml:space="preserve"> All personnel are required to thoroughly understand its contents.</w:t>
      </w:r>
    </w:p>
    <w:p w14:paraId="436668AA" w14:textId="37A68386" w:rsidR="00D661E9" w:rsidRPr="00285E40" w:rsidRDefault="00D661E9" w:rsidP="00612922">
      <w:r w:rsidRPr="00285E40">
        <w:t>The performance of any maintenance, preventive maintenance, alterations, or required</w:t>
      </w:r>
      <w:r w:rsidR="00EC78FB" w:rsidRPr="00285E40">
        <w:t xml:space="preserve"> </w:t>
      </w:r>
      <w:r w:rsidRPr="00285E40">
        <w:t xml:space="preserve">inspections for an air carrier, or commercial operator having a continuous airworthiness program under 14 CFR Part 121, 125, 135, or 129, will be performed in accordance with the requirements of 14 CFR Part 145, Subpart E, and the requirements of that air carrier or commercial </w:t>
      </w:r>
      <w:r w:rsidR="00285E40" w:rsidRPr="00285E40">
        <w:t>operator’s</w:t>
      </w:r>
      <w:r w:rsidRPr="00285E40">
        <w:t xml:space="preserve"> maintenance program.</w:t>
      </w:r>
    </w:p>
    <w:p w14:paraId="75447969" w14:textId="57DA6B42" w:rsidR="00D661E9" w:rsidRPr="00285E40" w:rsidRDefault="00EC78FB" w:rsidP="00612922">
      <w:r w:rsidRPr="00285E40">
        <w:t>Alta Avionics, LLC</w:t>
      </w:r>
      <w:r w:rsidR="00D661E9" w:rsidRPr="00285E40">
        <w:t xml:space="preserve"> </w:t>
      </w:r>
      <w:r w:rsidR="00ED5DEB" w:rsidRPr="00285E40">
        <w:t>utilizes a</w:t>
      </w:r>
      <w:r w:rsidR="00D661E9" w:rsidRPr="00285E40">
        <w:t xml:space="preserve"> Drug</w:t>
      </w:r>
      <w:r w:rsidR="00ED5DEB" w:rsidRPr="00285E40">
        <w:t xml:space="preserve"> Abuse</w:t>
      </w:r>
      <w:r w:rsidR="00D661E9" w:rsidRPr="00285E40">
        <w:t xml:space="preserve"> and Alcohol Misuse Prevention Plan, and employees performing maintenance on any aircraft, appliance, or part thereof, are subject to</w:t>
      </w:r>
      <w:r w:rsidR="00ED5DEB" w:rsidRPr="00285E40">
        <w:t xml:space="preserve"> this program.</w:t>
      </w:r>
    </w:p>
    <w:p w14:paraId="43E7A69D" w14:textId="77777777" w:rsidR="0034005F" w:rsidRPr="00285E40" w:rsidRDefault="0034005F" w:rsidP="00612922"/>
    <w:p w14:paraId="6DF02FE6" w14:textId="77777777" w:rsidR="00713237" w:rsidRPr="00285E40" w:rsidRDefault="00713237" w:rsidP="00612922">
      <w:pPr>
        <w:sectPr w:rsidR="00713237" w:rsidRPr="00285E40" w:rsidSect="00B80544">
          <w:pgSz w:w="12240" w:h="15840"/>
          <w:pgMar w:top="1440" w:right="1440" w:bottom="1440" w:left="1440" w:header="720" w:footer="413" w:gutter="0"/>
          <w:pgNumType w:start="1" w:chapStyle="1"/>
          <w:cols w:space="720"/>
          <w:docGrid w:linePitch="360"/>
        </w:sectPr>
      </w:pPr>
    </w:p>
    <w:p w14:paraId="229B2E1B" w14:textId="77777777" w:rsidR="000419CA" w:rsidRDefault="000419CA" w:rsidP="000419CA">
      <w:pPr>
        <w:pStyle w:val="Heading1"/>
        <w:keepNext w:val="0"/>
        <w:keepLines w:val="0"/>
        <w:widowControl w:val="0"/>
        <w:spacing w:line="240" w:lineRule="auto"/>
      </w:pPr>
      <w:bookmarkStart w:id="9" w:name="_Toc68018425"/>
      <w:bookmarkStart w:id="10" w:name="_Toc74058701"/>
      <w:r>
        <w:lastRenderedPageBreak/>
        <w:t>Acronyms and Definitions</w:t>
      </w:r>
      <w:bookmarkEnd w:id="9"/>
      <w:bookmarkEnd w:id="10"/>
    </w:p>
    <w:p w14:paraId="36448AF1" w14:textId="77777777" w:rsidR="000419CA" w:rsidRDefault="000419CA" w:rsidP="000419CA">
      <w:pPr>
        <w:pStyle w:val="Heading2"/>
      </w:pPr>
      <w:bookmarkStart w:id="11" w:name="_Toc68018426"/>
      <w:bookmarkStart w:id="12" w:name="_Toc74058702"/>
      <w:r>
        <w:t>General Acronyms</w:t>
      </w:r>
      <w:bookmarkEnd w:id="11"/>
      <w:bookmarkEnd w:id="12"/>
    </w:p>
    <w:p w14:paraId="7E92FDD0" w14:textId="6B69430F" w:rsidR="000419CA" w:rsidRPr="004F5BEC" w:rsidRDefault="000419CA" w:rsidP="000419CA">
      <w:pPr>
        <w:pStyle w:val="Caption"/>
        <w:rPr>
          <w:rFonts w:cs="Times New Roman (Body CS)"/>
          <w:color w:val="000000" w:themeColor="text1"/>
        </w:rPr>
      </w:pPr>
      <w:r w:rsidRPr="004F5BEC">
        <w:rPr>
          <w:rFonts w:cs="Times New Roman (Body CS)"/>
          <w:color w:val="000000" w:themeColor="text1"/>
        </w:rPr>
        <w:t xml:space="preserve">Table </w:t>
      </w:r>
      <w:r w:rsidRPr="004F5BEC">
        <w:rPr>
          <w:rFonts w:cs="Times New Roman (Body CS)"/>
          <w:color w:val="000000" w:themeColor="text1"/>
        </w:rPr>
        <w:fldChar w:fldCharType="begin"/>
      </w:r>
      <w:r w:rsidRPr="004F5BEC">
        <w:rPr>
          <w:rFonts w:cs="Times New Roman (Body CS)"/>
          <w:color w:val="000000" w:themeColor="text1"/>
        </w:rPr>
        <w:instrText xml:space="preserve"> SEQ Table \* ARABIC </w:instrText>
      </w:r>
      <w:r w:rsidRPr="004F5BEC">
        <w:rPr>
          <w:rFonts w:cs="Times New Roman (Body CS)"/>
          <w:color w:val="000000" w:themeColor="text1"/>
        </w:rPr>
        <w:fldChar w:fldCharType="separate"/>
      </w:r>
      <w:r w:rsidR="007E4F9D">
        <w:rPr>
          <w:rFonts w:cs="Times New Roman (Body CS)"/>
          <w:noProof/>
          <w:color w:val="000000" w:themeColor="text1"/>
        </w:rPr>
        <w:t>1</w:t>
      </w:r>
      <w:r w:rsidRPr="004F5BEC">
        <w:rPr>
          <w:rFonts w:cs="Times New Roman (Body CS)"/>
          <w:noProof/>
          <w:color w:val="000000" w:themeColor="text1"/>
        </w:rPr>
        <w:fldChar w:fldCharType="end"/>
      </w:r>
      <w:r w:rsidRPr="004F5BEC">
        <w:rPr>
          <w:rFonts w:cs="Times New Roman (Body CS)"/>
          <w:color w:val="000000" w:themeColor="text1"/>
        </w:rPr>
        <w:t xml:space="preserve"> Acronyms</w:t>
      </w:r>
    </w:p>
    <w:tbl>
      <w:tblPr>
        <w:tblStyle w:val="TableGrid"/>
        <w:tblW w:w="0" w:type="auto"/>
        <w:tblLook w:val="04A0" w:firstRow="1" w:lastRow="0" w:firstColumn="1" w:lastColumn="0" w:noHBand="0" w:noVBand="1"/>
      </w:tblPr>
      <w:tblGrid>
        <w:gridCol w:w="1885"/>
        <w:gridCol w:w="7465"/>
      </w:tblGrid>
      <w:tr w:rsidR="000419CA" w:rsidRPr="0021559F" w14:paraId="1AA14FAE" w14:textId="77777777" w:rsidTr="0033202E">
        <w:tc>
          <w:tcPr>
            <w:tcW w:w="1885" w:type="dxa"/>
          </w:tcPr>
          <w:p w14:paraId="68201297" w14:textId="77777777" w:rsidR="000419CA" w:rsidRPr="0021559F" w:rsidRDefault="000419CA" w:rsidP="0033202E">
            <w:pPr>
              <w:rPr>
                <w:b/>
                <w:sz w:val="36"/>
              </w:rPr>
            </w:pPr>
            <w:r w:rsidRPr="0021559F">
              <w:rPr>
                <w:b/>
                <w:sz w:val="36"/>
              </w:rPr>
              <w:t>Acronym</w:t>
            </w:r>
          </w:p>
        </w:tc>
        <w:tc>
          <w:tcPr>
            <w:tcW w:w="7465" w:type="dxa"/>
          </w:tcPr>
          <w:p w14:paraId="317618C7" w14:textId="77777777" w:rsidR="000419CA" w:rsidRPr="0021559F" w:rsidRDefault="000419CA" w:rsidP="0033202E">
            <w:pPr>
              <w:rPr>
                <w:b/>
                <w:sz w:val="36"/>
              </w:rPr>
            </w:pPr>
            <w:r w:rsidRPr="0021559F">
              <w:rPr>
                <w:b/>
                <w:sz w:val="36"/>
              </w:rPr>
              <w:t>Meaning</w:t>
            </w:r>
          </w:p>
        </w:tc>
      </w:tr>
      <w:tr w:rsidR="000419CA" w14:paraId="437A8566" w14:textId="77777777" w:rsidTr="0033202E">
        <w:tc>
          <w:tcPr>
            <w:tcW w:w="1885" w:type="dxa"/>
          </w:tcPr>
          <w:p w14:paraId="011B10B9" w14:textId="77777777" w:rsidR="000419CA" w:rsidRDefault="000419CA" w:rsidP="0033202E">
            <w:r>
              <w:t>CFR</w:t>
            </w:r>
          </w:p>
        </w:tc>
        <w:tc>
          <w:tcPr>
            <w:tcW w:w="7465" w:type="dxa"/>
          </w:tcPr>
          <w:p w14:paraId="065D4707" w14:textId="77777777" w:rsidR="000419CA" w:rsidRDefault="000419CA" w:rsidP="0033202E">
            <w:r>
              <w:t>Code of Federal Regulations</w:t>
            </w:r>
          </w:p>
        </w:tc>
      </w:tr>
      <w:tr w:rsidR="000419CA" w14:paraId="5646590C" w14:textId="77777777" w:rsidTr="0033202E">
        <w:tc>
          <w:tcPr>
            <w:tcW w:w="1885" w:type="dxa"/>
          </w:tcPr>
          <w:p w14:paraId="4E5C85AF" w14:textId="77777777" w:rsidR="000419CA" w:rsidRDefault="000419CA" w:rsidP="0033202E">
            <w:r>
              <w:t>CHDO</w:t>
            </w:r>
          </w:p>
        </w:tc>
        <w:tc>
          <w:tcPr>
            <w:tcW w:w="7465" w:type="dxa"/>
          </w:tcPr>
          <w:p w14:paraId="4E816D2E" w14:textId="77777777" w:rsidR="000419CA" w:rsidRDefault="000419CA" w:rsidP="0033202E">
            <w:r>
              <w:t>Certificate Holding District Office</w:t>
            </w:r>
          </w:p>
        </w:tc>
      </w:tr>
      <w:tr w:rsidR="000419CA" w14:paraId="01205D6A" w14:textId="77777777" w:rsidTr="0033202E">
        <w:tc>
          <w:tcPr>
            <w:tcW w:w="1885" w:type="dxa"/>
          </w:tcPr>
          <w:p w14:paraId="63D30B4E" w14:textId="77777777" w:rsidR="000419CA" w:rsidRDefault="000419CA" w:rsidP="0033202E">
            <w:r>
              <w:t>CI</w:t>
            </w:r>
          </w:p>
        </w:tc>
        <w:tc>
          <w:tcPr>
            <w:tcW w:w="7465" w:type="dxa"/>
          </w:tcPr>
          <w:p w14:paraId="3265A965" w14:textId="77777777" w:rsidR="000419CA" w:rsidRDefault="000419CA" w:rsidP="0033202E">
            <w:r>
              <w:t>Chief Inspector</w:t>
            </w:r>
          </w:p>
        </w:tc>
      </w:tr>
      <w:tr w:rsidR="00E1229A" w14:paraId="17660C85" w14:textId="77777777" w:rsidTr="0033202E">
        <w:tc>
          <w:tcPr>
            <w:tcW w:w="1885" w:type="dxa"/>
          </w:tcPr>
          <w:p w14:paraId="4733559D" w14:textId="7C50D397" w:rsidR="00E1229A" w:rsidRDefault="00E1229A" w:rsidP="0033202E">
            <w:r>
              <w:t>CM</w:t>
            </w:r>
          </w:p>
        </w:tc>
        <w:tc>
          <w:tcPr>
            <w:tcW w:w="7465" w:type="dxa"/>
          </w:tcPr>
          <w:p w14:paraId="17684D31" w14:textId="273AB745" w:rsidR="00E1229A" w:rsidRDefault="00E1229A" w:rsidP="0033202E">
            <w:r>
              <w:t>Capabilities Manual</w:t>
            </w:r>
          </w:p>
        </w:tc>
      </w:tr>
      <w:tr w:rsidR="00E1229A" w14:paraId="530B773C" w14:textId="77777777" w:rsidTr="0033202E">
        <w:tc>
          <w:tcPr>
            <w:tcW w:w="1885" w:type="dxa"/>
          </w:tcPr>
          <w:p w14:paraId="5DE79495" w14:textId="6D41D890" w:rsidR="00E1229A" w:rsidRDefault="00E1229A" w:rsidP="0033202E">
            <w:r>
              <w:t>CRS</w:t>
            </w:r>
          </w:p>
        </w:tc>
        <w:tc>
          <w:tcPr>
            <w:tcW w:w="7465" w:type="dxa"/>
          </w:tcPr>
          <w:p w14:paraId="183C0EAB" w14:textId="1EE5AC35" w:rsidR="00E1229A" w:rsidRDefault="00E1229A" w:rsidP="0033202E">
            <w:r>
              <w:t>Certified Repair Station</w:t>
            </w:r>
          </w:p>
        </w:tc>
      </w:tr>
      <w:tr w:rsidR="000419CA" w14:paraId="35B43392" w14:textId="77777777" w:rsidTr="0033202E">
        <w:tc>
          <w:tcPr>
            <w:tcW w:w="1885" w:type="dxa"/>
          </w:tcPr>
          <w:p w14:paraId="51AC5731" w14:textId="77777777" w:rsidR="000419CA" w:rsidRDefault="000419CA" w:rsidP="0033202E">
            <w:r>
              <w:t>ESDS</w:t>
            </w:r>
          </w:p>
        </w:tc>
        <w:tc>
          <w:tcPr>
            <w:tcW w:w="7465" w:type="dxa"/>
          </w:tcPr>
          <w:p w14:paraId="5B99C8AB" w14:textId="77777777" w:rsidR="000419CA" w:rsidRDefault="000419CA" w:rsidP="0033202E">
            <w:r>
              <w:t>Electro Static Discharge Sensitive</w:t>
            </w:r>
          </w:p>
        </w:tc>
      </w:tr>
      <w:tr w:rsidR="000419CA" w14:paraId="2A09B50E" w14:textId="77777777" w:rsidTr="0033202E">
        <w:tc>
          <w:tcPr>
            <w:tcW w:w="1885" w:type="dxa"/>
          </w:tcPr>
          <w:p w14:paraId="5D2B2DA5" w14:textId="77777777" w:rsidR="000419CA" w:rsidRDefault="000419CA" w:rsidP="0033202E">
            <w:r>
              <w:t>FAA</w:t>
            </w:r>
          </w:p>
        </w:tc>
        <w:tc>
          <w:tcPr>
            <w:tcW w:w="7465" w:type="dxa"/>
          </w:tcPr>
          <w:p w14:paraId="5C830954" w14:textId="77777777" w:rsidR="000419CA" w:rsidRDefault="000419CA" w:rsidP="0033202E">
            <w:r>
              <w:t>Federal Aviation Administration</w:t>
            </w:r>
          </w:p>
        </w:tc>
      </w:tr>
      <w:tr w:rsidR="000419CA" w14:paraId="6EDC9D90" w14:textId="77777777" w:rsidTr="0033202E">
        <w:tc>
          <w:tcPr>
            <w:tcW w:w="1885" w:type="dxa"/>
          </w:tcPr>
          <w:p w14:paraId="5173B63F" w14:textId="77777777" w:rsidR="000419CA" w:rsidRDefault="000419CA" w:rsidP="0033202E">
            <w:r>
              <w:t>FSDO</w:t>
            </w:r>
          </w:p>
        </w:tc>
        <w:tc>
          <w:tcPr>
            <w:tcW w:w="7465" w:type="dxa"/>
          </w:tcPr>
          <w:p w14:paraId="5F2378C2" w14:textId="77777777" w:rsidR="000419CA" w:rsidRDefault="000419CA" w:rsidP="0033202E">
            <w:r>
              <w:t>Flight Standards District Office</w:t>
            </w:r>
          </w:p>
        </w:tc>
      </w:tr>
      <w:tr w:rsidR="000419CA" w14:paraId="7A168D62" w14:textId="77777777" w:rsidTr="0033202E">
        <w:tc>
          <w:tcPr>
            <w:tcW w:w="1885" w:type="dxa"/>
          </w:tcPr>
          <w:p w14:paraId="20959D84" w14:textId="77777777" w:rsidR="000419CA" w:rsidRDefault="000419CA" w:rsidP="0033202E">
            <w:r>
              <w:t xml:space="preserve">IT </w:t>
            </w:r>
          </w:p>
        </w:tc>
        <w:tc>
          <w:tcPr>
            <w:tcW w:w="7465" w:type="dxa"/>
          </w:tcPr>
          <w:p w14:paraId="26C8A2B4" w14:textId="77777777" w:rsidR="000419CA" w:rsidRDefault="000419CA" w:rsidP="0033202E">
            <w:r>
              <w:t>Information Technology</w:t>
            </w:r>
          </w:p>
        </w:tc>
      </w:tr>
      <w:tr w:rsidR="000419CA" w14:paraId="01E76F74" w14:textId="77777777" w:rsidTr="0033202E">
        <w:tc>
          <w:tcPr>
            <w:tcW w:w="1885" w:type="dxa"/>
          </w:tcPr>
          <w:p w14:paraId="4E3AD912" w14:textId="77777777" w:rsidR="000419CA" w:rsidRDefault="000419CA" w:rsidP="0033202E">
            <w:r>
              <w:t>LLC</w:t>
            </w:r>
          </w:p>
        </w:tc>
        <w:tc>
          <w:tcPr>
            <w:tcW w:w="7465" w:type="dxa"/>
          </w:tcPr>
          <w:p w14:paraId="42A653BE" w14:textId="77777777" w:rsidR="000419CA" w:rsidRDefault="000419CA" w:rsidP="0033202E">
            <w:r>
              <w:t>Limited Liability Company</w:t>
            </w:r>
          </w:p>
        </w:tc>
      </w:tr>
      <w:tr w:rsidR="000419CA" w14:paraId="399ECFBC" w14:textId="77777777" w:rsidTr="0033202E">
        <w:tc>
          <w:tcPr>
            <w:tcW w:w="1885" w:type="dxa"/>
          </w:tcPr>
          <w:p w14:paraId="26AB56EF" w14:textId="77777777" w:rsidR="000419CA" w:rsidRDefault="000419CA" w:rsidP="0033202E">
            <w:r>
              <w:t>OEM</w:t>
            </w:r>
          </w:p>
        </w:tc>
        <w:tc>
          <w:tcPr>
            <w:tcW w:w="7465" w:type="dxa"/>
          </w:tcPr>
          <w:p w14:paraId="1632E599" w14:textId="77777777" w:rsidR="000419CA" w:rsidRDefault="000419CA" w:rsidP="0033202E">
            <w:r>
              <w:t>Original Equipment Manufacturer</w:t>
            </w:r>
          </w:p>
        </w:tc>
      </w:tr>
      <w:tr w:rsidR="000419CA" w14:paraId="7A82579B" w14:textId="77777777" w:rsidTr="0033202E">
        <w:tc>
          <w:tcPr>
            <w:tcW w:w="1885" w:type="dxa"/>
          </w:tcPr>
          <w:p w14:paraId="1C943F22" w14:textId="77777777" w:rsidR="000419CA" w:rsidRDefault="000419CA" w:rsidP="0033202E">
            <w:r>
              <w:t>PDF</w:t>
            </w:r>
          </w:p>
        </w:tc>
        <w:tc>
          <w:tcPr>
            <w:tcW w:w="7465" w:type="dxa"/>
          </w:tcPr>
          <w:p w14:paraId="7E46BB0A" w14:textId="77777777" w:rsidR="000419CA" w:rsidRDefault="000419CA" w:rsidP="0033202E">
            <w:r>
              <w:t>Portable Document Format</w:t>
            </w:r>
          </w:p>
        </w:tc>
      </w:tr>
      <w:tr w:rsidR="000419CA" w14:paraId="7392C0C1" w14:textId="77777777" w:rsidTr="0033202E">
        <w:tc>
          <w:tcPr>
            <w:tcW w:w="1885" w:type="dxa"/>
          </w:tcPr>
          <w:p w14:paraId="7567C194" w14:textId="77777777" w:rsidR="000419CA" w:rsidRDefault="000419CA" w:rsidP="0033202E">
            <w:r>
              <w:t>PMA</w:t>
            </w:r>
          </w:p>
        </w:tc>
        <w:tc>
          <w:tcPr>
            <w:tcW w:w="7465" w:type="dxa"/>
          </w:tcPr>
          <w:p w14:paraId="287A36BD" w14:textId="77777777" w:rsidR="000419CA" w:rsidRDefault="000419CA" w:rsidP="0033202E">
            <w:r>
              <w:t>Parts Manufacture Approval</w:t>
            </w:r>
          </w:p>
        </w:tc>
      </w:tr>
      <w:tr w:rsidR="000419CA" w14:paraId="6DA74621" w14:textId="77777777" w:rsidTr="0033202E">
        <w:tc>
          <w:tcPr>
            <w:tcW w:w="1885" w:type="dxa"/>
          </w:tcPr>
          <w:p w14:paraId="3CF7C33B" w14:textId="77777777" w:rsidR="000419CA" w:rsidRDefault="000419CA" w:rsidP="0033202E">
            <w:r>
              <w:t>QCM</w:t>
            </w:r>
          </w:p>
        </w:tc>
        <w:tc>
          <w:tcPr>
            <w:tcW w:w="7465" w:type="dxa"/>
          </w:tcPr>
          <w:p w14:paraId="080973AC" w14:textId="77777777" w:rsidR="000419CA" w:rsidRDefault="000419CA" w:rsidP="0033202E">
            <w:r>
              <w:t>Quality Control Manual</w:t>
            </w:r>
          </w:p>
        </w:tc>
      </w:tr>
      <w:tr w:rsidR="001017C3" w14:paraId="5EC5B7BE" w14:textId="77777777" w:rsidTr="0033202E">
        <w:tc>
          <w:tcPr>
            <w:tcW w:w="1885" w:type="dxa"/>
          </w:tcPr>
          <w:p w14:paraId="284579D8" w14:textId="2BC28A5C" w:rsidR="001017C3" w:rsidRDefault="001017C3" w:rsidP="0033202E">
            <w:r>
              <w:t>RII</w:t>
            </w:r>
          </w:p>
        </w:tc>
        <w:tc>
          <w:tcPr>
            <w:tcW w:w="7465" w:type="dxa"/>
          </w:tcPr>
          <w:p w14:paraId="0C602059" w14:textId="4649DC9F" w:rsidR="001017C3" w:rsidRDefault="001017C3" w:rsidP="0033202E">
            <w:r>
              <w:t>Required Inspection Items</w:t>
            </w:r>
          </w:p>
        </w:tc>
      </w:tr>
      <w:tr w:rsidR="000419CA" w14:paraId="1B882E45" w14:textId="77777777" w:rsidTr="0033202E">
        <w:tc>
          <w:tcPr>
            <w:tcW w:w="1885" w:type="dxa"/>
          </w:tcPr>
          <w:p w14:paraId="453A461E" w14:textId="77777777" w:rsidR="000419CA" w:rsidRDefault="000419CA" w:rsidP="0033202E">
            <w:r>
              <w:t>ROV</w:t>
            </w:r>
          </w:p>
        </w:tc>
        <w:tc>
          <w:tcPr>
            <w:tcW w:w="7465" w:type="dxa"/>
          </w:tcPr>
          <w:p w14:paraId="67A0B68D" w14:textId="77777777" w:rsidR="000419CA" w:rsidRDefault="000419CA" w:rsidP="0033202E">
            <w:r>
              <w:t>Repair/Overhaul Vendor</w:t>
            </w:r>
          </w:p>
        </w:tc>
      </w:tr>
      <w:tr w:rsidR="00E1229A" w14:paraId="10CE9019" w14:textId="77777777" w:rsidTr="0033202E">
        <w:tc>
          <w:tcPr>
            <w:tcW w:w="1885" w:type="dxa"/>
          </w:tcPr>
          <w:p w14:paraId="4AFD1BEE" w14:textId="11A6A0F8" w:rsidR="00E1229A" w:rsidRDefault="00E1229A" w:rsidP="0033202E">
            <w:r>
              <w:t>RSM</w:t>
            </w:r>
          </w:p>
        </w:tc>
        <w:tc>
          <w:tcPr>
            <w:tcW w:w="7465" w:type="dxa"/>
          </w:tcPr>
          <w:p w14:paraId="6B254B81" w14:textId="71D43882" w:rsidR="00E1229A" w:rsidRDefault="00E1229A" w:rsidP="0033202E">
            <w:r>
              <w:t>Repair Station Manual</w:t>
            </w:r>
          </w:p>
        </w:tc>
      </w:tr>
      <w:tr w:rsidR="000419CA" w14:paraId="40F6E24C" w14:textId="77777777" w:rsidTr="0033202E">
        <w:tc>
          <w:tcPr>
            <w:tcW w:w="1885" w:type="dxa"/>
          </w:tcPr>
          <w:p w14:paraId="5263C7E2" w14:textId="77777777" w:rsidR="000419CA" w:rsidRDefault="000419CA" w:rsidP="0033202E">
            <w:r>
              <w:t>SDR</w:t>
            </w:r>
          </w:p>
        </w:tc>
        <w:tc>
          <w:tcPr>
            <w:tcW w:w="7465" w:type="dxa"/>
          </w:tcPr>
          <w:p w14:paraId="58F8197E" w14:textId="77777777" w:rsidR="000419CA" w:rsidRDefault="000419CA" w:rsidP="0033202E">
            <w:r>
              <w:t>Service Difficulty Reporting</w:t>
            </w:r>
          </w:p>
        </w:tc>
      </w:tr>
    </w:tbl>
    <w:p w14:paraId="5A544A2F" w14:textId="77777777" w:rsidR="000419CA" w:rsidRDefault="000419CA" w:rsidP="000419CA"/>
    <w:p w14:paraId="6EAEDF56" w14:textId="77777777" w:rsidR="000419CA" w:rsidRDefault="000419CA" w:rsidP="000419CA">
      <w:pPr>
        <w:spacing w:before="0" w:after="160"/>
      </w:pPr>
      <w:r>
        <w:br w:type="page"/>
      </w:r>
    </w:p>
    <w:p w14:paraId="45BAE685" w14:textId="77777777" w:rsidR="000419CA" w:rsidRDefault="000419CA" w:rsidP="000419CA">
      <w:pPr>
        <w:pStyle w:val="Heading2"/>
      </w:pPr>
      <w:bookmarkStart w:id="13" w:name="_Toc68018427"/>
      <w:bookmarkStart w:id="14" w:name="_Toc74058703"/>
      <w:r>
        <w:lastRenderedPageBreak/>
        <w:t>Definitions</w:t>
      </w:r>
      <w:bookmarkEnd w:id="13"/>
      <w:bookmarkEnd w:id="14"/>
    </w:p>
    <w:p w14:paraId="2E2A54F5" w14:textId="77777777" w:rsidR="000419CA" w:rsidRDefault="000419CA" w:rsidP="000419CA">
      <w:r>
        <w:t xml:space="preserve">This manual will follow definitions as provided in 14 CFR </w:t>
      </w:r>
      <w:r w:rsidRPr="0021559F">
        <w:rPr>
          <w:rFonts w:ascii="Verdana" w:hAnsi="Verdana"/>
          <w:bCs/>
          <w:color w:val="333333"/>
        </w:rPr>
        <w:t>§</w:t>
      </w:r>
      <w:r w:rsidRPr="0021559F">
        <w:t xml:space="preserve"> </w:t>
      </w:r>
      <w:r>
        <w:t>1.1 - General Definitions but emphasizes the following definitions for clarity and ease of reading.</w:t>
      </w:r>
    </w:p>
    <w:p w14:paraId="290A1046" w14:textId="77777777" w:rsidR="000419CA" w:rsidRDefault="000419CA" w:rsidP="000419CA"/>
    <w:p w14:paraId="021F1C09" w14:textId="6ACB1755" w:rsidR="000419CA" w:rsidRPr="00F40833" w:rsidRDefault="000419CA" w:rsidP="000419CA">
      <w:pPr>
        <w:pStyle w:val="Caption"/>
        <w:rPr>
          <w:rFonts w:cs="Times New Roman (Body CS)"/>
          <w:color w:val="000000" w:themeColor="text1"/>
        </w:rPr>
      </w:pPr>
      <w:r w:rsidRPr="00F40833">
        <w:rPr>
          <w:rFonts w:cs="Times New Roman (Body CS)"/>
          <w:color w:val="000000" w:themeColor="text1"/>
        </w:rPr>
        <w:t xml:space="preserve">Table </w:t>
      </w:r>
      <w:r w:rsidRPr="00F40833">
        <w:rPr>
          <w:rFonts w:cs="Times New Roman (Body CS)"/>
          <w:color w:val="000000" w:themeColor="text1"/>
        </w:rPr>
        <w:fldChar w:fldCharType="begin"/>
      </w:r>
      <w:r w:rsidRPr="00F40833">
        <w:rPr>
          <w:rFonts w:cs="Times New Roman (Body CS)"/>
          <w:color w:val="000000" w:themeColor="text1"/>
        </w:rPr>
        <w:instrText xml:space="preserve"> SEQ Table \* ARABIC </w:instrText>
      </w:r>
      <w:r w:rsidRPr="00F40833">
        <w:rPr>
          <w:rFonts w:cs="Times New Roman (Body CS)"/>
          <w:color w:val="000000" w:themeColor="text1"/>
        </w:rPr>
        <w:fldChar w:fldCharType="separate"/>
      </w:r>
      <w:r w:rsidR="007E4F9D">
        <w:rPr>
          <w:rFonts w:cs="Times New Roman (Body CS)"/>
          <w:noProof/>
          <w:color w:val="000000" w:themeColor="text1"/>
        </w:rPr>
        <w:t>2</w:t>
      </w:r>
      <w:r w:rsidRPr="00F40833">
        <w:rPr>
          <w:rFonts w:cs="Times New Roman (Body CS)"/>
          <w:noProof/>
          <w:color w:val="000000" w:themeColor="text1"/>
        </w:rPr>
        <w:fldChar w:fldCharType="end"/>
      </w:r>
      <w:r w:rsidRPr="00F40833">
        <w:rPr>
          <w:rFonts w:cs="Times New Roman (Body CS)"/>
          <w:color w:val="000000" w:themeColor="text1"/>
        </w:rPr>
        <w:t xml:space="preserve"> Important Definitions</w:t>
      </w:r>
    </w:p>
    <w:tbl>
      <w:tblPr>
        <w:tblStyle w:val="TableGrid"/>
        <w:tblW w:w="0" w:type="auto"/>
        <w:tblLook w:val="04A0" w:firstRow="1" w:lastRow="0" w:firstColumn="1" w:lastColumn="0" w:noHBand="0" w:noVBand="1"/>
      </w:tblPr>
      <w:tblGrid>
        <w:gridCol w:w="2425"/>
        <w:gridCol w:w="6925"/>
      </w:tblGrid>
      <w:tr w:rsidR="000419CA" w:rsidRPr="0062353D" w14:paraId="629F0089" w14:textId="77777777" w:rsidTr="0033202E">
        <w:tc>
          <w:tcPr>
            <w:tcW w:w="2425" w:type="dxa"/>
          </w:tcPr>
          <w:p w14:paraId="7E832722" w14:textId="77777777" w:rsidR="000419CA" w:rsidRPr="0062353D" w:rsidRDefault="000419CA" w:rsidP="0033202E">
            <w:pPr>
              <w:jc w:val="center"/>
              <w:rPr>
                <w:b/>
                <w:sz w:val="36"/>
                <w:szCs w:val="36"/>
              </w:rPr>
            </w:pPr>
            <w:r w:rsidRPr="0062353D">
              <w:rPr>
                <w:b/>
                <w:sz w:val="36"/>
                <w:szCs w:val="36"/>
              </w:rPr>
              <w:t>Word</w:t>
            </w:r>
          </w:p>
        </w:tc>
        <w:tc>
          <w:tcPr>
            <w:tcW w:w="6925" w:type="dxa"/>
          </w:tcPr>
          <w:p w14:paraId="08814775" w14:textId="77777777" w:rsidR="000419CA" w:rsidRPr="0062353D" w:rsidRDefault="000419CA" w:rsidP="0033202E">
            <w:pPr>
              <w:jc w:val="center"/>
              <w:rPr>
                <w:b/>
                <w:sz w:val="36"/>
                <w:szCs w:val="36"/>
              </w:rPr>
            </w:pPr>
            <w:r w:rsidRPr="0062353D">
              <w:rPr>
                <w:b/>
                <w:sz w:val="36"/>
                <w:szCs w:val="36"/>
              </w:rPr>
              <w:t>Meaning</w:t>
            </w:r>
          </w:p>
        </w:tc>
      </w:tr>
      <w:tr w:rsidR="000419CA" w14:paraId="69FA8510" w14:textId="77777777" w:rsidTr="0033202E">
        <w:tc>
          <w:tcPr>
            <w:tcW w:w="2425" w:type="dxa"/>
          </w:tcPr>
          <w:p w14:paraId="08E467FB" w14:textId="77777777" w:rsidR="000419CA" w:rsidRDefault="000419CA" w:rsidP="0033202E">
            <w:r>
              <w:t>Product</w:t>
            </w:r>
          </w:p>
        </w:tc>
        <w:tc>
          <w:tcPr>
            <w:tcW w:w="6925" w:type="dxa"/>
          </w:tcPr>
          <w:p w14:paraId="3D75C45A" w14:textId="77777777" w:rsidR="000419CA" w:rsidRDefault="000419CA" w:rsidP="0033202E">
            <w:r>
              <w:t>Aircraft, Aircraft Engine or Propeller</w:t>
            </w:r>
          </w:p>
        </w:tc>
      </w:tr>
      <w:tr w:rsidR="000419CA" w14:paraId="4E751979" w14:textId="77777777" w:rsidTr="0033202E">
        <w:tc>
          <w:tcPr>
            <w:tcW w:w="2425" w:type="dxa"/>
          </w:tcPr>
          <w:p w14:paraId="4ACFA4E2" w14:textId="77777777" w:rsidR="000419CA" w:rsidRDefault="000419CA" w:rsidP="0033202E">
            <w:r>
              <w:t>Article</w:t>
            </w:r>
          </w:p>
        </w:tc>
        <w:tc>
          <w:tcPr>
            <w:tcW w:w="6925" w:type="dxa"/>
          </w:tcPr>
          <w:p w14:paraId="1AF5456D" w14:textId="77777777" w:rsidR="000419CA" w:rsidRDefault="000419CA" w:rsidP="0033202E">
            <w:r>
              <w:t>A material, part, component, process or appliance.</w:t>
            </w:r>
          </w:p>
        </w:tc>
      </w:tr>
      <w:tr w:rsidR="000419CA" w14:paraId="221C146D" w14:textId="77777777" w:rsidTr="0033202E">
        <w:tc>
          <w:tcPr>
            <w:tcW w:w="2425" w:type="dxa"/>
          </w:tcPr>
          <w:p w14:paraId="7D5F1D9B" w14:textId="77777777" w:rsidR="000419CA" w:rsidRDefault="000419CA" w:rsidP="0033202E">
            <w:r>
              <w:t>Appliance</w:t>
            </w:r>
          </w:p>
        </w:tc>
        <w:tc>
          <w:tcPr>
            <w:tcW w:w="6925" w:type="dxa"/>
          </w:tcPr>
          <w:p w14:paraId="44FFBDAB" w14:textId="77777777" w:rsidR="000419CA" w:rsidRDefault="000419CA" w:rsidP="0033202E">
            <w:r>
              <w:t>Appliance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tc>
      </w:tr>
    </w:tbl>
    <w:p w14:paraId="2A486221" w14:textId="77777777" w:rsidR="000419CA" w:rsidRPr="0021559F" w:rsidRDefault="000419CA" w:rsidP="000419CA"/>
    <w:p w14:paraId="35E95F3C" w14:textId="77777777" w:rsidR="000419CA" w:rsidRDefault="000419CA" w:rsidP="000419CA">
      <w:pPr>
        <w:spacing w:before="0" w:after="160"/>
      </w:pPr>
    </w:p>
    <w:p w14:paraId="54F75311" w14:textId="77777777" w:rsidR="000419CA" w:rsidRDefault="000419CA" w:rsidP="000419CA">
      <w:pPr>
        <w:spacing w:before="0" w:after="160"/>
        <w:sectPr w:rsidR="000419CA" w:rsidSect="007956D3">
          <w:pgSz w:w="12240" w:h="15840"/>
          <w:pgMar w:top="1440" w:right="1440" w:bottom="1440" w:left="1440" w:header="720" w:footer="720" w:gutter="0"/>
          <w:pgNumType w:start="1" w:chapStyle="1"/>
          <w:cols w:space="720"/>
          <w:docGrid w:linePitch="360"/>
        </w:sectPr>
      </w:pPr>
    </w:p>
    <w:p w14:paraId="3B3143B0" w14:textId="0E69C866" w:rsidR="00EC78FB" w:rsidRPr="00E83CFF" w:rsidRDefault="001C02F7" w:rsidP="00E83CFF">
      <w:pPr>
        <w:pStyle w:val="Heading1"/>
      </w:pPr>
      <w:bookmarkStart w:id="15" w:name="_Toc74058704"/>
      <w:r w:rsidRPr="00E83CFF">
        <w:lastRenderedPageBreak/>
        <w:t>Manual Control</w:t>
      </w:r>
      <w:bookmarkEnd w:id="15"/>
    </w:p>
    <w:p w14:paraId="3FC7D267" w14:textId="01378D38" w:rsidR="000F0B31" w:rsidRPr="007D1539" w:rsidRDefault="00EC78FB" w:rsidP="00612922">
      <w:r w:rsidRPr="007D1539">
        <w:t xml:space="preserve">This manual will be maintained by the FAA Coordinator </w:t>
      </w:r>
      <w:r w:rsidR="000F0B31" w:rsidRPr="007D1539">
        <w:t xml:space="preserve">and will provide a hard copy OR electronic </w:t>
      </w:r>
      <w:r w:rsidR="00F62DE0">
        <w:t>Portable Document Format (PDF)</w:t>
      </w:r>
      <w:r w:rsidR="000F0B31" w:rsidRPr="007D1539">
        <w:t xml:space="preserve"> for manual access for all personnel. </w:t>
      </w:r>
      <w:r w:rsidR="00F62DE0">
        <w:t>I</w:t>
      </w:r>
      <w:r w:rsidR="000F0B31" w:rsidRPr="007D1539">
        <w:t xml:space="preserve">f an electronic manual is requested a </w:t>
      </w:r>
      <w:r w:rsidR="00F62DE0">
        <w:t>PDF</w:t>
      </w:r>
      <w:r w:rsidR="000F0B31" w:rsidRPr="007D1539">
        <w:t xml:space="preserve"> version of this manual will be by provided by link for electronic manual access for any personnel.</w:t>
      </w:r>
    </w:p>
    <w:p w14:paraId="3ED8577D" w14:textId="7EF2824B" w:rsidR="000F0B31" w:rsidRPr="007D1539" w:rsidRDefault="000F0B31" w:rsidP="00612922">
      <w:r w:rsidRPr="007D1539">
        <w:t xml:space="preserve">Any digital version of this manual will be in </w:t>
      </w:r>
      <w:r w:rsidR="00F62DE0">
        <w:t>PDF</w:t>
      </w:r>
      <w:r w:rsidRPr="007D1539">
        <w:t xml:space="preserve"> and </w:t>
      </w:r>
      <w:r w:rsidR="00F62DE0">
        <w:t>archived</w:t>
      </w:r>
      <w:r w:rsidRPr="007D1539">
        <w:t xml:space="preserve"> in an organized manner easily retrievable for historical record and shall be done so in </w:t>
      </w:r>
      <w:r w:rsidR="00F62DE0">
        <w:t xml:space="preserve">such </w:t>
      </w:r>
      <w:r w:rsidRPr="007D1539">
        <w:t xml:space="preserve">a manner </w:t>
      </w:r>
      <w:r w:rsidR="00F62DE0">
        <w:t xml:space="preserve">so as </w:t>
      </w:r>
      <w:r w:rsidRPr="007D1539">
        <w:t>not to interfere with the most current version of this manual. In the event of hardware failure, a hardcopy, or digital file (remote or local) will be used to restore data.</w:t>
      </w:r>
    </w:p>
    <w:p w14:paraId="309215ED" w14:textId="387D71FB" w:rsidR="00102300" w:rsidRPr="007D1539" w:rsidRDefault="00EC78FB" w:rsidP="00612922">
      <w:r w:rsidRPr="007D1539">
        <w:t xml:space="preserve">The General Manager will be notified by a department supervisor in the event this manual is not current, and valid for that department’s use, and will identify needed changes using form </w:t>
      </w:r>
      <w:r w:rsidR="001C02F7" w:rsidRPr="007D1539">
        <w:t>A</w:t>
      </w:r>
      <w:r w:rsidRPr="007D1539">
        <w:t>-</w:t>
      </w:r>
      <w:r w:rsidR="00B22D53" w:rsidRPr="007D1539">
        <w:t>MCR</w:t>
      </w:r>
      <w:r w:rsidRPr="007D1539">
        <w:t xml:space="preserve"> (Manual Change Request). A sample of this form is found in the Forms Manual. The General Manager will have the revisions found necessary, produced in a final form. The proposed revisions will be submitted to the FAA/CHDO (</w:t>
      </w:r>
      <w:r w:rsidR="00102300" w:rsidRPr="007D1539">
        <w:t>Federal Aviation Administration/</w:t>
      </w:r>
      <w:r w:rsidRPr="007D1539">
        <w:t>Certificate Holding District Office) for acceptance in electronic form (</w:t>
      </w:r>
      <w:r w:rsidR="00102300" w:rsidRPr="007D1539">
        <w:t>pdf</w:t>
      </w:r>
      <w:r w:rsidRPr="007D1539">
        <w:t xml:space="preserve">). </w:t>
      </w:r>
    </w:p>
    <w:p w14:paraId="48E00F89" w14:textId="38EE7F30" w:rsidR="00EC78FB" w:rsidRPr="007D1539" w:rsidRDefault="00EC78FB" w:rsidP="00612922">
      <w:r w:rsidRPr="007D1539">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Pr="007D1539" w:rsidRDefault="00EC78FB" w:rsidP="00612922">
      <w:r w:rsidRPr="007D1539">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F62DE0">
        <w:t>within the document</w:t>
      </w:r>
      <w:r w:rsidR="00102300" w:rsidRPr="007D1539">
        <w:t xml:space="preserve"> </w:t>
      </w:r>
      <w:r w:rsidRPr="007D1539">
        <w:t>will be identified by a vertical bar in the margin.</w:t>
      </w:r>
    </w:p>
    <w:p w14:paraId="71CEC805" w14:textId="193A4E62" w:rsidR="00EC78FB" w:rsidRPr="000419CA" w:rsidRDefault="00EC78FB" w:rsidP="000419CA">
      <w:r w:rsidRPr="000419CA">
        <w:t>Revisions found “not acceptable” to the FAA/CHDO, which do not conform to applicable</w:t>
      </w:r>
      <w:r w:rsidR="001C02F7" w:rsidRPr="000419CA">
        <w:t xml:space="preserve"> </w:t>
      </w:r>
      <w:r w:rsidRPr="000419CA">
        <w:t>regulations, will be addressed by this repair station as a top priority. The identified procedure or</w:t>
      </w:r>
      <w:r w:rsidR="001C02F7" w:rsidRPr="000419CA">
        <w:t xml:space="preserve"> </w:t>
      </w:r>
      <w:r w:rsidRPr="000419CA">
        <w:t>action will cease, and acceptable changes implemented immediately. The</w:t>
      </w:r>
      <w:r w:rsidR="001C02F7" w:rsidRPr="000419CA">
        <w:t xml:space="preserve"> </w:t>
      </w:r>
      <w:r w:rsidRPr="000419CA">
        <w:t>maintenance/administrative actions that were performed under revisions found “not acceptable” by</w:t>
      </w:r>
      <w:r w:rsidR="001C02F7" w:rsidRPr="000419CA">
        <w:t xml:space="preserve"> </w:t>
      </w:r>
      <w:r w:rsidRPr="000419CA">
        <w:t>the FAA/CHDO will be addressed in the following order:</w:t>
      </w:r>
    </w:p>
    <w:p w14:paraId="28C63E91" w14:textId="44043140" w:rsidR="00EC78FB" w:rsidRPr="000419CA" w:rsidRDefault="00EC78FB" w:rsidP="00C43A65">
      <w:pPr>
        <w:pStyle w:val="ListParagraph"/>
        <w:numPr>
          <w:ilvl w:val="0"/>
          <w:numId w:val="23"/>
        </w:numPr>
      </w:pPr>
      <w:r w:rsidRPr="000419CA">
        <w:t>Safety of Flight: Aircraft operator to be notified immediately, and advised that aircraft is to</w:t>
      </w:r>
      <w:r w:rsidR="001C02F7" w:rsidRPr="000419CA">
        <w:t xml:space="preserve"> </w:t>
      </w:r>
      <w:r w:rsidRPr="000419CA">
        <w:t>remain on the ground until this repair station can correct the problem, or coordinate with another</w:t>
      </w:r>
      <w:r w:rsidR="001C02F7" w:rsidRPr="000419CA">
        <w:t xml:space="preserve"> </w:t>
      </w:r>
      <w:r w:rsidRPr="000419CA">
        <w:t>certified repair station to correct the problem.</w:t>
      </w:r>
    </w:p>
    <w:p w14:paraId="76B2C94F" w14:textId="677FF080" w:rsidR="00EC78FB" w:rsidRPr="000419CA" w:rsidRDefault="00EC78FB" w:rsidP="00C43A65">
      <w:pPr>
        <w:pStyle w:val="ListParagraph"/>
        <w:numPr>
          <w:ilvl w:val="0"/>
          <w:numId w:val="23"/>
        </w:numPr>
      </w:pPr>
      <w:r w:rsidRPr="000419CA">
        <w:t>Procedure/Record Keeping: Aircraft operator to be notified immediately, and advised of the</w:t>
      </w:r>
      <w:r w:rsidR="001C02F7" w:rsidRPr="000419CA">
        <w:t xml:space="preserve"> </w:t>
      </w:r>
      <w:r w:rsidRPr="000419CA">
        <w:t>problem. The operator will have the option to operate the aircraft until the problem can be</w:t>
      </w:r>
      <w:r w:rsidR="001C02F7" w:rsidRPr="000419CA">
        <w:t xml:space="preserve"> </w:t>
      </w:r>
      <w:r w:rsidRPr="000419CA">
        <w:t>corrected.</w:t>
      </w:r>
    </w:p>
    <w:p w14:paraId="5AD99634" w14:textId="496B93D9" w:rsidR="000419CA" w:rsidRPr="000419CA" w:rsidRDefault="00EC78FB" w:rsidP="00C43A65">
      <w:pPr>
        <w:pStyle w:val="ListParagraph"/>
        <w:numPr>
          <w:ilvl w:val="0"/>
          <w:numId w:val="23"/>
        </w:numPr>
      </w:pPr>
      <w:r w:rsidRPr="000419CA">
        <w:t>Problems that do not affect aircraft and/or appliances will be dealt with internally and</w:t>
      </w:r>
      <w:r w:rsidR="00742B1E" w:rsidRPr="000419CA">
        <w:t xml:space="preserve"> </w:t>
      </w:r>
      <w:r w:rsidRPr="000419CA">
        <w:t xml:space="preserve">immediately to correct them. </w:t>
      </w:r>
    </w:p>
    <w:p w14:paraId="049A404B" w14:textId="733910E1" w:rsidR="00742B1E" w:rsidRPr="007D1539" w:rsidRDefault="00525C37" w:rsidP="000419CA">
      <w:pPr>
        <w:pStyle w:val="Heading2"/>
      </w:pPr>
      <w:bookmarkStart w:id="16" w:name="_Toc74058705"/>
      <w:r>
        <w:lastRenderedPageBreak/>
        <w:t>Additional Fixed Locations</w:t>
      </w:r>
      <w:bookmarkEnd w:id="16"/>
    </w:p>
    <w:p w14:paraId="3A35B7FF" w14:textId="64058491" w:rsidR="0095410B" w:rsidRPr="00285E40" w:rsidRDefault="00742B1E" w:rsidP="00612922">
      <w:pPr>
        <w:sectPr w:rsidR="0095410B" w:rsidRPr="00285E40" w:rsidSect="00E83CFF">
          <w:pgSz w:w="12240" w:h="15840"/>
          <w:pgMar w:top="1440" w:right="1440" w:bottom="1440" w:left="1440" w:header="720" w:footer="720" w:gutter="0"/>
          <w:pgNumType w:start="1" w:chapStyle="1"/>
          <w:cols w:space="720"/>
          <w:docGrid w:linePitch="360"/>
        </w:sectPr>
      </w:pPr>
      <w:r w:rsidRPr="007D1539">
        <w:t xml:space="preserve">All </w:t>
      </w:r>
      <w:r w:rsidR="00A34E75">
        <w:t>additional fixed locations</w:t>
      </w:r>
      <w:r w:rsidRPr="007D1539">
        <w:t xml:space="preserve"> under Alta Avionics, LLC will be supplied with a direct link </w:t>
      </w:r>
      <w:r w:rsidR="00CF7E66">
        <w:t xml:space="preserve">to this manual </w:t>
      </w:r>
      <w:r w:rsidRPr="007D1539">
        <w:t>on every computer terminal. Each employee will be trained on the procedure to access all the manuals during their initial training. A stored copy will be supplied to each facility in case of computer failure.</w:t>
      </w:r>
    </w:p>
    <w:p w14:paraId="292B38C7" w14:textId="77777777" w:rsidR="00AC396E" w:rsidRPr="00E83CFF" w:rsidRDefault="00AC396E" w:rsidP="00E83CFF">
      <w:pPr>
        <w:pStyle w:val="Heading1"/>
      </w:pPr>
      <w:bookmarkStart w:id="17" w:name="_Toc74058706"/>
      <w:r w:rsidRPr="00E83CFF">
        <w:lastRenderedPageBreak/>
        <w:t>Organization</w:t>
      </w:r>
      <w:del w:id="18" w:author="Roe, Cameron (C.)" w:date="2021-06-13T15:58:00Z">
        <w:r w:rsidRPr="00E83CFF" w:rsidDel="003B5F37">
          <w:delText>al Chart</w:delText>
        </w:r>
      </w:del>
      <w:bookmarkEnd w:id="17"/>
    </w:p>
    <w:p w14:paraId="2A0DD89D" w14:textId="01B99CFB" w:rsidR="00713237" w:rsidRDefault="00AC396E" w:rsidP="00612922">
      <w:r w:rsidRPr="00285E40">
        <w:rPr>
          <w:noProof/>
        </w:rPr>
        <w:drawing>
          <wp:inline distT="0" distB="0" distL="0" distR="0" wp14:anchorId="521F40FF" wp14:editId="41868FBF">
            <wp:extent cx="8534400" cy="4546600"/>
            <wp:effectExtent l="25400" t="25400" r="2540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9EA4650" w14:textId="77777777" w:rsidR="001A7EDD" w:rsidRPr="00285E40" w:rsidRDefault="001A7EDD" w:rsidP="00612922"/>
    <w:p w14:paraId="68DD397C" w14:textId="77777777" w:rsidR="008A5831" w:rsidRPr="00285E40" w:rsidRDefault="008A5831" w:rsidP="00612922">
      <w:pPr>
        <w:sectPr w:rsidR="008A5831" w:rsidRPr="00285E40"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Pr="00285E40" w:rsidRDefault="008A5831" w:rsidP="00612922"/>
    <w:p w14:paraId="53C49DC7" w14:textId="72574152" w:rsidR="008A5831" w:rsidRPr="00285E40" w:rsidRDefault="008A5831" w:rsidP="000419CA">
      <w:pPr>
        <w:pStyle w:val="Heading2"/>
      </w:pPr>
      <w:bookmarkStart w:id="19" w:name="_Toc74058707"/>
      <w:r w:rsidRPr="00285E40">
        <w:t>President</w:t>
      </w:r>
      <w:bookmarkEnd w:id="19"/>
    </w:p>
    <w:p w14:paraId="630EA0BB" w14:textId="4414C055" w:rsidR="008A5831" w:rsidRPr="007D1539" w:rsidRDefault="008A5831" w:rsidP="00612922">
      <w:r w:rsidRPr="007D1539">
        <w:t xml:space="preserve">The President is accountable for the complete and overall operation of </w:t>
      </w:r>
      <w:r w:rsidR="005557F9" w:rsidRPr="007D1539">
        <w:t>Alta Avionics, LLC</w:t>
      </w:r>
      <w:r w:rsidRPr="007D1539">
        <w:t>; the corporation which owns and operates the Repair Stations, and his duties and responsibilities include, but are not limited to the following:</w:t>
      </w:r>
    </w:p>
    <w:p w14:paraId="01ACC793" w14:textId="77777777" w:rsidR="008A5831" w:rsidRPr="007D1539" w:rsidRDefault="008A5831" w:rsidP="00612922">
      <w:r w:rsidRPr="007D1539">
        <w:t>Providing a fiscally sound and stable operating environment, in support of repair station operations.</w:t>
      </w:r>
    </w:p>
    <w:p w14:paraId="5C70F71E" w14:textId="77777777" w:rsidR="008A5831" w:rsidRPr="007D1539" w:rsidRDefault="008A5831" w:rsidP="00612922">
      <w:r w:rsidRPr="007D1539">
        <w:t>Serves as the fiduciary in matters of finance and financial support of repair station operations.</w:t>
      </w:r>
    </w:p>
    <w:p w14:paraId="74C513E3" w14:textId="194F1B6E" w:rsidR="008A5831" w:rsidRPr="007D1539" w:rsidRDefault="008A5831" w:rsidP="00612922">
      <w:r w:rsidRPr="007D1539">
        <w:t xml:space="preserve">Ensures financial viability of the Corporation in providing adequate housing and facilities, tooling and equipment, </w:t>
      </w:r>
      <w:ins w:id="20" w:author="Roe, Cameron (C.)" w:date="2021-06-13T13:34:00Z">
        <w:r w:rsidR="00153409">
          <w:t xml:space="preserve">human resources </w:t>
        </w:r>
      </w:ins>
      <w:ins w:id="21" w:author="Roe, Cameron (C.)" w:date="2021-06-13T13:42:00Z">
        <w:r w:rsidR="00BF684C">
          <w:t xml:space="preserve">qualified </w:t>
        </w:r>
      </w:ins>
      <w:ins w:id="22" w:author="Roe, Cameron (C.)" w:date="2021-06-13T13:34:00Z">
        <w:r w:rsidR="00153409">
          <w:t xml:space="preserve">and personnel, </w:t>
        </w:r>
      </w:ins>
      <w:r w:rsidRPr="007D1539">
        <w:t>and materials in support of repair station operations.</w:t>
      </w:r>
    </w:p>
    <w:p w14:paraId="7B45C2FF" w14:textId="20A9DA19" w:rsidR="008A5831" w:rsidRPr="007D1539" w:rsidRDefault="008A5831" w:rsidP="00612922">
      <w:r w:rsidRPr="007D1539">
        <w:t xml:space="preserve">*These responsibilities will extend to all operating facilities under </w:t>
      </w:r>
      <w:r w:rsidR="005557F9" w:rsidRPr="007D1539">
        <w:t>Alta Avionics, LLC</w:t>
      </w:r>
      <w:r w:rsidR="00EA44F3">
        <w:t>.</w:t>
      </w:r>
    </w:p>
    <w:p w14:paraId="33336445" w14:textId="7620FD9F" w:rsidR="003A0B1C" w:rsidRPr="007D1539" w:rsidRDefault="00E04824" w:rsidP="00612922">
      <w:r w:rsidRPr="007D1539">
        <w:br w:type="page"/>
      </w:r>
    </w:p>
    <w:p w14:paraId="3CB4BE13" w14:textId="77777777" w:rsidR="00E1229A" w:rsidRPr="00285E40" w:rsidRDefault="00E1229A" w:rsidP="00E1229A">
      <w:pPr>
        <w:pStyle w:val="Heading2"/>
      </w:pPr>
      <w:bookmarkStart w:id="23" w:name="_Toc74058708"/>
      <w:r w:rsidRPr="00285E40">
        <w:lastRenderedPageBreak/>
        <w:t>Accountable Manager</w:t>
      </w:r>
      <w:bookmarkEnd w:id="23"/>
    </w:p>
    <w:p w14:paraId="7CECB0CC" w14:textId="77777777" w:rsidR="00E1229A" w:rsidRPr="00285E40" w:rsidRDefault="00E1229A" w:rsidP="00E1229A">
      <w:r w:rsidRPr="00285E40">
        <w:t>The duties and responsibilities of the Accountable Manager include, but are not limited to, the following:</w:t>
      </w:r>
    </w:p>
    <w:p w14:paraId="167BAFBD" w14:textId="5F08F2D7" w:rsidR="008741CE" w:rsidRDefault="00E1229A" w:rsidP="008741CE">
      <w:pPr>
        <w:pStyle w:val="ListParagraph"/>
        <w:numPr>
          <w:ilvl w:val="0"/>
          <w:numId w:val="3"/>
        </w:numPr>
        <w:rPr>
          <w:ins w:id="24" w:author="Roe, Cameron (C.)" w:date="2021-06-13T13:16:00Z"/>
        </w:rPr>
      </w:pPr>
      <w:r w:rsidRPr="00285E40">
        <w:t>Responsible for, and has authority over all Repair Station</w:t>
      </w:r>
      <w:del w:id="25" w:author="Roe, Cameron (C.)" w:date="2021-06-13T13:16:00Z">
        <w:r w:rsidRPr="00285E40" w:rsidDel="008741CE">
          <w:delText>s</w:delText>
        </w:r>
      </w:del>
      <w:r w:rsidRPr="00285E40">
        <w:t xml:space="preserve"> operations conducted under 14 CFR Part 145.</w:t>
      </w:r>
    </w:p>
    <w:p w14:paraId="63CC6BB1" w14:textId="1987FCDC" w:rsidR="008741CE" w:rsidRPr="00285E40" w:rsidDel="00BF684C" w:rsidRDefault="008741CE" w:rsidP="00BF684C">
      <w:pPr>
        <w:pStyle w:val="ListParagraph"/>
        <w:numPr>
          <w:ilvl w:val="0"/>
          <w:numId w:val="3"/>
        </w:numPr>
        <w:rPr>
          <w:del w:id="26" w:author="Roe, Cameron (C.)" w:date="2021-06-13T13:43:00Z"/>
        </w:rPr>
        <w:pPrChange w:id="27" w:author="Roe, Cameron (C.)" w:date="2021-06-13T13:43:00Z">
          <w:pPr>
            <w:pStyle w:val="ListParagraph"/>
            <w:numPr>
              <w:numId w:val="3"/>
            </w:numPr>
            <w:ind w:hanging="360"/>
          </w:pPr>
        </w:pPrChange>
      </w:pPr>
      <w:ins w:id="28" w:author="Roe, Cameron (C.)" w:date="2021-06-13T13:16:00Z">
        <w:r>
          <w:t xml:space="preserve">Responsible for directing the implementation of the RSM and </w:t>
        </w:r>
        <w:proofErr w:type="spellStart"/>
        <w:r>
          <w:t>QCM.</w:t>
        </w:r>
      </w:ins>
    </w:p>
    <w:p w14:paraId="12B007A5" w14:textId="23D72622" w:rsidR="00E1229A" w:rsidRDefault="00E1229A" w:rsidP="00E1229A">
      <w:pPr>
        <w:pStyle w:val="ListParagraph"/>
        <w:numPr>
          <w:ilvl w:val="0"/>
          <w:numId w:val="3"/>
        </w:numPr>
        <w:rPr>
          <w:ins w:id="29" w:author="Roe, Cameron (C.)" w:date="2021-06-13T15:24:00Z"/>
        </w:rPr>
      </w:pPr>
      <w:r w:rsidRPr="00285E40">
        <w:t>Ensures</w:t>
      </w:r>
      <w:proofErr w:type="spellEnd"/>
      <w:r w:rsidRPr="00285E40">
        <w:t xml:space="preserve"> that all personnel comply with the applicable parts, sections, and subsections of 14 CFR pertaining to repair station operations.</w:t>
      </w:r>
    </w:p>
    <w:p w14:paraId="0FDEA55F" w14:textId="3D2C5422" w:rsidR="00354366" w:rsidRPr="00285E40" w:rsidRDefault="00354366" w:rsidP="00354366">
      <w:pPr>
        <w:pStyle w:val="ListParagraph"/>
        <w:numPr>
          <w:ilvl w:val="1"/>
          <w:numId w:val="3"/>
        </w:numPr>
        <w:pPrChange w:id="30" w:author="Roe, Cameron (C.)" w:date="2021-06-13T15:24:00Z">
          <w:pPr>
            <w:pStyle w:val="ListParagraph"/>
            <w:numPr>
              <w:numId w:val="3"/>
            </w:numPr>
            <w:ind w:hanging="360"/>
          </w:pPr>
        </w:pPrChange>
      </w:pPr>
      <w:ins w:id="31" w:author="Roe, Cameron (C.)" w:date="2021-06-13T15:25:00Z">
        <w:r>
          <w:t>Ensure repairman certificates are surrendered to</w:t>
        </w:r>
      </w:ins>
      <w:ins w:id="32" w:author="Roe, Cameron (C.)" w:date="2021-06-13T15:26:00Z">
        <w:r>
          <w:t xml:space="preserve"> </w:t>
        </w:r>
      </w:ins>
      <w:ins w:id="33" w:author="Roe, Cameron (C.)" w:date="2021-06-13T15:25:00Z">
        <w:r>
          <w:t>th</w:t>
        </w:r>
      </w:ins>
      <w:ins w:id="34" w:author="Roe, Cameron (C.)" w:date="2021-06-13T15:26:00Z">
        <w:r>
          <w:t>e</w:t>
        </w:r>
      </w:ins>
      <w:ins w:id="35" w:author="Roe, Cameron (C.)" w:date="2021-06-13T15:25:00Z">
        <w:r>
          <w:t xml:space="preserve"> FAA IAW 14 CFR 65 whenever a holder of a repairman certificate is no longer employed by Al</w:t>
        </w:r>
      </w:ins>
      <w:ins w:id="36" w:author="Roe, Cameron (C.)" w:date="2021-06-13T15:26:00Z">
        <w:r>
          <w:t>ta Avionics, LLC.</w:t>
        </w:r>
      </w:ins>
    </w:p>
    <w:p w14:paraId="062211D2" w14:textId="77777777" w:rsidR="00E1229A" w:rsidRPr="00285E40" w:rsidRDefault="00E1229A" w:rsidP="00E1229A">
      <w:pPr>
        <w:pStyle w:val="ListParagraph"/>
        <w:numPr>
          <w:ilvl w:val="0"/>
          <w:numId w:val="3"/>
        </w:numPr>
      </w:pPr>
      <w:r w:rsidRPr="00285E40">
        <w:t>Ensures that all personnel comply with the Repair Station’s procedures, training, and forms manuals.</w:t>
      </w:r>
    </w:p>
    <w:p w14:paraId="641266B3" w14:textId="77777777" w:rsidR="00E1229A" w:rsidRPr="00285E40" w:rsidRDefault="00E1229A" w:rsidP="00E1229A">
      <w:pPr>
        <w:pStyle w:val="ListParagraph"/>
        <w:numPr>
          <w:ilvl w:val="0"/>
          <w:numId w:val="3"/>
        </w:numPr>
      </w:pPr>
      <w:r w:rsidRPr="00285E40">
        <w:t>Serve as the primary point of contact with the FAA.</w:t>
      </w:r>
    </w:p>
    <w:p w14:paraId="30FAD0D2" w14:textId="77777777" w:rsidR="00E1229A" w:rsidRPr="00285E40" w:rsidRDefault="00E1229A" w:rsidP="00E1229A">
      <w:pPr>
        <w:pStyle w:val="ListParagraph"/>
        <w:numPr>
          <w:ilvl w:val="0"/>
          <w:numId w:val="3"/>
        </w:numPr>
      </w:pPr>
      <w:r w:rsidRPr="00285E40">
        <w:t>Overall authority over, and responsibility for; implementing, modifying, revising, and monitoring the electronic computer software.</w:t>
      </w:r>
    </w:p>
    <w:p w14:paraId="2129E26E" w14:textId="77777777" w:rsidR="00E1229A" w:rsidRPr="00285E40" w:rsidRDefault="00E1229A" w:rsidP="00E1229A">
      <w:r w:rsidRPr="00285E40">
        <w:t>In the absence of the Accountable Manager the Facility Managers for each site will assume the above duties.</w:t>
      </w:r>
    </w:p>
    <w:p w14:paraId="5EE05D24" w14:textId="77777777" w:rsidR="00E1229A" w:rsidRPr="00285E40" w:rsidRDefault="00E1229A" w:rsidP="00E1229A">
      <w:r w:rsidRPr="00285E40">
        <w:t>The Accountable Manager may delegate all duties to any qualified assistant, as he/she deems necessary; however, such delegation does not relieve him/her of the overall responsibilities of the position.</w:t>
      </w:r>
    </w:p>
    <w:p w14:paraId="60621D58" w14:textId="77777777" w:rsidR="00E1229A" w:rsidRPr="00285E40" w:rsidRDefault="00E1229A" w:rsidP="00E1229A">
      <w:r w:rsidRPr="00285E40">
        <w:t>*These responsibilities will extend to all operating facilities under Alta Avionics, LLC.</w:t>
      </w:r>
    </w:p>
    <w:p w14:paraId="2F0CAF0F" w14:textId="77777777" w:rsidR="00E1229A" w:rsidRPr="00285E40" w:rsidRDefault="00E1229A" w:rsidP="00E1229A">
      <w:pPr>
        <w:rPr>
          <w:rFonts w:eastAsia="Times New Roman"/>
          <w:sz w:val="24"/>
          <w:szCs w:val="20"/>
        </w:rPr>
      </w:pPr>
      <w:r w:rsidRPr="00285E40">
        <w:br w:type="page"/>
      </w:r>
    </w:p>
    <w:p w14:paraId="559A77A4" w14:textId="3A053DCF" w:rsidR="003A0B1C" w:rsidRPr="00285E40" w:rsidRDefault="003A0B1C" w:rsidP="000419CA">
      <w:pPr>
        <w:pStyle w:val="Heading2"/>
      </w:pPr>
      <w:bookmarkStart w:id="37" w:name="_Toc74058709"/>
      <w:r w:rsidRPr="00285E40">
        <w:lastRenderedPageBreak/>
        <w:t>General Manager</w:t>
      </w:r>
      <w:bookmarkEnd w:id="37"/>
    </w:p>
    <w:p w14:paraId="12AEF863" w14:textId="77777777" w:rsidR="003A0B1C" w:rsidRPr="00285E40" w:rsidRDefault="003A0B1C" w:rsidP="00612922">
      <w:r w:rsidRPr="00285E40">
        <w:t>The duties and responsibilities of the General Manager include, but are not limited to, the following:</w:t>
      </w:r>
    </w:p>
    <w:p w14:paraId="68452F12" w14:textId="7A7F1EA9" w:rsidR="003A0B1C" w:rsidRPr="00285E40" w:rsidRDefault="003A0B1C" w:rsidP="00C43A65">
      <w:pPr>
        <w:pStyle w:val="ListParagraph"/>
        <w:numPr>
          <w:ilvl w:val="0"/>
          <w:numId w:val="2"/>
        </w:numPr>
      </w:pPr>
      <w:r w:rsidRPr="00285E40">
        <w:t xml:space="preserve">Plan, direct, layout, and coordinate the activities of all departments within </w:t>
      </w:r>
      <w:r w:rsidR="00830D0B" w:rsidRPr="00285E40">
        <w:t>Alta Avionics, LLC</w:t>
      </w:r>
      <w:r w:rsidRPr="00285E40">
        <w:t>. so as to minimize delays and increase production and efficiency.</w:t>
      </w:r>
    </w:p>
    <w:p w14:paraId="75239BAB" w14:textId="77777777" w:rsidR="003A0B1C" w:rsidRPr="00285E40" w:rsidRDefault="003A0B1C" w:rsidP="00C43A65">
      <w:pPr>
        <w:pStyle w:val="ListParagraph"/>
        <w:numPr>
          <w:ilvl w:val="0"/>
          <w:numId w:val="2"/>
        </w:numPr>
      </w:pPr>
      <w:r w:rsidRPr="00285E40">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Pr="00285E40" w:rsidRDefault="003A0B1C" w:rsidP="00C43A65">
      <w:pPr>
        <w:pStyle w:val="ListParagraph"/>
        <w:numPr>
          <w:ilvl w:val="0"/>
          <w:numId w:val="2"/>
        </w:numPr>
      </w:pPr>
      <w:r w:rsidRPr="00285E40">
        <w:t xml:space="preserve">The Training Program consists of factory and on-the-job training scheduled as required by the General Manager for </w:t>
      </w:r>
      <w:r w:rsidR="007956D3" w:rsidRPr="00285E40">
        <w:t>Alta Avionics, LLC</w:t>
      </w:r>
      <w:r w:rsidRPr="00285E40">
        <w:t>. technical and key personnel. Such training shall be recorded in the company computer system.</w:t>
      </w:r>
    </w:p>
    <w:p w14:paraId="20CB2B71" w14:textId="128558BC" w:rsidR="003A0B1C" w:rsidRPr="00285E40" w:rsidRDefault="003A0B1C" w:rsidP="00C43A65">
      <w:pPr>
        <w:pStyle w:val="ListParagraph"/>
        <w:numPr>
          <w:ilvl w:val="0"/>
          <w:numId w:val="2"/>
        </w:numPr>
      </w:pPr>
      <w:r w:rsidRPr="00285E40">
        <w:t>Conducting meetings in support of the Repair Station Quality Assurance as detailed in the Quality Control Manual.</w:t>
      </w:r>
    </w:p>
    <w:p w14:paraId="7E274E86" w14:textId="5D64BDD1" w:rsidR="00713237" w:rsidRPr="00285E40" w:rsidRDefault="00713237" w:rsidP="00612922">
      <w:r w:rsidRPr="00285E40">
        <w:t>In the event of absenteeism or shift changes, the General Manager will ensure the continuity of work in accordance with the Repair Station Manuals.</w:t>
      </w:r>
    </w:p>
    <w:p w14:paraId="4A85F795" w14:textId="4B133AC0" w:rsidR="00713237" w:rsidRDefault="00713237" w:rsidP="00612922">
      <w:pPr>
        <w:rPr>
          <w:ins w:id="38" w:author="Roe, Cameron (C.)" w:date="2021-06-13T15:06:00Z"/>
        </w:rPr>
      </w:pPr>
      <w:r w:rsidRPr="00285E40">
        <w:t>The General Manager may delegate all duties to any qualified assistant, as he/she deems necessary; however, such delegation does not relieve him/her of the overall responsibilities of the position.</w:t>
      </w:r>
    </w:p>
    <w:p w14:paraId="3BC1B6FC" w14:textId="23C07F37" w:rsidR="008440E1" w:rsidRPr="00285E40" w:rsidRDefault="008440E1" w:rsidP="00612922">
      <w:ins w:id="39" w:author="Roe, Cameron (C.)" w:date="2021-06-13T15:06:00Z">
        <w:r w:rsidRPr="00285E40">
          <w:t xml:space="preserve">In the absence of the </w:t>
        </w:r>
        <w:r>
          <w:t>General</w:t>
        </w:r>
        <w:r w:rsidRPr="00285E40">
          <w:t xml:space="preserve"> Manager the Facility Managers for each site will assume the above duties.</w:t>
        </w:r>
      </w:ins>
    </w:p>
    <w:p w14:paraId="344409FA" w14:textId="3F8E93C4" w:rsidR="003A0B1C" w:rsidRPr="00285E40" w:rsidRDefault="00713237" w:rsidP="00612922">
      <w:r w:rsidRPr="00285E40">
        <w:t>*These responsibilities will extend to all operating facilities under Alta Avionics, LLC.</w:t>
      </w:r>
    </w:p>
    <w:p w14:paraId="75B57C23" w14:textId="55A0A4C5" w:rsidR="003A0B1C" w:rsidRPr="00285E40" w:rsidRDefault="003A0B1C" w:rsidP="00612922">
      <w:pPr>
        <w:rPr>
          <w:rFonts w:eastAsia="Times New Roman"/>
          <w:sz w:val="24"/>
          <w:szCs w:val="20"/>
        </w:rPr>
      </w:pPr>
      <w:r w:rsidRPr="00285E40">
        <w:br w:type="page"/>
      </w:r>
    </w:p>
    <w:p w14:paraId="6204EBE1" w14:textId="59E56710" w:rsidR="00EE0AED" w:rsidRPr="00285E40" w:rsidRDefault="00EE0AED" w:rsidP="000419CA">
      <w:pPr>
        <w:pStyle w:val="Heading2"/>
      </w:pPr>
      <w:bookmarkStart w:id="40" w:name="_Toc74058710"/>
      <w:r w:rsidRPr="00285E40">
        <w:lastRenderedPageBreak/>
        <w:t>Chief Inspector</w:t>
      </w:r>
      <w:bookmarkEnd w:id="40"/>
    </w:p>
    <w:p w14:paraId="71D9F1A0" w14:textId="77777777" w:rsidR="00EE0AED" w:rsidRPr="00286EFE" w:rsidRDefault="00EE0AED" w:rsidP="00612922"/>
    <w:p w14:paraId="51176DA0" w14:textId="77777777" w:rsidR="00EE0AED" w:rsidRPr="00286EFE" w:rsidRDefault="00EE0AED" w:rsidP="00612922">
      <w:r w:rsidRPr="00286EFE">
        <w:t>The duties and responsibilities of the Chief Inspector include, but are not limited to, the following:</w:t>
      </w:r>
    </w:p>
    <w:p w14:paraId="3B8AF155" w14:textId="425BB45A" w:rsidR="00EE0AED" w:rsidRPr="00286EFE" w:rsidRDefault="00EE0AED" w:rsidP="00C43A65">
      <w:pPr>
        <w:pStyle w:val="ListParagraph"/>
        <w:numPr>
          <w:ilvl w:val="0"/>
          <w:numId w:val="4"/>
        </w:numPr>
      </w:pPr>
      <w:r w:rsidRPr="00286EFE">
        <w:t xml:space="preserve">Directing, planning, and laying out details of inspection standards, methods, and procedures used by </w:t>
      </w:r>
      <w:r w:rsidR="0034005F" w:rsidRPr="00286EFE">
        <w:t>Alta</w:t>
      </w:r>
      <w:r w:rsidRPr="00286EFE">
        <w:t xml:space="preserve"> Avionics, </w:t>
      </w:r>
      <w:ins w:id="41" w:author="Roe, Cameron (C.)" w:date="2021-06-13T15:33:00Z">
        <w:r w:rsidR="008A0DF9">
          <w:t>LLC</w:t>
        </w:r>
      </w:ins>
      <w:del w:id="42" w:author="Roe, Cameron (C.)" w:date="2021-06-13T15:33:00Z">
        <w:r w:rsidRPr="00286EFE" w:rsidDel="008A0DF9">
          <w:delText>I</w:delText>
        </w:r>
      </w:del>
      <w:del w:id="43" w:author="Roe, Cameron (C.)" w:date="2021-06-13T15:32:00Z">
        <w:r w:rsidRPr="00286EFE" w:rsidDel="008A0DF9">
          <w:delText>nc</w:delText>
        </w:r>
      </w:del>
      <w:r w:rsidRPr="00286EFE">
        <w:t>., and complying with all applicable CFR’s, and manufacturer's recommendations acceptable to the administrator.</w:t>
      </w:r>
    </w:p>
    <w:p w14:paraId="5EFC06B5" w14:textId="77777777" w:rsidR="00EE0AED" w:rsidRPr="00286EFE" w:rsidRDefault="00EE0AED" w:rsidP="00C43A65">
      <w:pPr>
        <w:pStyle w:val="ListParagraph"/>
        <w:numPr>
          <w:ilvl w:val="0"/>
          <w:numId w:val="4"/>
        </w:numPr>
      </w:pPr>
      <w:r w:rsidRPr="00286EFE">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Pr="00286EFE" w:rsidRDefault="00EE0AED" w:rsidP="00C43A65">
      <w:pPr>
        <w:pStyle w:val="ListParagraph"/>
        <w:numPr>
          <w:ilvl w:val="0"/>
          <w:numId w:val="4"/>
        </w:numPr>
      </w:pPr>
      <w:r w:rsidRPr="00286EFE">
        <w:t>To collect and maintain a file on repair orders and inspection forms in such a manner that the specific file pertaining to an assembly or unit can be located within a reasonable length of time.</w:t>
      </w:r>
    </w:p>
    <w:p w14:paraId="5BC1DB99" w14:textId="77777777" w:rsidR="00EE0AED" w:rsidRPr="00286EFE" w:rsidRDefault="00EE0AED" w:rsidP="00C43A65">
      <w:pPr>
        <w:pStyle w:val="ListParagraph"/>
        <w:numPr>
          <w:ilvl w:val="0"/>
          <w:numId w:val="4"/>
        </w:numPr>
      </w:pPr>
      <w:r w:rsidRPr="00286EFE">
        <w:t>To maintain or have available, current data to include pertinent Regulatory Guidance Library (RGL), manufacturer’s specifications, and Airworthiness Directives.</w:t>
      </w:r>
    </w:p>
    <w:p w14:paraId="54D2472F" w14:textId="77777777" w:rsidR="00EE0AED" w:rsidRPr="00286EFE" w:rsidRDefault="00EE0AED" w:rsidP="00C43A65">
      <w:pPr>
        <w:pStyle w:val="ListParagraph"/>
        <w:numPr>
          <w:ilvl w:val="0"/>
          <w:numId w:val="4"/>
        </w:numPr>
      </w:pPr>
      <w:r w:rsidRPr="00286EFE">
        <w:t>To make periodic checks on all inspection tools and the calibration of precision test equipment.</w:t>
      </w:r>
    </w:p>
    <w:p w14:paraId="34FD3EBC" w14:textId="1559938A" w:rsidR="00EE0AED" w:rsidRPr="00286EFE" w:rsidRDefault="00EE0AED" w:rsidP="00C43A65">
      <w:pPr>
        <w:pStyle w:val="ListParagraph"/>
        <w:numPr>
          <w:ilvl w:val="0"/>
          <w:numId w:val="4"/>
        </w:numPr>
      </w:pPr>
      <w:r w:rsidRPr="00286EFE">
        <w:t xml:space="preserve">To ensure that no defective, or non-airworthy parts are installed in any component or unit released by the </w:t>
      </w:r>
      <w:r w:rsidR="007956D3" w:rsidRPr="00286EFE">
        <w:t>Alta Avionics, LLC</w:t>
      </w:r>
      <w:r w:rsidRPr="00286EFE">
        <w:t>.</w:t>
      </w:r>
    </w:p>
    <w:p w14:paraId="60A48CFA" w14:textId="77777777" w:rsidR="00EE0AED" w:rsidRPr="00286EFE" w:rsidRDefault="00EE0AED" w:rsidP="00C43A65">
      <w:pPr>
        <w:pStyle w:val="ListParagraph"/>
        <w:numPr>
          <w:ilvl w:val="0"/>
          <w:numId w:val="4"/>
        </w:numPr>
      </w:pPr>
      <w:r w:rsidRPr="00286EFE">
        <w:t>To ensure proper execution of Service Difficulty Reporting to FAA when required, and that reports are filed within 96 hours after the discovery of any reportable condition.</w:t>
      </w:r>
    </w:p>
    <w:p w14:paraId="45371CEE" w14:textId="77777777" w:rsidR="00EE0AED" w:rsidRPr="00286EFE" w:rsidRDefault="00EE0AED" w:rsidP="00C43A65">
      <w:pPr>
        <w:pStyle w:val="ListParagraph"/>
        <w:numPr>
          <w:ilvl w:val="0"/>
          <w:numId w:val="4"/>
        </w:numPr>
      </w:pPr>
      <w:r w:rsidRPr="00286EFE">
        <w:t>To ensure proper execution of Service Difficulty Reporting for 14 CFR 121, and 14 CFR 135 operators.</w:t>
      </w:r>
    </w:p>
    <w:p w14:paraId="0530E9F1" w14:textId="76A12DFD" w:rsidR="008B2782" w:rsidRPr="00286EFE" w:rsidRDefault="00EE0AED" w:rsidP="00C43A65">
      <w:pPr>
        <w:pStyle w:val="ListParagraph"/>
        <w:numPr>
          <w:ilvl w:val="0"/>
          <w:numId w:val="4"/>
        </w:numPr>
      </w:pPr>
      <w:r w:rsidRPr="00286EFE">
        <w:t>To ensure proper execution of the alteration and/or repair forms, and the maintenance release pertinent to all items released to service by Alta Avion</w:t>
      </w:r>
      <w:r w:rsidR="007956D3" w:rsidRPr="00286EFE">
        <w:t>i</w:t>
      </w:r>
      <w:r w:rsidRPr="00286EFE">
        <w:t>cs, LL</w:t>
      </w:r>
      <w:r w:rsidR="00D744D5" w:rsidRPr="00286EFE">
        <w:t>C</w:t>
      </w:r>
    </w:p>
    <w:p w14:paraId="407ADF4B" w14:textId="67F54FC6" w:rsidR="00324E40" w:rsidRPr="00286EFE" w:rsidRDefault="00324E40" w:rsidP="00C43A65">
      <w:pPr>
        <w:pStyle w:val="ListParagraph"/>
        <w:numPr>
          <w:ilvl w:val="0"/>
          <w:numId w:val="4"/>
        </w:numPr>
      </w:pPr>
      <w:r w:rsidRPr="00286EFE">
        <w:t>To review for final acceptance, all incoming material; including new parts, supplies, and the airworthiness of articles on which work has been performed outside the station by contract.</w:t>
      </w:r>
    </w:p>
    <w:p w14:paraId="2757BC63" w14:textId="0FDB0567" w:rsidR="00324E40" w:rsidRPr="00286EFE" w:rsidRDefault="00324E40" w:rsidP="00C43A65">
      <w:pPr>
        <w:pStyle w:val="ListParagraph"/>
        <w:numPr>
          <w:ilvl w:val="0"/>
          <w:numId w:val="4"/>
        </w:numPr>
      </w:pPr>
      <w:r w:rsidRPr="00286EFE">
        <w:t xml:space="preserve">To check preliminary, hidden damage, inspection continuity, and final inspections of all items processed by the </w:t>
      </w:r>
      <w:r w:rsidR="00830D0B" w:rsidRPr="00286EFE">
        <w:t>Alta Avionics, LLC</w:t>
      </w:r>
      <w:r w:rsidRPr="00286EFE">
        <w:t>.</w:t>
      </w:r>
    </w:p>
    <w:p w14:paraId="441703C6" w14:textId="0F2C08BC" w:rsidR="00324E40" w:rsidRPr="00286EFE" w:rsidRDefault="00324E40" w:rsidP="00C43A65">
      <w:pPr>
        <w:pStyle w:val="ListParagraph"/>
        <w:numPr>
          <w:ilvl w:val="0"/>
          <w:numId w:val="4"/>
        </w:numPr>
      </w:pPr>
      <w:r w:rsidRPr="00286EFE">
        <w:t>To ensure that all parts are properly identified, and tagged.</w:t>
      </w:r>
    </w:p>
    <w:p w14:paraId="77ABF9DE" w14:textId="3C6825E9" w:rsidR="00324E40" w:rsidRPr="00286EFE" w:rsidRDefault="00324E40" w:rsidP="00C43A65">
      <w:pPr>
        <w:pStyle w:val="ListParagraph"/>
        <w:numPr>
          <w:ilvl w:val="0"/>
          <w:numId w:val="4"/>
        </w:numPr>
      </w:pPr>
      <w:r w:rsidRPr="00286EFE">
        <w:t>To see that rejected and unserviceable parts, after proper marking, are returned to the owner, or with his permission, are mutilated or disposed of.</w:t>
      </w:r>
    </w:p>
    <w:p w14:paraId="6E9214B2" w14:textId="420C6678" w:rsidR="00324E40" w:rsidRPr="00286EFE" w:rsidRDefault="00324E40" w:rsidP="00612922">
      <w:r w:rsidRPr="00286EFE">
        <w:t>The Chief Inspector may delegate all duties to any qualified assistant inspector, as he/she deems necessary; however, such delegation does not relieve the Chief Inspector of the overall responsibility.</w:t>
      </w:r>
    </w:p>
    <w:p w14:paraId="6E3CACEF" w14:textId="56D808C1" w:rsidR="00324E40" w:rsidRDefault="00324E40" w:rsidP="00612922">
      <w:pPr>
        <w:rPr>
          <w:ins w:id="44" w:author="Roe, Cameron (C.)" w:date="2021-06-13T16:11:00Z"/>
        </w:rPr>
      </w:pPr>
      <w:r w:rsidRPr="00285E40">
        <w:lastRenderedPageBreak/>
        <w:t>A Service or Installation Inspector will assume the duties of the Chief Inspector in his/her absence.</w:t>
      </w:r>
    </w:p>
    <w:p w14:paraId="38D4B8E5" w14:textId="608A24FC" w:rsidR="00CA32EE" w:rsidRPr="00285E40" w:rsidRDefault="00321E4F" w:rsidP="00612922">
      <w:ins w:id="45" w:author="Roe, Cameron (C.)" w:date="2021-06-13T16:25:00Z">
        <w:r>
          <w:t xml:space="preserve">The Chief Inspector, Service Inspector and Installation Inspector </w:t>
        </w:r>
      </w:ins>
      <w:ins w:id="46" w:author="Roe, Cameron (C.)" w:date="2021-06-13T16:14:00Z">
        <w:r w:rsidR="00CA32EE">
          <w:t>must</w:t>
        </w:r>
      </w:ins>
      <w:ins w:id="47" w:author="Roe, Cameron (C.)" w:date="2021-06-13T16:13:00Z">
        <w:r w:rsidR="00CA32EE">
          <w:t xml:space="preserve"> be </w:t>
        </w:r>
      </w:ins>
      <w:ins w:id="48" w:author="Roe, Cameron (C.)" w:date="2021-06-13T16:14:00Z">
        <w:r w:rsidR="00CA32EE">
          <w:t>certified</w:t>
        </w:r>
      </w:ins>
      <w:ins w:id="49" w:author="Roe, Cameron (C.)" w:date="2021-06-13T16:13:00Z">
        <w:r w:rsidR="00CA32EE">
          <w:t xml:space="preserve"> under CFR 14 part 65</w:t>
        </w:r>
      </w:ins>
      <w:ins w:id="50" w:author="Roe, Cameron (C.)" w:date="2021-06-13T16:14:00Z">
        <w:r w:rsidR="00CA32EE">
          <w:t>.</w:t>
        </w:r>
      </w:ins>
    </w:p>
    <w:p w14:paraId="206E4417" w14:textId="38A3F8F4" w:rsidR="00324E40" w:rsidRPr="00285E40" w:rsidRDefault="00324E40" w:rsidP="00612922">
      <w:r w:rsidRPr="00285E40">
        <w:t>*These responsibilities will extend to all operating facilities under Alta Avionics, LLC.</w:t>
      </w:r>
    </w:p>
    <w:p w14:paraId="0A17A18A" w14:textId="77777777" w:rsidR="008B2782" w:rsidRPr="00285E40" w:rsidRDefault="008B2782" w:rsidP="00612922">
      <w:pPr>
        <w:rPr>
          <w:rFonts w:eastAsia="Times New Roman"/>
          <w:color w:val="auto"/>
          <w:szCs w:val="20"/>
        </w:rPr>
      </w:pPr>
      <w:r w:rsidRPr="00285E40">
        <w:br w:type="page"/>
      </w:r>
    </w:p>
    <w:p w14:paraId="6BE3A5AD" w14:textId="414AE3E8" w:rsidR="008B2782" w:rsidRPr="00285E40" w:rsidRDefault="008B2782" w:rsidP="000419CA">
      <w:pPr>
        <w:pStyle w:val="Heading2"/>
      </w:pPr>
      <w:bookmarkStart w:id="51" w:name="_Toc74058711"/>
      <w:r w:rsidRPr="00285E40">
        <w:lastRenderedPageBreak/>
        <w:t>FAA Coordinator</w:t>
      </w:r>
      <w:bookmarkEnd w:id="51"/>
    </w:p>
    <w:p w14:paraId="1757BBD0" w14:textId="77777777" w:rsidR="008B2782" w:rsidRPr="00285E40" w:rsidRDefault="008B2782" w:rsidP="00612922">
      <w:r w:rsidRPr="00285E40">
        <w:t>The duties and responsibilities of the FAA Coordinator include, but are not limited to, the following:</w:t>
      </w:r>
    </w:p>
    <w:p w14:paraId="19C735CB" w14:textId="77777777" w:rsidR="008B2782" w:rsidRPr="00285E40" w:rsidRDefault="008B2782" w:rsidP="00C43A65">
      <w:pPr>
        <w:pStyle w:val="ListParagraph"/>
        <w:numPr>
          <w:ilvl w:val="0"/>
          <w:numId w:val="5"/>
        </w:numPr>
      </w:pPr>
      <w:r w:rsidRPr="00285E40">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285E40" w:rsidRDefault="008B2782" w:rsidP="00C43A65">
      <w:pPr>
        <w:pStyle w:val="ListParagraph"/>
        <w:numPr>
          <w:ilvl w:val="0"/>
          <w:numId w:val="5"/>
        </w:numPr>
      </w:pPr>
      <w:r w:rsidRPr="00285E40">
        <w:t>Coordinating Repair Station operations to reflect changing requirements of the CFR.</w:t>
      </w:r>
    </w:p>
    <w:p w14:paraId="6954C6BD" w14:textId="77777777" w:rsidR="008B2782" w:rsidRPr="00285E40" w:rsidRDefault="008B2782" w:rsidP="00C43A65">
      <w:pPr>
        <w:pStyle w:val="ListParagraph"/>
        <w:numPr>
          <w:ilvl w:val="0"/>
          <w:numId w:val="5"/>
        </w:numPr>
      </w:pPr>
      <w:r w:rsidRPr="00285E40">
        <w:t xml:space="preserve">Maintaining and distributing of the Repair Station Manual, Quality Control Manual, Training Manual, Forms Manual, Detailed Procedures Manual, and Equipment Calibration and </w:t>
      </w:r>
      <w:r w:rsidRPr="008C5304">
        <w:t>software status.</w:t>
      </w:r>
    </w:p>
    <w:p w14:paraId="1D7682D7" w14:textId="77777777" w:rsidR="008B2782" w:rsidRPr="00285E40" w:rsidRDefault="008B2782" w:rsidP="00C43A65">
      <w:pPr>
        <w:pStyle w:val="ListParagraph"/>
        <w:numPr>
          <w:ilvl w:val="0"/>
          <w:numId w:val="5"/>
        </w:numPr>
      </w:pPr>
      <w:r w:rsidRPr="00285E40">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285E40" w:rsidRDefault="008B2782" w:rsidP="00C43A65">
      <w:pPr>
        <w:pStyle w:val="ListParagraph"/>
        <w:numPr>
          <w:ilvl w:val="0"/>
          <w:numId w:val="5"/>
        </w:numPr>
      </w:pPr>
      <w:r w:rsidRPr="00285E40">
        <w:t>Keep records of checks and calibration of inspection tools, special tools, and precision test equipment. He/she shall ensure that the established check periods are not exceeded.</w:t>
      </w:r>
    </w:p>
    <w:p w14:paraId="08832544" w14:textId="77777777" w:rsidR="008B2782" w:rsidRPr="00285E40" w:rsidRDefault="008B2782" w:rsidP="00612922">
      <w:r w:rsidRPr="00285E40">
        <w:t>The FAA Coordinator may delegate all duties to any qualified assistant, as he/she deems necessary; however, such delegation does not relieve him/her of the overall responsibilities of the position.</w:t>
      </w:r>
    </w:p>
    <w:p w14:paraId="74D61F43" w14:textId="77777777" w:rsidR="008B2782" w:rsidRPr="00285E40" w:rsidRDefault="008B2782" w:rsidP="00612922">
      <w:r w:rsidRPr="00285E40">
        <w:t>The Chief Inspector will assume the duties of the FAA Coordinator in his/her absence.</w:t>
      </w:r>
    </w:p>
    <w:p w14:paraId="4C531981" w14:textId="5A56FB90" w:rsidR="008B2782" w:rsidRPr="00285E40" w:rsidRDefault="008B2782" w:rsidP="00612922">
      <w:r w:rsidRPr="00285E40">
        <w:t>*These responsibilities will extend to all operating facilities under Alta Avionics, LLC.</w:t>
      </w:r>
    </w:p>
    <w:p w14:paraId="55FDA17F" w14:textId="7E296B56" w:rsidR="008B2782" w:rsidRPr="00285E40" w:rsidRDefault="008B2782" w:rsidP="00612922">
      <w:r w:rsidRPr="00285E40">
        <w:br w:type="page"/>
      </w:r>
    </w:p>
    <w:p w14:paraId="05EB1F85" w14:textId="1948A9C6" w:rsidR="008B2782" w:rsidRPr="00285E40" w:rsidRDefault="0095410B" w:rsidP="000419CA">
      <w:pPr>
        <w:pStyle w:val="Heading2"/>
      </w:pPr>
      <w:bookmarkStart w:id="52" w:name="_Toc74058712"/>
      <w:r w:rsidRPr="00285E40">
        <w:lastRenderedPageBreak/>
        <w:t>Quality Assurance Manager</w:t>
      </w:r>
      <w:bookmarkEnd w:id="52"/>
    </w:p>
    <w:p w14:paraId="65D0B87C" w14:textId="77777777" w:rsidR="008B2782" w:rsidRPr="00285E40" w:rsidRDefault="008B2782" w:rsidP="00612922"/>
    <w:p w14:paraId="28114C73" w14:textId="77777777" w:rsidR="008B2782" w:rsidRPr="00286EFE" w:rsidRDefault="008B2782" w:rsidP="00612922">
      <w:r w:rsidRPr="00286EFE">
        <w:t>The duties and responsibilities of the Quality Assurance Manager include, but are not limited to, the following:</w:t>
      </w:r>
    </w:p>
    <w:p w14:paraId="57A7D130" w14:textId="77777777" w:rsidR="008B2782" w:rsidRPr="00286EFE" w:rsidRDefault="008B2782" w:rsidP="00C43A65">
      <w:pPr>
        <w:pStyle w:val="ListParagraph"/>
        <w:numPr>
          <w:ilvl w:val="0"/>
          <w:numId w:val="6"/>
        </w:numPr>
      </w:pPr>
      <w:r w:rsidRPr="00286EFE">
        <w:t>Establishing and maintaining a Quality Control Manual.</w:t>
      </w:r>
    </w:p>
    <w:p w14:paraId="1106397F" w14:textId="77777777" w:rsidR="008B2782" w:rsidRPr="00286EFE" w:rsidRDefault="008B2782" w:rsidP="00C43A65">
      <w:pPr>
        <w:pStyle w:val="ListParagraph"/>
        <w:numPr>
          <w:ilvl w:val="0"/>
          <w:numId w:val="6"/>
        </w:numPr>
      </w:pPr>
      <w:r w:rsidRPr="00286EFE">
        <w:t>Establishing, and maintaining internal and external Quality Assurance Audit programs;</w:t>
      </w:r>
    </w:p>
    <w:p w14:paraId="28456A22" w14:textId="33FD1557" w:rsidR="008B2782" w:rsidRPr="00286EFE" w:rsidRDefault="008B2782" w:rsidP="00C43A65">
      <w:pPr>
        <w:pStyle w:val="ListParagraph"/>
        <w:numPr>
          <w:ilvl w:val="0"/>
          <w:numId w:val="6"/>
        </w:numPr>
      </w:pPr>
      <w:r w:rsidRPr="00286EFE">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w:t>
      </w:r>
      <w:ins w:id="53" w:author="Roe, Cameron (C.)" w:date="2021-06-13T13:51:00Z">
        <w:r w:rsidR="00BF684C">
          <w:t>, safety</w:t>
        </w:r>
      </w:ins>
      <w:r w:rsidRPr="00286EFE">
        <w:t xml:space="preserve"> and competency of technicians, and housekeeping. Details are contained in the Quality Control Manual.</w:t>
      </w:r>
    </w:p>
    <w:p w14:paraId="61C0A261" w14:textId="77777777" w:rsidR="008B2782" w:rsidRPr="00286EFE" w:rsidRDefault="008B2782" w:rsidP="00C43A65">
      <w:pPr>
        <w:pStyle w:val="ListParagraph"/>
        <w:numPr>
          <w:ilvl w:val="0"/>
          <w:numId w:val="6"/>
        </w:numPr>
      </w:pPr>
      <w:r w:rsidRPr="00286EFE">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286EFE" w:rsidRDefault="008B2782" w:rsidP="00C43A65">
      <w:pPr>
        <w:pStyle w:val="ListParagraph"/>
        <w:numPr>
          <w:ilvl w:val="0"/>
          <w:numId w:val="6"/>
        </w:numPr>
      </w:pPr>
      <w:r w:rsidRPr="00286EFE">
        <w:t>Establishing and maintaining a shelf life program.</w:t>
      </w:r>
    </w:p>
    <w:p w14:paraId="72A1D2E0" w14:textId="4523C699" w:rsidR="00A24EAC" w:rsidRPr="00286EFE" w:rsidRDefault="008B2782" w:rsidP="00612922">
      <w:r w:rsidRPr="00286EFE">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Pr="00286EFE" w:rsidRDefault="008B2782" w:rsidP="00612922">
      <w:r w:rsidRPr="00286EFE">
        <w:t>The Chief Inspector will assume the duties of the Quality Assurance Manager in his/her absence.</w:t>
      </w:r>
    </w:p>
    <w:p w14:paraId="052D2D16" w14:textId="69498FAD" w:rsidR="008B2782" w:rsidRPr="00286EFE" w:rsidRDefault="008B2782" w:rsidP="00612922">
      <w:r w:rsidRPr="00286EFE">
        <w:t>*These responsibilities will extend to all operating facilities under Alta Avionics, LLC.</w:t>
      </w:r>
    </w:p>
    <w:p w14:paraId="1607B928" w14:textId="4619C141" w:rsidR="008B2782" w:rsidRPr="00286EFE" w:rsidRDefault="008B2782" w:rsidP="00612922">
      <w:r w:rsidRPr="00286EFE">
        <w:br w:type="page"/>
      </w:r>
    </w:p>
    <w:p w14:paraId="4DCA7F38" w14:textId="34EFFC6F" w:rsidR="008B2782" w:rsidRPr="00285E40" w:rsidRDefault="0095410B" w:rsidP="000419CA">
      <w:pPr>
        <w:pStyle w:val="Heading2"/>
      </w:pPr>
      <w:bookmarkStart w:id="54" w:name="_Toc74058713"/>
      <w:r w:rsidRPr="00285E40">
        <w:lastRenderedPageBreak/>
        <w:t>Facility Manager</w:t>
      </w:r>
      <w:bookmarkEnd w:id="54"/>
    </w:p>
    <w:p w14:paraId="6DCB993A" w14:textId="0C819F49" w:rsidR="008B2782" w:rsidRPr="00286EFE" w:rsidRDefault="008B2782" w:rsidP="00612922">
      <w:r w:rsidRPr="00286EFE">
        <w:t xml:space="preserve">The Facility Manager is accountable for the complete and overall operation of his/ her facility under </w:t>
      </w:r>
      <w:r w:rsidR="00107681" w:rsidRPr="00286EFE">
        <w:t>Alta Avionics, LLC</w:t>
      </w:r>
      <w:r w:rsidRPr="00286EFE">
        <w:t>. Responsibilities include, but are not limited to the following:</w:t>
      </w:r>
    </w:p>
    <w:p w14:paraId="538ADA25" w14:textId="77777777" w:rsidR="008B2782" w:rsidRPr="00286EFE" w:rsidRDefault="008B2782" w:rsidP="00C43A65">
      <w:pPr>
        <w:pStyle w:val="ListParagraph"/>
        <w:numPr>
          <w:ilvl w:val="0"/>
          <w:numId w:val="7"/>
        </w:numPr>
      </w:pPr>
      <w:r w:rsidRPr="00286EFE">
        <w:t>Maintaining all equipment in a serviceable and working condition, and ensuring that the repair station facilities are maintained in a clean and orderly manner.</w:t>
      </w:r>
    </w:p>
    <w:p w14:paraId="6E118770" w14:textId="77777777" w:rsidR="008B2782" w:rsidRPr="00286EFE" w:rsidRDefault="008B2782" w:rsidP="00C43A65">
      <w:pPr>
        <w:pStyle w:val="ListParagraph"/>
        <w:numPr>
          <w:ilvl w:val="0"/>
          <w:numId w:val="7"/>
        </w:numPr>
      </w:pPr>
      <w:r w:rsidRPr="00286EFE">
        <w:t>Ensuring that the responsible technician properly executes all necessary work records.</w:t>
      </w:r>
    </w:p>
    <w:p w14:paraId="718CB822" w14:textId="77777777" w:rsidR="008B2782" w:rsidRPr="00286EFE" w:rsidRDefault="008B2782" w:rsidP="00C43A65">
      <w:pPr>
        <w:pStyle w:val="ListParagraph"/>
        <w:numPr>
          <w:ilvl w:val="0"/>
          <w:numId w:val="7"/>
        </w:numPr>
      </w:pPr>
      <w:r w:rsidRPr="00286EFE">
        <w:t>Ensuring the proper handling of all parts and appliances in the repair process, and after completion.</w:t>
      </w:r>
    </w:p>
    <w:p w14:paraId="71ECFCAD" w14:textId="77777777" w:rsidR="008B2782" w:rsidRPr="00286EFE" w:rsidRDefault="008B2782" w:rsidP="00C43A65">
      <w:pPr>
        <w:pStyle w:val="ListParagraph"/>
        <w:numPr>
          <w:ilvl w:val="0"/>
          <w:numId w:val="7"/>
        </w:numPr>
      </w:pPr>
      <w:r w:rsidRPr="00286EFE">
        <w:t>Initiating requisitions for stock and materials required in repair station operations.</w:t>
      </w:r>
    </w:p>
    <w:p w14:paraId="28CD0418" w14:textId="193860EA" w:rsidR="008B2782" w:rsidRPr="00286EFE" w:rsidRDefault="008B2782" w:rsidP="00C43A65">
      <w:pPr>
        <w:pStyle w:val="ListParagraph"/>
        <w:numPr>
          <w:ilvl w:val="0"/>
          <w:numId w:val="7"/>
        </w:numPr>
      </w:pPr>
      <w:r w:rsidRPr="00286EFE">
        <w:t xml:space="preserve">Coordinate with QA Manager to maintain compliance of </w:t>
      </w:r>
      <w:r w:rsidR="00107681" w:rsidRPr="00286EFE">
        <w:t>Alta Avionics, LLC</w:t>
      </w:r>
      <w:r w:rsidRPr="00286EFE">
        <w:t>. Quality program for his/ her facility in the direct absence of the QA Manager.</w:t>
      </w:r>
    </w:p>
    <w:p w14:paraId="403081ED" w14:textId="0420D297" w:rsidR="008B2782" w:rsidRPr="00286EFE" w:rsidRDefault="008B2782" w:rsidP="00C43A65">
      <w:pPr>
        <w:pStyle w:val="ListParagraph"/>
        <w:numPr>
          <w:ilvl w:val="0"/>
          <w:numId w:val="7"/>
        </w:numPr>
      </w:pPr>
      <w:r w:rsidRPr="00286EFE">
        <w:t xml:space="preserve">Coordinate with FAA Coordinator to maintain compliance of all requirements set forth by </w:t>
      </w:r>
      <w:r w:rsidR="00830D0B" w:rsidRPr="00286EFE">
        <w:t>Alta Avionics, LLC</w:t>
      </w:r>
      <w:r w:rsidRPr="00286EFE">
        <w:t>. under the Repair Station Manual for his/ her facility in the direct absence of the FAA Coordinator.</w:t>
      </w:r>
    </w:p>
    <w:p w14:paraId="1D0B4490" w14:textId="3AA9280E" w:rsidR="008B2782" w:rsidRPr="00286EFE" w:rsidRDefault="008B2782" w:rsidP="00C43A65">
      <w:pPr>
        <w:pStyle w:val="ListParagraph"/>
        <w:numPr>
          <w:ilvl w:val="0"/>
          <w:numId w:val="7"/>
        </w:numPr>
      </w:pPr>
      <w:r w:rsidRPr="00286EFE">
        <w:t xml:space="preserve">Coordinate with Chief Inspector to maintain compliance of all requirements set forth by </w:t>
      </w:r>
      <w:r w:rsidR="0034005F" w:rsidRPr="00286EFE">
        <w:t>Alta</w:t>
      </w:r>
      <w:r w:rsidRPr="00286EFE">
        <w:t xml:space="preserve"> Avionics</w:t>
      </w:r>
      <w:r w:rsidR="0034005F" w:rsidRPr="00286EFE">
        <w:t>’</w:t>
      </w:r>
      <w:r w:rsidRPr="00286EFE">
        <w:t xml:space="preserve"> Repair Station Manual in his/ her facility in the direct absence of the Chief Inspector.</w:t>
      </w:r>
    </w:p>
    <w:p w14:paraId="68776314" w14:textId="77777777" w:rsidR="008B2782" w:rsidRPr="00286EFE" w:rsidRDefault="008B2782" w:rsidP="00612922">
      <w:r w:rsidRPr="00286EFE">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286EFE" w:rsidRDefault="008B2782" w:rsidP="00612922">
      <w:r w:rsidRPr="00286EFE">
        <w:t>A Service or Installation Inspector will assume the duties of the Facility manager in his/her absence.</w:t>
      </w:r>
    </w:p>
    <w:p w14:paraId="10A669DD" w14:textId="5C780965" w:rsidR="008B2782" w:rsidRPr="00286EFE" w:rsidRDefault="008B2782" w:rsidP="00612922">
      <w:r w:rsidRPr="00286EFE">
        <w:t>*These responsibilities will extend to all operating facilities under Alta Avionics, LLC.</w:t>
      </w:r>
    </w:p>
    <w:p w14:paraId="6517B98C" w14:textId="270EC542" w:rsidR="008B2782" w:rsidRPr="00285E40" w:rsidRDefault="008B2782" w:rsidP="00612922">
      <w:r w:rsidRPr="00285E40">
        <w:br w:type="page"/>
      </w:r>
    </w:p>
    <w:p w14:paraId="5049638F" w14:textId="3F79A621" w:rsidR="008B2782" w:rsidRPr="00285E40" w:rsidRDefault="008B2782" w:rsidP="000419CA">
      <w:pPr>
        <w:pStyle w:val="Heading2"/>
      </w:pPr>
      <w:bookmarkStart w:id="55" w:name="_Toc74058714"/>
      <w:r w:rsidRPr="00285E40">
        <w:lastRenderedPageBreak/>
        <w:t>Installation Inspector</w:t>
      </w:r>
      <w:bookmarkEnd w:id="55"/>
    </w:p>
    <w:p w14:paraId="242BE28B" w14:textId="77777777" w:rsidR="008B2782" w:rsidRPr="00286EFE" w:rsidRDefault="008B2782" w:rsidP="00612922">
      <w:r w:rsidRPr="00286EFE">
        <w:t>The duties and responsibilities of the Installation Inspector include, but are not limited to the following:</w:t>
      </w:r>
    </w:p>
    <w:p w14:paraId="60477F1C" w14:textId="77777777" w:rsidR="008B2782" w:rsidRPr="00286EFE" w:rsidRDefault="008B2782" w:rsidP="00C43A65">
      <w:pPr>
        <w:pStyle w:val="ListParagraph"/>
        <w:numPr>
          <w:ilvl w:val="0"/>
          <w:numId w:val="8"/>
        </w:numPr>
      </w:pPr>
      <w:r w:rsidRPr="00286EFE">
        <w:t>Conduct periodic inspections of installations that are in progress as designated by the Chief Inspector.</w:t>
      </w:r>
    </w:p>
    <w:p w14:paraId="1E9B01D6" w14:textId="77777777" w:rsidR="008B2782" w:rsidRPr="00286EFE" w:rsidRDefault="008B2782" w:rsidP="00C43A65">
      <w:pPr>
        <w:pStyle w:val="ListParagraph"/>
        <w:numPr>
          <w:ilvl w:val="0"/>
          <w:numId w:val="8"/>
        </w:numPr>
      </w:pPr>
      <w:r w:rsidRPr="00286EFE">
        <w:t>Determine that no defective or unauthorized parts are being utilized in an installation.</w:t>
      </w:r>
    </w:p>
    <w:p w14:paraId="57242336" w14:textId="77777777" w:rsidR="008B2782" w:rsidRPr="00286EFE" w:rsidRDefault="008B2782" w:rsidP="00C43A65">
      <w:pPr>
        <w:pStyle w:val="ListParagraph"/>
        <w:numPr>
          <w:ilvl w:val="0"/>
          <w:numId w:val="8"/>
        </w:numPr>
      </w:pPr>
      <w:r w:rsidRPr="00286EFE">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286EFE" w:rsidRDefault="008B2782" w:rsidP="00C43A65">
      <w:pPr>
        <w:pStyle w:val="ListParagraph"/>
        <w:numPr>
          <w:ilvl w:val="0"/>
          <w:numId w:val="8"/>
        </w:numPr>
      </w:pPr>
      <w:r w:rsidRPr="00286EFE">
        <w:t>Ensure the proper identification of the appliances or items being installed.</w:t>
      </w:r>
    </w:p>
    <w:p w14:paraId="1D32A297" w14:textId="77777777" w:rsidR="008B2782" w:rsidRPr="00286EFE" w:rsidRDefault="008B2782" w:rsidP="00C43A65">
      <w:pPr>
        <w:pStyle w:val="ListParagraph"/>
        <w:numPr>
          <w:ilvl w:val="0"/>
          <w:numId w:val="8"/>
        </w:numPr>
      </w:pPr>
      <w:r w:rsidRPr="00286EFE">
        <w:t>Properly dispose of rejected and/or unserviceable parts.</w:t>
      </w:r>
    </w:p>
    <w:p w14:paraId="61DC2363" w14:textId="77777777" w:rsidR="008B2782" w:rsidRPr="00286EFE" w:rsidRDefault="008B2782" w:rsidP="00C43A65">
      <w:pPr>
        <w:pStyle w:val="ListParagraph"/>
        <w:numPr>
          <w:ilvl w:val="0"/>
          <w:numId w:val="8"/>
        </w:numPr>
      </w:pPr>
      <w:r w:rsidRPr="00286EFE">
        <w:t>Can approve for return to service; radio equipment and aircraft, per the rating on his/her Repairman’s Certificate, and limitations as specified in the Roster of Repair Station Personnel.</w:t>
      </w:r>
    </w:p>
    <w:p w14:paraId="09025D17" w14:textId="77777777" w:rsidR="008B2782" w:rsidRPr="00286EFE" w:rsidRDefault="008B2782" w:rsidP="00C43A65">
      <w:pPr>
        <w:pStyle w:val="ListParagraph"/>
        <w:numPr>
          <w:ilvl w:val="0"/>
          <w:numId w:val="8"/>
        </w:numPr>
      </w:pPr>
      <w:r w:rsidRPr="00286EFE">
        <w:t>Can assume the duties of the Chief Inspector in his/her absence.</w:t>
      </w:r>
    </w:p>
    <w:p w14:paraId="5CCA0FAD" w14:textId="5DDE11E8" w:rsidR="00321E4F" w:rsidRDefault="008B2782" w:rsidP="00612922">
      <w:pPr>
        <w:rPr>
          <w:ins w:id="56" w:author="Roe, Cameron (C.)" w:date="2021-06-13T16:26:00Z"/>
        </w:rPr>
      </w:pPr>
      <w:r w:rsidRPr="00286EFE">
        <w:t>In the absence of the Chief Inspector, it is his/her duty to see that rejected and unserviceable parts, after proper marking, are returned to the owner or with his permission, are mutilated or disposed of.</w:t>
      </w:r>
    </w:p>
    <w:p w14:paraId="2B61C786" w14:textId="32F53932" w:rsidR="00321E4F" w:rsidRPr="00286EFE" w:rsidRDefault="00321E4F" w:rsidP="00612922">
      <w:ins w:id="57" w:author="Roe, Cameron (C.)" w:date="2021-06-13T16:26:00Z">
        <w:r>
          <w:t>The Installation Inspector must be certified under CFR 14 part 65.</w:t>
        </w:r>
      </w:ins>
    </w:p>
    <w:p w14:paraId="311F7C55" w14:textId="6E04D6E7" w:rsidR="008B2782" w:rsidRPr="00286EFE" w:rsidRDefault="008B2782" w:rsidP="00612922">
      <w:r w:rsidRPr="00286EFE">
        <w:t xml:space="preserve">*These responsibilities will extend to all operating facilities under </w:t>
      </w:r>
      <w:r w:rsidR="0095410B" w:rsidRPr="00286EFE">
        <w:t>Alta Avionics, LLC.</w:t>
      </w:r>
    </w:p>
    <w:p w14:paraId="7CB23004" w14:textId="6D3D0D2A" w:rsidR="0095410B" w:rsidRPr="00285E40" w:rsidRDefault="0095410B" w:rsidP="00612922">
      <w:r w:rsidRPr="00285E40">
        <w:br w:type="page"/>
      </w:r>
    </w:p>
    <w:p w14:paraId="584F5A19" w14:textId="0C0C9846" w:rsidR="0095410B" w:rsidRPr="00286EFE" w:rsidRDefault="0095410B" w:rsidP="000419CA">
      <w:pPr>
        <w:pStyle w:val="Heading2"/>
      </w:pPr>
      <w:bookmarkStart w:id="58" w:name="_Toc74058715"/>
      <w:r w:rsidRPr="00286EFE">
        <w:lastRenderedPageBreak/>
        <w:t>Service Inspector</w:t>
      </w:r>
      <w:bookmarkEnd w:id="58"/>
    </w:p>
    <w:p w14:paraId="7C05092F" w14:textId="77777777" w:rsidR="0095410B" w:rsidRPr="00286EFE" w:rsidRDefault="0095410B" w:rsidP="00612922">
      <w:r w:rsidRPr="00286EFE">
        <w:t>The duties and responsibilities of the Service Inspector include, but are not limited to, the following:</w:t>
      </w:r>
    </w:p>
    <w:p w14:paraId="37336137" w14:textId="77777777" w:rsidR="0095410B" w:rsidRPr="00286EFE" w:rsidRDefault="0095410B" w:rsidP="00C43A65">
      <w:pPr>
        <w:pStyle w:val="ListParagraph"/>
        <w:numPr>
          <w:ilvl w:val="0"/>
          <w:numId w:val="9"/>
        </w:numPr>
      </w:pPr>
      <w:r w:rsidRPr="00286EFE">
        <w:t>Conduct periodic inspections of repairs, or work that is in progress as designated by the Chief Inspector.</w:t>
      </w:r>
    </w:p>
    <w:p w14:paraId="391CA37C" w14:textId="77777777" w:rsidR="0095410B" w:rsidRPr="00286EFE" w:rsidRDefault="0095410B" w:rsidP="00C43A65">
      <w:pPr>
        <w:pStyle w:val="ListParagraph"/>
        <w:numPr>
          <w:ilvl w:val="0"/>
          <w:numId w:val="9"/>
        </w:numPr>
      </w:pPr>
      <w:r w:rsidRPr="00286EFE">
        <w:t>Determine that no defective or unauthorized parts have been installed in an item under repair.</w:t>
      </w:r>
    </w:p>
    <w:p w14:paraId="3A675420" w14:textId="77777777" w:rsidR="0095410B" w:rsidRPr="00286EFE" w:rsidRDefault="0095410B" w:rsidP="00C43A65">
      <w:pPr>
        <w:pStyle w:val="ListParagraph"/>
        <w:numPr>
          <w:ilvl w:val="0"/>
          <w:numId w:val="9"/>
        </w:numPr>
      </w:pPr>
      <w:r w:rsidRPr="00286EFE">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Pr="00286EFE" w:rsidRDefault="0095410B" w:rsidP="00C43A65">
      <w:pPr>
        <w:pStyle w:val="ListParagraph"/>
        <w:numPr>
          <w:ilvl w:val="0"/>
          <w:numId w:val="9"/>
        </w:numPr>
      </w:pPr>
      <w:r w:rsidRPr="00286EFE">
        <w:t>Ensure the proper identification of the appliance or item under repair.</w:t>
      </w:r>
    </w:p>
    <w:p w14:paraId="2A22A768" w14:textId="77777777" w:rsidR="0095410B" w:rsidRPr="00286EFE" w:rsidRDefault="0095410B" w:rsidP="00C43A65">
      <w:pPr>
        <w:pStyle w:val="ListParagraph"/>
        <w:numPr>
          <w:ilvl w:val="0"/>
          <w:numId w:val="9"/>
        </w:numPr>
      </w:pPr>
      <w:r w:rsidRPr="00286EFE">
        <w:t>Properly dispose of rejected and/or unserviceable parts.</w:t>
      </w:r>
    </w:p>
    <w:p w14:paraId="6CC72F5C" w14:textId="77777777" w:rsidR="0095410B" w:rsidRPr="00286EFE" w:rsidRDefault="0095410B" w:rsidP="00C43A65">
      <w:pPr>
        <w:pStyle w:val="ListParagraph"/>
        <w:numPr>
          <w:ilvl w:val="0"/>
          <w:numId w:val="9"/>
        </w:numPr>
      </w:pPr>
      <w:r w:rsidRPr="00286EFE">
        <w:t>Can approve for return to service; radio equipment and aircraft, per the rating on his/her Repairman’s Certificate, and limitations as specified in the Roster of Repair Station Personnel.</w:t>
      </w:r>
    </w:p>
    <w:p w14:paraId="700CCE80" w14:textId="77777777" w:rsidR="0095410B" w:rsidRPr="00286EFE" w:rsidRDefault="0095410B" w:rsidP="00C43A65">
      <w:pPr>
        <w:pStyle w:val="ListParagraph"/>
        <w:numPr>
          <w:ilvl w:val="0"/>
          <w:numId w:val="9"/>
        </w:numPr>
      </w:pPr>
      <w:r w:rsidRPr="00286EFE">
        <w:t>Can assume the duties of the Chief Inspector in his/her absence.</w:t>
      </w:r>
    </w:p>
    <w:p w14:paraId="5986051B" w14:textId="04A006DD" w:rsidR="0095410B" w:rsidRDefault="0095410B" w:rsidP="00612922">
      <w:pPr>
        <w:rPr>
          <w:ins w:id="59" w:author="Roe, Cameron (C.)" w:date="2021-06-13T16:26:00Z"/>
        </w:rPr>
      </w:pPr>
      <w:r w:rsidRPr="00286EFE">
        <w:t>In the absence of the Chief Inspector, it is his/her duty to see that rejected and unserviceable parts, after proper marking, are returned to the owner, or with his permission, are mutilated or disposed of.</w:t>
      </w:r>
    </w:p>
    <w:p w14:paraId="0A340725" w14:textId="34371EC1" w:rsidR="00321E4F" w:rsidRPr="00286EFE" w:rsidRDefault="00321E4F" w:rsidP="00612922">
      <w:ins w:id="60" w:author="Roe, Cameron (C.)" w:date="2021-06-13T16:26:00Z">
        <w:r>
          <w:t>The Service Inspector must be certified under CFR 14 part 65.</w:t>
        </w:r>
      </w:ins>
      <w:bookmarkStart w:id="61" w:name="_GoBack"/>
      <w:bookmarkEnd w:id="61"/>
    </w:p>
    <w:p w14:paraId="1DA29ACC" w14:textId="547985C6" w:rsidR="0095410B" w:rsidRPr="00286EFE" w:rsidRDefault="0095410B" w:rsidP="00612922">
      <w:r w:rsidRPr="00286EFE">
        <w:t>*These responsibilities will extend to all operating facilities under Alta Avionics, LLC.</w:t>
      </w:r>
    </w:p>
    <w:p w14:paraId="5A2F013D" w14:textId="550DD7E4" w:rsidR="0095410B" w:rsidRPr="00285E40" w:rsidRDefault="0095410B" w:rsidP="00612922">
      <w:r w:rsidRPr="00285E40">
        <w:br w:type="page"/>
      </w:r>
    </w:p>
    <w:p w14:paraId="0BD5CC54" w14:textId="71A335D4" w:rsidR="0095410B" w:rsidRPr="00285E40" w:rsidRDefault="0095410B" w:rsidP="000419CA">
      <w:pPr>
        <w:pStyle w:val="Heading2"/>
      </w:pPr>
      <w:bookmarkStart w:id="62" w:name="_Toc74058716"/>
      <w:r w:rsidRPr="00286EFE">
        <w:lastRenderedPageBreak/>
        <w:t>Parts</w:t>
      </w:r>
      <w:r w:rsidRPr="00285E40">
        <w:t xml:space="preserve"> Inspector</w:t>
      </w:r>
      <w:bookmarkEnd w:id="62"/>
    </w:p>
    <w:p w14:paraId="0AF96FB7" w14:textId="77777777" w:rsidR="0095410B" w:rsidRPr="00286EFE" w:rsidRDefault="0095410B" w:rsidP="00612922">
      <w:r w:rsidRPr="00286EFE">
        <w:t>The duties and responsibilities of the Parts Inspector include, but are not limited to, the following:</w:t>
      </w:r>
    </w:p>
    <w:p w14:paraId="04E77EA2" w14:textId="77777777" w:rsidR="0095410B" w:rsidRPr="00286EFE" w:rsidRDefault="0095410B" w:rsidP="00C43A65">
      <w:pPr>
        <w:pStyle w:val="ListParagraph"/>
        <w:numPr>
          <w:ilvl w:val="0"/>
          <w:numId w:val="10"/>
        </w:numPr>
      </w:pPr>
      <w:r w:rsidRPr="00286EFE">
        <w:t>Inspect incoming materials and retain a record of these inspections.</w:t>
      </w:r>
    </w:p>
    <w:p w14:paraId="3A5D71D1" w14:textId="77777777" w:rsidR="0095410B" w:rsidRPr="00286EFE" w:rsidRDefault="0095410B" w:rsidP="00C43A65">
      <w:pPr>
        <w:pStyle w:val="ListParagraph"/>
        <w:numPr>
          <w:ilvl w:val="0"/>
          <w:numId w:val="10"/>
        </w:numPr>
      </w:pPr>
      <w:r w:rsidRPr="00286EFE">
        <w:t>Inspect all incoming parts and materials for conformity to purchase orders, and authenticity of new replacement parts.  Such parts will be checked for shipping damage, corrosion, rust, or other deterioration.</w:t>
      </w:r>
    </w:p>
    <w:p w14:paraId="23F5D052" w14:textId="34D7636A" w:rsidR="0095410B" w:rsidRPr="007F4867" w:rsidRDefault="0095410B" w:rsidP="00C43A65">
      <w:pPr>
        <w:pStyle w:val="ListParagraph"/>
        <w:numPr>
          <w:ilvl w:val="0"/>
          <w:numId w:val="10"/>
        </w:numPr>
      </w:pPr>
      <w:r w:rsidRPr="007F4867">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w:t>
      </w:r>
      <w:r w:rsidR="00871724">
        <w:t xml:space="preserve">FAA </w:t>
      </w:r>
      <w:r w:rsidRPr="007F4867">
        <w:t>AVR-20), and to this repair station’s assigned inspector at the local FAA Flight Standards District Office (FSDO).</w:t>
      </w:r>
    </w:p>
    <w:p w14:paraId="0AB6BBFF" w14:textId="77777777" w:rsidR="0095410B" w:rsidRPr="00286EFE" w:rsidRDefault="0095410B" w:rsidP="008C5304">
      <w:r w:rsidRPr="00286EFE">
        <w:t>In the event of the absence of the Parts Inspector, the Chief Inspector, or his/her designee, will administer the inspection.</w:t>
      </w:r>
    </w:p>
    <w:p w14:paraId="4BEE0F5A" w14:textId="29174E78" w:rsidR="0095410B" w:rsidRPr="00286EFE" w:rsidRDefault="0095410B" w:rsidP="00612922">
      <w:r w:rsidRPr="00286EFE">
        <w:t>*These responsibilities will extend to all operating facilities under Alta Avionics, LLC.</w:t>
      </w:r>
    </w:p>
    <w:p w14:paraId="7E2A273C" w14:textId="32301A3D" w:rsidR="00F572DF" w:rsidRPr="00285E40" w:rsidRDefault="00F572DF" w:rsidP="00612922">
      <w:r w:rsidRPr="00285E40">
        <w:br w:type="page"/>
      </w:r>
    </w:p>
    <w:p w14:paraId="635E0823" w14:textId="77777777" w:rsidR="0001369D" w:rsidRPr="00285E40" w:rsidRDefault="0001369D" w:rsidP="000419CA">
      <w:pPr>
        <w:pStyle w:val="Heading2"/>
      </w:pPr>
      <w:bookmarkStart w:id="63" w:name="_Toc74058717"/>
      <w:r w:rsidRPr="00285E40">
        <w:lastRenderedPageBreak/>
        <w:t>Installation Department Supervisor</w:t>
      </w:r>
      <w:bookmarkEnd w:id="63"/>
    </w:p>
    <w:p w14:paraId="78066B5B" w14:textId="6F5D24EA" w:rsidR="0001369D" w:rsidRPr="00286EFE" w:rsidRDefault="0001369D" w:rsidP="00612922">
      <w:r w:rsidRPr="00286EFE">
        <w:t>The duties and responsibilities of the Installation Department Supervisor include, but are not limited to the following:</w:t>
      </w:r>
    </w:p>
    <w:p w14:paraId="36FF1616" w14:textId="18F8ADAB" w:rsidR="0001369D" w:rsidRPr="00286EFE" w:rsidRDefault="0001369D" w:rsidP="00C43A65">
      <w:pPr>
        <w:pStyle w:val="ListParagraph"/>
        <w:numPr>
          <w:ilvl w:val="0"/>
          <w:numId w:val="11"/>
        </w:numPr>
      </w:pPr>
      <w:r w:rsidRPr="00286EFE">
        <w:t>Supervising all Installation Department personnel in a manner acceptable to the General Manager and President.</w:t>
      </w:r>
    </w:p>
    <w:p w14:paraId="75024D23" w14:textId="5F988047" w:rsidR="0001369D" w:rsidRPr="00286EFE" w:rsidRDefault="0001369D" w:rsidP="00C43A65">
      <w:pPr>
        <w:pStyle w:val="ListParagraph"/>
        <w:numPr>
          <w:ilvl w:val="0"/>
          <w:numId w:val="11"/>
        </w:numPr>
      </w:pPr>
      <w:r w:rsidRPr="00286EFE">
        <w:t xml:space="preserve">Maintain his/her department in a clean and orderly condition. </w:t>
      </w:r>
    </w:p>
    <w:p w14:paraId="0CA87846" w14:textId="03AE3C7B" w:rsidR="0001369D" w:rsidRPr="00286EFE" w:rsidRDefault="0001369D" w:rsidP="00C43A65">
      <w:pPr>
        <w:pStyle w:val="ListParagraph"/>
        <w:numPr>
          <w:ilvl w:val="0"/>
          <w:numId w:val="11"/>
        </w:numPr>
      </w:pPr>
      <w:r w:rsidRPr="00286EFE">
        <w:t>As delegated by the Chief Inspector; explain procedures outlined in this manual to all installation technicians, and to see that the proper test equipment and technical data are available.</w:t>
      </w:r>
    </w:p>
    <w:p w14:paraId="096FDDF3" w14:textId="2B16165E" w:rsidR="0001369D" w:rsidRPr="00286EFE" w:rsidRDefault="0001369D" w:rsidP="00C43A65">
      <w:pPr>
        <w:pStyle w:val="ListParagraph"/>
        <w:numPr>
          <w:ilvl w:val="0"/>
          <w:numId w:val="11"/>
        </w:numPr>
      </w:pPr>
      <w:r w:rsidRPr="00286EFE">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Pr="00286EFE" w:rsidRDefault="0001369D" w:rsidP="00C43A65">
      <w:pPr>
        <w:pStyle w:val="ListParagraph"/>
        <w:numPr>
          <w:ilvl w:val="0"/>
          <w:numId w:val="11"/>
        </w:numPr>
      </w:pPr>
      <w:r w:rsidRPr="00286EFE">
        <w:t>In the event that a current manual is not available, he/she shall secure and approve the necessary information prior to beginning the installation process.</w:t>
      </w:r>
    </w:p>
    <w:p w14:paraId="43369E88" w14:textId="0395AB93" w:rsidR="0001369D" w:rsidRPr="00286EFE" w:rsidRDefault="0001369D" w:rsidP="00C43A65">
      <w:pPr>
        <w:pStyle w:val="ListParagraph"/>
        <w:numPr>
          <w:ilvl w:val="0"/>
          <w:numId w:val="11"/>
        </w:numPr>
      </w:pPr>
      <w:r w:rsidRPr="00286EFE">
        <w:t>The proper initiation and completion of work orders, including all applicable documentation.</w:t>
      </w:r>
    </w:p>
    <w:p w14:paraId="61E54072" w14:textId="3F4CC44D" w:rsidR="0001369D" w:rsidRPr="00286EFE" w:rsidRDefault="0001369D" w:rsidP="00612922">
      <w:r w:rsidRPr="00286EFE">
        <w:t>The Installation Department Supervisor can assume the duties of the General Manager, Instrument Department Supervisor, or Service Department Supervisor in his/her absence, if so delegated by the President or General Manager.</w:t>
      </w:r>
    </w:p>
    <w:p w14:paraId="7A6B704C" w14:textId="65DF2CF2" w:rsidR="00F572DF" w:rsidRPr="00286EFE" w:rsidRDefault="0001369D" w:rsidP="00612922">
      <w:r w:rsidRPr="00286EFE">
        <w:t xml:space="preserve">*These responsibilities will extend to all operating facilities under Alta Avionics, </w:t>
      </w:r>
      <w:r w:rsidR="00C310DD" w:rsidRPr="00286EFE">
        <w:t>LLC</w:t>
      </w:r>
      <w:r w:rsidRPr="00286EFE">
        <w:t>.</w:t>
      </w:r>
    </w:p>
    <w:p w14:paraId="06CA7D2B" w14:textId="21307C91" w:rsidR="0001369D" w:rsidRPr="00285E40" w:rsidRDefault="0001369D" w:rsidP="00612922">
      <w:r w:rsidRPr="00285E40">
        <w:br w:type="page"/>
      </w:r>
    </w:p>
    <w:p w14:paraId="3F0B8F03" w14:textId="3DE6B1EA" w:rsidR="0001369D" w:rsidRPr="00285E40" w:rsidRDefault="0001369D" w:rsidP="000419CA">
      <w:pPr>
        <w:pStyle w:val="Heading2"/>
      </w:pPr>
      <w:bookmarkStart w:id="64" w:name="_Toc74058718"/>
      <w:r w:rsidRPr="00285E40">
        <w:lastRenderedPageBreak/>
        <w:t xml:space="preserve">Service Department </w:t>
      </w:r>
      <w:del w:id="65" w:author="Roe, Cameron (C.)" w:date="2021-06-13T14:14:00Z">
        <w:r w:rsidRPr="00285E40" w:rsidDel="00A24EAC">
          <w:delText xml:space="preserve"> </w:delText>
        </w:r>
      </w:del>
      <w:r w:rsidRPr="00285E40">
        <w:t>Supervisor</w:t>
      </w:r>
      <w:bookmarkEnd w:id="64"/>
    </w:p>
    <w:p w14:paraId="23F3081D" w14:textId="500E9EEE" w:rsidR="0001369D" w:rsidRPr="00285E40" w:rsidRDefault="0001369D" w:rsidP="00612922">
      <w:r w:rsidRPr="00285E40">
        <w:t>The duties and responsibilities of the Service Department Supervisor include, but are not limited to the following:</w:t>
      </w:r>
    </w:p>
    <w:p w14:paraId="1BBC2F58" w14:textId="141EFA7D" w:rsidR="0001369D" w:rsidRPr="00285E40" w:rsidRDefault="0001369D" w:rsidP="00C43A65">
      <w:pPr>
        <w:pStyle w:val="ListParagraph"/>
        <w:numPr>
          <w:ilvl w:val="0"/>
          <w:numId w:val="12"/>
        </w:numPr>
      </w:pPr>
      <w:r w:rsidRPr="00285E40">
        <w:t>Supervising all service department personnel in a manner acceptable to the General Manager, and President.</w:t>
      </w:r>
    </w:p>
    <w:p w14:paraId="1D7101B0" w14:textId="620767B3" w:rsidR="0001369D" w:rsidRPr="00285E40" w:rsidRDefault="0001369D" w:rsidP="00C43A65">
      <w:pPr>
        <w:pStyle w:val="ListParagraph"/>
        <w:numPr>
          <w:ilvl w:val="0"/>
          <w:numId w:val="12"/>
        </w:numPr>
      </w:pPr>
      <w:r w:rsidRPr="00285E40">
        <w:t>Maintaining his/her department in a clean and orderly condition.</w:t>
      </w:r>
    </w:p>
    <w:p w14:paraId="10981A3F" w14:textId="20CA8525" w:rsidR="0001369D" w:rsidRPr="00285E40" w:rsidRDefault="0001369D" w:rsidP="00C43A65">
      <w:pPr>
        <w:pStyle w:val="ListParagraph"/>
        <w:numPr>
          <w:ilvl w:val="0"/>
          <w:numId w:val="12"/>
        </w:numPr>
      </w:pPr>
      <w:r w:rsidRPr="00285E40">
        <w:t>As delegated by the Chief Inspector, explain procedures outlined in this</w:t>
      </w:r>
      <w:r w:rsidR="00C310DD" w:rsidRPr="00285E40">
        <w:t xml:space="preserve"> </w:t>
      </w:r>
      <w:r w:rsidRPr="00285E40">
        <w:t>manual to all service technicians, and to see that the proper test equipment</w:t>
      </w:r>
      <w:r w:rsidR="00C310DD" w:rsidRPr="00285E40">
        <w:t xml:space="preserve"> </w:t>
      </w:r>
      <w:r w:rsidRPr="00285E40">
        <w:t>and technical data are available.</w:t>
      </w:r>
    </w:p>
    <w:p w14:paraId="041977AB" w14:textId="30776EEE" w:rsidR="0001369D" w:rsidRPr="00285E40" w:rsidRDefault="0001369D" w:rsidP="00C43A65">
      <w:pPr>
        <w:pStyle w:val="ListParagraph"/>
        <w:numPr>
          <w:ilvl w:val="0"/>
          <w:numId w:val="12"/>
        </w:numPr>
      </w:pPr>
      <w:r w:rsidRPr="00285E40">
        <w:t>As delegated by the Chief Inspector, maintain the technical data, instruction</w:t>
      </w:r>
      <w:r w:rsidR="00C310DD" w:rsidRPr="00285E40">
        <w:t xml:space="preserve"> </w:t>
      </w:r>
      <w:r w:rsidRPr="00285E40">
        <w:t>manuals, and overhaul manuals that are pertinent to the Service Department.</w:t>
      </w:r>
      <w:r w:rsidR="00C310DD" w:rsidRPr="00285E40">
        <w:t xml:space="preserve"> </w:t>
      </w:r>
      <w:r w:rsidRPr="00285E40">
        <w:t>All manuals will be checked to verify currency prior to each use, and will</w:t>
      </w:r>
      <w:r w:rsidR="00C310DD" w:rsidRPr="00285E40">
        <w:t xml:space="preserve"> </w:t>
      </w:r>
      <w:r w:rsidRPr="00285E40">
        <w:t>not be used to return any appliance or aircraft to service unless current. A</w:t>
      </w:r>
      <w:r w:rsidR="00C310DD" w:rsidRPr="00285E40">
        <w:t xml:space="preserve"> </w:t>
      </w:r>
      <w:r w:rsidRPr="00285E40">
        <w:t>record will be kept to show compliance.</w:t>
      </w:r>
    </w:p>
    <w:p w14:paraId="33AF3A0C" w14:textId="0A55AB6F" w:rsidR="0001369D" w:rsidRPr="00285E40" w:rsidRDefault="0001369D" w:rsidP="00C43A65">
      <w:pPr>
        <w:pStyle w:val="ListParagraph"/>
        <w:numPr>
          <w:ilvl w:val="0"/>
          <w:numId w:val="12"/>
        </w:numPr>
      </w:pPr>
      <w:r w:rsidRPr="00285E40">
        <w:t>He/she shall ensure that no appliance within his/her repair station’s</w:t>
      </w:r>
      <w:r w:rsidR="00C310DD" w:rsidRPr="00285E40">
        <w:t xml:space="preserve"> </w:t>
      </w:r>
      <w:r w:rsidRPr="00285E40">
        <w:t>capabilities is repaired, overhauled without a current manual. He/she shall</w:t>
      </w:r>
      <w:r w:rsidR="00C310DD" w:rsidRPr="00285E40">
        <w:t xml:space="preserve"> </w:t>
      </w:r>
      <w:r w:rsidRPr="00285E40">
        <w:t>be responsible for securing any required references before proceeding with</w:t>
      </w:r>
      <w:r w:rsidR="00C310DD" w:rsidRPr="00285E40">
        <w:t xml:space="preserve"> </w:t>
      </w:r>
      <w:r w:rsidRPr="00285E40">
        <w:t>maintenance/repairs.</w:t>
      </w:r>
    </w:p>
    <w:p w14:paraId="5309FE5D" w14:textId="42667D76" w:rsidR="0001369D" w:rsidRPr="00285E40" w:rsidRDefault="0001369D" w:rsidP="00C43A65">
      <w:pPr>
        <w:pStyle w:val="ListParagraph"/>
        <w:numPr>
          <w:ilvl w:val="0"/>
          <w:numId w:val="12"/>
        </w:numPr>
      </w:pPr>
      <w:r w:rsidRPr="00285E40">
        <w:t>The proper initiation and completion of work orders, including all applicable</w:t>
      </w:r>
      <w:r w:rsidR="00C310DD" w:rsidRPr="00285E40">
        <w:t xml:space="preserve"> </w:t>
      </w:r>
      <w:r w:rsidRPr="00285E40">
        <w:t>documentation.</w:t>
      </w:r>
    </w:p>
    <w:p w14:paraId="7B500C35" w14:textId="047D0D51" w:rsidR="0001369D" w:rsidRPr="00285E40" w:rsidRDefault="0001369D" w:rsidP="00612922">
      <w:r w:rsidRPr="00285E40">
        <w:t>The Service Department Supervisor can assume the duties of the General Manager,</w:t>
      </w:r>
      <w:r w:rsidR="00C310DD" w:rsidRPr="00285E40">
        <w:t xml:space="preserve"> </w:t>
      </w:r>
      <w:r w:rsidRPr="00285E40">
        <w:t>Instrument Department Supervisor, or Installation Department Supervisor in his/her</w:t>
      </w:r>
      <w:r w:rsidR="00C310DD" w:rsidRPr="00285E40">
        <w:t xml:space="preserve"> </w:t>
      </w:r>
      <w:r w:rsidRPr="00285E40">
        <w:t xml:space="preserve">absence, if </w:t>
      </w:r>
      <w:r w:rsidR="00BD2337" w:rsidRPr="00285E40">
        <w:t>so,</w:t>
      </w:r>
      <w:r w:rsidRPr="00285E40">
        <w:t xml:space="preserve"> delegated by the President or General Manager.</w:t>
      </w:r>
    </w:p>
    <w:p w14:paraId="5C278504" w14:textId="508F4466" w:rsidR="00C310DD" w:rsidRPr="00285E40" w:rsidRDefault="0001369D" w:rsidP="00612922">
      <w:r w:rsidRPr="00285E40">
        <w:t xml:space="preserve">*These responsibilities will extend to all operating facilities under </w:t>
      </w:r>
      <w:r w:rsidR="00C310DD" w:rsidRPr="00285E40">
        <w:t>Alta</w:t>
      </w:r>
      <w:r w:rsidRPr="00285E40">
        <w:t xml:space="preserve"> Avionics, </w:t>
      </w:r>
      <w:r w:rsidR="00C310DD" w:rsidRPr="00285E40">
        <w:t>LLC</w:t>
      </w:r>
      <w:r w:rsidRPr="00285E40">
        <w:t>.</w:t>
      </w:r>
    </w:p>
    <w:p w14:paraId="233FDBFE" w14:textId="77777777" w:rsidR="00C310DD" w:rsidRPr="00285E40" w:rsidRDefault="00C310DD" w:rsidP="00612922">
      <w:r w:rsidRPr="00285E40">
        <w:br w:type="page"/>
      </w:r>
    </w:p>
    <w:p w14:paraId="0BFBCACD" w14:textId="35F7521F" w:rsidR="00C310DD" w:rsidRPr="00285E40" w:rsidRDefault="00C310DD" w:rsidP="000419CA">
      <w:pPr>
        <w:pStyle w:val="Heading2"/>
      </w:pPr>
      <w:bookmarkStart w:id="66" w:name="_Toc74058719"/>
      <w:r w:rsidRPr="00285E40">
        <w:lastRenderedPageBreak/>
        <w:t>Instrument Department Supervisor</w:t>
      </w:r>
      <w:bookmarkEnd w:id="66"/>
    </w:p>
    <w:p w14:paraId="6D034816" w14:textId="5B1BC4B1" w:rsidR="00C310DD" w:rsidRPr="00285E40" w:rsidRDefault="00C310DD" w:rsidP="00612922">
      <w:r w:rsidRPr="00285E40">
        <w:t>The duties and responsibilities of the Instrument Department Supervisor include, but are not limited to the following:</w:t>
      </w:r>
    </w:p>
    <w:p w14:paraId="165CBB6A" w14:textId="492C1476" w:rsidR="00C310DD" w:rsidRPr="00285E40" w:rsidRDefault="00C310DD" w:rsidP="00C43A65">
      <w:pPr>
        <w:pStyle w:val="ListParagraph"/>
        <w:numPr>
          <w:ilvl w:val="0"/>
          <w:numId w:val="13"/>
        </w:numPr>
      </w:pPr>
      <w:r w:rsidRPr="00285E40">
        <w:t>Supervising all Instrument Department personnel in a manner acceptable to the General Manager, and President.</w:t>
      </w:r>
    </w:p>
    <w:p w14:paraId="7E8E9457" w14:textId="093C2BA4" w:rsidR="00C310DD" w:rsidRPr="00285E40" w:rsidRDefault="00C310DD" w:rsidP="00C43A65">
      <w:pPr>
        <w:pStyle w:val="ListParagraph"/>
        <w:numPr>
          <w:ilvl w:val="0"/>
          <w:numId w:val="13"/>
        </w:numPr>
      </w:pPr>
      <w:r w:rsidRPr="00285E40">
        <w:t>Maintaining his/her department in a clean and orderly condition.</w:t>
      </w:r>
    </w:p>
    <w:p w14:paraId="36ADCDF6" w14:textId="4EAE998D" w:rsidR="00C310DD" w:rsidRPr="00285E40" w:rsidRDefault="00C310DD" w:rsidP="00C43A65">
      <w:pPr>
        <w:pStyle w:val="ListParagraph"/>
        <w:numPr>
          <w:ilvl w:val="0"/>
          <w:numId w:val="13"/>
        </w:numPr>
      </w:pPr>
      <w:r w:rsidRPr="00285E40">
        <w:t>As delegated by the Chief Inspector, explain procedures outlined in this manual to all service technicians, and to see that the proper test equipment and technical data are available.</w:t>
      </w:r>
    </w:p>
    <w:p w14:paraId="02F5CB9F" w14:textId="66D63C42" w:rsidR="00C310DD" w:rsidRPr="00285E40" w:rsidRDefault="00C310DD" w:rsidP="00C43A65">
      <w:pPr>
        <w:pStyle w:val="ListParagraph"/>
        <w:numPr>
          <w:ilvl w:val="0"/>
          <w:numId w:val="13"/>
        </w:numPr>
      </w:pPr>
      <w:r w:rsidRPr="00285E40">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Pr="00285E40" w:rsidRDefault="00C310DD" w:rsidP="00C43A65">
      <w:pPr>
        <w:pStyle w:val="ListParagraph"/>
        <w:numPr>
          <w:ilvl w:val="0"/>
          <w:numId w:val="13"/>
        </w:numPr>
      </w:pPr>
      <w:r w:rsidRPr="00285E40">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Pr="00285E40" w:rsidRDefault="00C310DD" w:rsidP="00C43A65">
      <w:pPr>
        <w:pStyle w:val="ListParagraph"/>
        <w:numPr>
          <w:ilvl w:val="0"/>
          <w:numId w:val="13"/>
        </w:numPr>
      </w:pPr>
      <w:r w:rsidRPr="00285E40">
        <w:t>The proper initiation and completion of work orders, including all applicable documentation.</w:t>
      </w:r>
    </w:p>
    <w:p w14:paraId="7D521226" w14:textId="799D3B8D" w:rsidR="0001369D" w:rsidRPr="00285E40" w:rsidRDefault="00C310DD" w:rsidP="00612922">
      <w:r w:rsidRPr="00285E40">
        <w:t>The Instrument Department Supervisor can assume the duties of the General Manager, Service Department Supervisor, or Installation Department Supervisor in his/her absence, if so delegated by the President or General Manager.</w:t>
      </w:r>
    </w:p>
    <w:p w14:paraId="20028FC1" w14:textId="3A8B0A7F" w:rsidR="00C310DD" w:rsidRPr="00285E40" w:rsidRDefault="00C310DD" w:rsidP="00612922">
      <w:r w:rsidRPr="00285E40">
        <w:t>*These responsibilities will extend to all operating facilities under Alta Avionics, LLC.</w:t>
      </w:r>
    </w:p>
    <w:p w14:paraId="031E7751" w14:textId="77777777" w:rsidR="00C310DD" w:rsidRPr="00285E40" w:rsidRDefault="00C310DD" w:rsidP="00612922">
      <w:r w:rsidRPr="00285E40">
        <w:br w:type="page"/>
      </w:r>
    </w:p>
    <w:p w14:paraId="41BC5FCF" w14:textId="733E1077" w:rsidR="00C310DD" w:rsidRPr="00285E40" w:rsidRDefault="00C310DD" w:rsidP="000419CA">
      <w:pPr>
        <w:pStyle w:val="Heading2"/>
      </w:pPr>
      <w:bookmarkStart w:id="67" w:name="_Toc74058720"/>
      <w:r w:rsidRPr="00285E40">
        <w:lastRenderedPageBreak/>
        <w:t>Administration Staff</w:t>
      </w:r>
      <w:bookmarkEnd w:id="67"/>
    </w:p>
    <w:p w14:paraId="0C41B565" w14:textId="2B8F782F" w:rsidR="00C310DD" w:rsidRPr="00285E40" w:rsidRDefault="00C310DD" w:rsidP="00612922">
      <w:r w:rsidRPr="00285E40">
        <w:t>The duties and responsibilities of the Administration Staff include, but are not limited, to the following:</w:t>
      </w:r>
    </w:p>
    <w:p w14:paraId="454885FB" w14:textId="60539D04" w:rsidR="00C310DD" w:rsidRPr="00285E40" w:rsidRDefault="00C310DD" w:rsidP="00C43A65">
      <w:pPr>
        <w:pStyle w:val="ListParagraph"/>
        <w:numPr>
          <w:ilvl w:val="0"/>
          <w:numId w:val="14"/>
        </w:numPr>
      </w:pPr>
      <w:r w:rsidRPr="00285E40">
        <w:t>Complete their assigned duties in accordance with the Repair Station Manual, Quality Control Manual, and Detailed Procedures Manual.</w:t>
      </w:r>
    </w:p>
    <w:p w14:paraId="119920C6" w14:textId="5EAF387A" w:rsidR="00C310DD" w:rsidRPr="00285E40" w:rsidRDefault="00C310DD" w:rsidP="00C43A65">
      <w:pPr>
        <w:pStyle w:val="ListParagraph"/>
        <w:numPr>
          <w:ilvl w:val="0"/>
          <w:numId w:val="14"/>
        </w:numPr>
      </w:pPr>
      <w:r w:rsidRPr="00285E40">
        <w:t>Provide clerical support to the technical staff.</w:t>
      </w:r>
    </w:p>
    <w:p w14:paraId="03167C7C" w14:textId="161FF00F" w:rsidR="00C310DD" w:rsidRPr="00285E40" w:rsidRDefault="00C310DD" w:rsidP="00612922">
      <w:r w:rsidRPr="00285E40">
        <w:t>*These responsibilities will extend to all operating facilities under Alta Avionics, LLC.</w:t>
      </w:r>
    </w:p>
    <w:p w14:paraId="62493FD8" w14:textId="77777777" w:rsidR="00C310DD" w:rsidRPr="00285E40" w:rsidRDefault="00C310DD" w:rsidP="00612922">
      <w:r w:rsidRPr="00285E40">
        <w:br w:type="page"/>
      </w:r>
    </w:p>
    <w:p w14:paraId="143AE02E" w14:textId="645D92CE" w:rsidR="00C310DD" w:rsidRPr="00285E40" w:rsidRDefault="00C310DD" w:rsidP="000419CA">
      <w:pPr>
        <w:pStyle w:val="Heading2"/>
      </w:pPr>
      <w:bookmarkStart w:id="68" w:name="_Toc74058721"/>
      <w:r w:rsidRPr="00285E40">
        <w:lastRenderedPageBreak/>
        <w:t>Installation Technician</w:t>
      </w:r>
      <w:bookmarkEnd w:id="68"/>
    </w:p>
    <w:p w14:paraId="521749B9" w14:textId="4B320F23" w:rsidR="00C310DD" w:rsidRPr="00285E40" w:rsidRDefault="00C310DD" w:rsidP="00612922">
      <w:r w:rsidRPr="00285E40">
        <w:t>The duties and responsibilities of the Installation Technician include, but are not limited to the following:</w:t>
      </w:r>
    </w:p>
    <w:p w14:paraId="1B862DA1" w14:textId="5A114F9B" w:rsidR="00C310DD" w:rsidRPr="00285E40" w:rsidRDefault="00C310DD" w:rsidP="00C43A65">
      <w:pPr>
        <w:pStyle w:val="ListParagraph"/>
        <w:numPr>
          <w:ilvl w:val="0"/>
          <w:numId w:val="15"/>
        </w:numPr>
      </w:pPr>
      <w:r w:rsidRPr="00285E40">
        <w:t>Install avionics systems in aircraft, and assist in aircraft repair as necessary.</w:t>
      </w:r>
    </w:p>
    <w:p w14:paraId="2D7F7104" w14:textId="3B3A29F4" w:rsidR="00C310DD" w:rsidRPr="00285E40" w:rsidRDefault="00C310DD" w:rsidP="00C43A65">
      <w:pPr>
        <w:pStyle w:val="ListParagraph"/>
        <w:numPr>
          <w:ilvl w:val="0"/>
          <w:numId w:val="15"/>
        </w:numPr>
      </w:pPr>
      <w:r w:rsidRPr="00285E40">
        <w:t>Complete his/ her assigned duties in accordance with the Repair Station Manual, Quality Control Manual, and Detailed Procedures Manual.</w:t>
      </w:r>
    </w:p>
    <w:p w14:paraId="7195AD22" w14:textId="7E416A7F" w:rsidR="00C310DD" w:rsidRPr="00285E40" w:rsidRDefault="00C310DD" w:rsidP="00C43A65">
      <w:pPr>
        <w:pStyle w:val="ListParagraph"/>
        <w:numPr>
          <w:ilvl w:val="0"/>
          <w:numId w:val="15"/>
        </w:numPr>
      </w:pPr>
      <w:r w:rsidRPr="00285E40">
        <w:t>Complete assigned installations and repairs while adhering to the standards set forth in the Code of Federal Regulations.</w:t>
      </w:r>
    </w:p>
    <w:p w14:paraId="2E70A6E9" w14:textId="4A57A3F2" w:rsidR="00C310DD" w:rsidRPr="00285E40" w:rsidRDefault="00C310DD" w:rsidP="00612922">
      <w:r w:rsidRPr="00285E40">
        <w:t>*These responsibilities will extend to all operating facilities under Alta Avionics, LLC.</w:t>
      </w:r>
    </w:p>
    <w:p w14:paraId="1F395581" w14:textId="77777777" w:rsidR="00C310DD" w:rsidRPr="00285E40" w:rsidRDefault="00C310DD" w:rsidP="00612922">
      <w:r w:rsidRPr="00285E40">
        <w:br w:type="page"/>
      </w:r>
    </w:p>
    <w:p w14:paraId="0DFC4B2B" w14:textId="41361256" w:rsidR="00C310DD" w:rsidRPr="00285E40" w:rsidRDefault="00C310DD" w:rsidP="000419CA">
      <w:pPr>
        <w:pStyle w:val="Heading2"/>
      </w:pPr>
      <w:bookmarkStart w:id="69" w:name="_Toc74058722"/>
      <w:r w:rsidRPr="00285E40">
        <w:lastRenderedPageBreak/>
        <w:t xml:space="preserve">Service </w:t>
      </w:r>
      <w:r w:rsidR="006472C8" w:rsidRPr="00285E40">
        <w:t>Technician</w:t>
      </w:r>
      <w:bookmarkEnd w:id="69"/>
    </w:p>
    <w:p w14:paraId="79EADC6B" w14:textId="504478AC" w:rsidR="00C310DD" w:rsidRPr="00285E40" w:rsidRDefault="00C310DD" w:rsidP="00612922">
      <w:r w:rsidRPr="00285E40">
        <w:t>The duties and responsibilities of the Service Technician include, but are not limited to, the</w:t>
      </w:r>
      <w:r w:rsidR="006472C8" w:rsidRPr="00285E40">
        <w:t xml:space="preserve"> </w:t>
      </w:r>
      <w:r w:rsidRPr="00285E40">
        <w:t>following:</w:t>
      </w:r>
    </w:p>
    <w:p w14:paraId="03BC6323" w14:textId="0C04E05B" w:rsidR="00C310DD" w:rsidRPr="00285E40" w:rsidRDefault="00C310DD" w:rsidP="00C43A65">
      <w:pPr>
        <w:pStyle w:val="ListParagraph"/>
        <w:numPr>
          <w:ilvl w:val="0"/>
          <w:numId w:val="16"/>
        </w:numPr>
      </w:pPr>
      <w:r w:rsidRPr="00285E40">
        <w:t>Perform repairs to aircraft, aircraft accessories, and assist in aircraft</w:t>
      </w:r>
      <w:r w:rsidR="006472C8" w:rsidRPr="00285E40">
        <w:t xml:space="preserve"> </w:t>
      </w:r>
      <w:r w:rsidRPr="00285E40">
        <w:t>installations, as necessary.</w:t>
      </w:r>
    </w:p>
    <w:p w14:paraId="7A57FC0C" w14:textId="0587F8FF" w:rsidR="00C310DD" w:rsidRPr="00285E40" w:rsidRDefault="00C310DD" w:rsidP="00C43A65">
      <w:pPr>
        <w:pStyle w:val="ListParagraph"/>
        <w:numPr>
          <w:ilvl w:val="0"/>
          <w:numId w:val="16"/>
        </w:numPr>
      </w:pPr>
      <w:r w:rsidRPr="00285E40">
        <w:t>Complete their assigned duties in accordance with the Repair Station</w:t>
      </w:r>
      <w:r w:rsidR="006472C8" w:rsidRPr="00285E40">
        <w:t xml:space="preserve"> </w:t>
      </w:r>
      <w:r w:rsidRPr="00285E40">
        <w:t>Manual, Quality Control Manual, and Detailed Procedures Manual.</w:t>
      </w:r>
    </w:p>
    <w:p w14:paraId="6B1CC8FE" w14:textId="09FF382F" w:rsidR="00C310DD" w:rsidRPr="00285E40" w:rsidRDefault="00C310DD" w:rsidP="00C43A65">
      <w:pPr>
        <w:pStyle w:val="ListParagraph"/>
        <w:numPr>
          <w:ilvl w:val="0"/>
          <w:numId w:val="16"/>
        </w:numPr>
      </w:pPr>
      <w:r w:rsidRPr="00285E40">
        <w:t>Complete assigned repairs and installations while adhering to the standards</w:t>
      </w:r>
      <w:r w:rsidR="006472C8" w:rsidRPr="00285E40">
        <w:t xml:space="preserve"> </w:t>
      </w:r>
      <w:r w:rsidRPr="00285E40">
        <w:t>set forth in the Code of Federal Regulations.</w:t>
      </w:r>
    </w:p>
    <w:p w14:paraId="50703AB3" w14:textId="25147E28" w:rsidR="006472C8" w:rsidRPr="00285E40" w:rsidRDefault="006472C8" w:rsidP="00612922">
      <w:r w:rsidRPr="00285E40">
        <w:t>*These responsibilities will extend to all operating facilities under Alta Avionics, LLC.</w:t>
      </w:r>
    </w:p>
    <w:p w14:paraId="1E38996D" w14:textId="77777777" w:rsidR="006472C8" w:rsidRPr="00285E40" w:rsidRDefault="006472C8" w:rsidP="00612922"/>
    <w:p w14:paraId="4B2D97F6" w14:textId="77777777" w:rsidR="006472C8" w:rsidRPr="00285E40" w:rsidRDefault="006472C8" w:rsidP="00612922">
      <w:pPr>
        <w:sectPr w:rsidR="006472C8" w:rsidRPr="00285E40" w:rsidSect="00D744D5">
          <w:headerReference w:type="default" r:id="rId22"/>
          <w:pgSz w:w="12240" w:h="15840"/>
          <w:pgMar w:top="1440" w:right="1440" w:bottom="1440" w:left="1440" w:header="720" w:footer="720" w:gutter="0"/>
          <w:pgNumType w:chapStyle="1"/>
          <w:cols w:space="720"/>
          <w:docGrid w:linePitch="360"/>
        </w:sectPr>
      </w:pPr>
    </w:p>
    <w:p w14:paraId="3D215B2C" w14:textId="35AC9CBF" w:rsidR="006472C8" w:rsidRPr="00E83CFF" w:rsidRDefault="006472C8" w:rsidP="00E83CFF">
      <w:pPr>
        <w:pStyle w:val="Heading1"/>
      </w:pPr>
      <w:bookmarkStart w:id="70" w:name="_Toc74058723"/>
      <w:r w:rsidRPr="00E83CFF">
        <w:lastRenderedPageBreak/>
        <w:t>Roster of Repair Station Personnel</w:t>
      </w:r>
      <w:bookmarkEnd w:id="70"/>
    </w:p>
    <w:p w14:paraId="7C8E996B" w14:textId="250835E1" w:rsidR="007771DC" w:rsidRPr="006032F9" w:rsidRDefault="006472C8" w:rsidP="00612922">
      <w:pPr>
        <w:rPr>
          <w:color w:val="auto"/>
        </w:rPr>
      </w:pPr>
      <w:r w:rsidRPr="006032F9">
        <w:t xml:space="preserve">The Roster of Repair Station Personnel is maintained by the QA Manager and </w:t>
      </w:r>
      <w:r w:rsidR="000C7F53" w:rsidRPr="006032F9">
        <w:t>is stored by hardcopy OR Digitally on computer at Alta Avionics, LLC.</w:t>
      </w:r>
      <w:r w:rsidRPr="006032F9">
        <w:t xml:space="preserve"> </w:t>
      </w:r>
    </w:p>
    <w:p w14:paraId="1C82AEF4" w14:textId="06426901" w:rsidR="00C638B3" w:rsidRPr="006032F9" w:rsidRDefault="006472C8" w:rsidP="00612922">
      <w:r w:rsidRPr="006032F9">
        <w:t xml:space="preserve">Changes to the Roster of Repair Station Personnel caused by termination, reassignment, change in duties or scope of assignment, or the addition of personnel must be made within </w:t>
      </w:r>
      <w:r w:rsidR="00BD2337">
        <w:t>five (</w:t>
      </w:r>
      <w:r w:rsidRPr="006032F9">
        <w:t>5</w:t>
      </w:r>
      <w:r w:rsidR="00BD2337">
        <w:t>)</w:t>
      </w:r>
      <w:r w:rsidRPr="006032F9">
        <w:t xml:space="preserve"> business days</w:t>
      </w:r>
      <w:r w:rsidR="00EA44F3">
        <w:t xml:space="preserve"> and reported to the FAA</w:t>
      </w:r>
      <w:r w:rsidRPr="006032F9">
        <w:t xml:space="preserve">. </w:t>
      </w:r>
    </w:p>
    <w:p w14:paraId="69977D92" w14:textId="18281143" w:rsidR="00635961" w:rsidRPr="006032F9" w:rsidRDefault="006472C8" w:rsidP="00612922">
      <w:r w:rsidRPr="006032F9">
        <w:t xml:space="preserve">Repairman Certificates will be applied for in accordance with 14 CFR Part 65. </w:t>
      </w:r>
    </w:p>
    <w:p w14:paraId="542AE485" w14:textId="7BC341F7" w:rsidR="006032F9" w:rsidRPr="006032F9" w:rsidRDefault="006032F9" w:rsidP="00A34E75">
      <w:r w:rsidRPr="006032F9">
        <w:t xml:space="preserve">Upon </w:t>
      </w:r>
      <w:r>
        <w:t>termination of employment</w:t>
      </w:r>
      <w:r w:rsidRPr="006032F9">
        <w:t xml:space="preserve"> at Alta Avionic</w:t>
      </w:r>
      <w:r>
        <w:t>s</w:t>
      </w:r>
      <w:r w:rsidRPr="006032F9">
        <w:t>,</w:t>
      </w:r>
      <w:r>
        <w:t xml:space="preserve"> </w:t>
      </w:r>
      <w:r w:rsidRPr="006032F9">
        <w:t>LLC, Repairman Certificates, airport</w:t>
      </w:r>
      <w:r w:rsidR="00A34E75">
        <w:t xml:space="preserve"> </w:t>
      </w:r>
      <w:r w:rsidRPr="006032F9">
        <w:t>identification, ramp passes, company tools, and shop keys will be turned in to the QA Manager.</w:t>
      </w:r>
    </w:p>
    <w:p w14:paraId="0A6C32C1" w14:textId="6AE56DA8" w:rsidR="00635961" w:rsidRPr="006032F9" w:rsidRDefault="00635961" w:rsidP="00612922">
      <w:r w:rsidRPr="006032F9">
        <w:t xml:space="preserve">The Roster of Repair Station Personnel is maintained by the QA Manager and is stored by hard copy in a controlled location OR digitally on </w:t>
      </w:r>
      <w:proofErr w:type="gramStart"/>
      <w:r w:rsidRPr="006032F9">
        <w:t>a</w:t>
      </w:r>
      <w:proofErr w:type="gramEnd"/>
      <w:r w:rsidRPr="006032F9">
        <w:t xml:space="preserve"> Alta Avionics</w:t>
      </w:r>
      <w:r w:rsidR="000C7F53" w:rsidRPr="006032F9">
        <w:t>, LLC</w:t>
      </w:r>
      <w:r w:rsidRPr="006032F9">
        <w:t xml:space="preserve"> Computer. </w:t>
      </w:r>
    </w:p>
    <w:p w14:paraId="3EF07B0A" w14:textId="77777777" w:rsidR="00635961" w:rsidRPr="00285E40" w:rsidRDefault="00635961" w:rsidP="00612922"/>
    <w:p w14:paraId="62D244DE" w14:textId="7EACB320" w:rsidR="00AA3F7F" w:rsidRPr="00285E40" w:rsidRDefault="006472C8" w:rsidP="00612922">
      <w:r w:rsidRPr="00285E40">
        <w:t>The Roster contains the following sections:</w:t>
      </w:r>
    </w:p>
    <w:p w14:paraId="64C21BEA" w14:textId="0839952F" w:rsidR="006472C8" w:rsidRPr="00285E40" w:rsidRDefault="006472C8" w:rsidP="000419CA">
      <w:pPr>
        <w:pStyle w:val="Heading2"/>
      </w:pPr>
      <w:bookmarkStart w:id="71" w:name="_Toc74058724"/>
      <w:r w:rsidRPr="00285E40">
        <w:t xml:space="preserve">Roster </w:t>
      </w:r>
      <w:r w:rsidR="00E1229A">
        <w:t>o</w:t>
      </w:r>
      <w:r w:rsidRPr="00285E40">
        <w:t>f Supervisory Personnel</w:t>
      </w:r>
      <w:bookmarkEnd w:id="71"/>
    </w:p>
    <w:p w14:paraId="29EF1141" w14:textId="542B8F94" w:rsidR="006472C8" w:rsidRPr="00285E40" w:rsidRDefault="006472C8" w:rsidP="00612922">
      <w:r w:rsidRPr="00285E40">
        <w:t>This section contains the names of the supervisors, their FAA certificate numbers, and the departments over which they are responsible.</w:t>
      </w:r>
    </w:p>
    <w:p w14:paraId="5375A50E" w14:textId="04E69CCF" w:rsidR="006472C8" w:rsidRPr="00285E40" w:rsidRDefault="006472C8" w:rsidP="000419CA">
      <w:pPr>
        <w:pStyle w:val="Heading2"/>
      </w:pPr>
      <w:bookmarkStart w:id="72" w:name="_Toc74058725"/>
      <w:r w:rsidRPr="00285E40">
        <w:t xml:space="preserve">Roster </w:t>
      </w:r>
      <w:r w:rsidR="00E1229A">
        <w:t>o</w:t>
      </w:r>
      <w:r w:rsidRPr="00285E40">
        <w:t>f Inspection Personnel</w:t>
      </w:r>
      <w:bookmarkEnd w:id="72"/>
    </w:p>
    <w:p w14:paraId="6EA96CE7" w14:textId="10D39B78" w:rsidR="006472C8" w:rsidRPr="00285E40" w:rsidRDefault="006472C8" w:rsidP="00612922">
      <w:r w:rsidRPr="00285E40">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Pr="00285E40" w:rsidRDefault="006472C8" w:rsidP="000419CA">
      <w:pPr>
        <w:pStyle w:val="Heading2"/>
      </w:pPr>
      <w:bookmarkStart w:id="73" w:name="_Toc74058726"/>
      <w:r w:rsidRPr="00285E40">
        <w:t>Inspector’s Limitations</w:t>
      </w:r>
      <w:bookmarkEnd w:id="73"/>
    </w:p>
    <w:p w14:paraId="0F3EF6EF" w14:textId="19C27332" w:rsidR="006472C8" w:rsidRPr="00285E40" w:rsidRDefault="006472C8" w:rsidP="00612922">
      <w:r w:rsidRPr="00285E40">
        <w:t>This section contains those inspectors whose ratings and/or locations are limited by the Repair Station.</w:t>
      </w:r>
    </w:p>
    <w:p w14:paraId="7D93F002" w14:textId="7DDD650B" w:rsidR="006472C8" w:rsidRPr="00285E40" w:rsidRDefault="006472C8" w:rsidP="000419CA">
      <w:pPr>
        <w:pStyle w:val="Heading2"/>
      </w:pPr>
      <w:bookmarkStart w:id="74" w:name="_Toc74058727"/>
      <w:r w:rsidRPr="00285E40">
        <w:t>Employee Summaries</w:t>
      </w:r>
      <w:bookmarkEnd w:id="74"/>
    </w:p>
    <w:p w14:paraId="4FE40415" w14:textId="0245E905" w:rsidR="006472C8" w:rsidRPr="00285E40" w:rsidRDefault="006472C8" w:rsidP="00612922">
      <w:r w:rsidRPr="00285E40">
        <w:t>This section includes employee summaries for supervisors, inspectors, and any employee working on aircraft, aircraft appliances, or any part thereof, under the Repair Station certificate.</w:t>
      </w:r>
    </w:p>
    <w:p w14:paraId="797D68FA" w14:textId="0E331538" w:rsidR="006472C8" w:rsidRPr="00285E40" w:rsidRDefault="006472C8" w:rsidP="000419CA">
      <w:pPr>
        <w:pStyle w:val="Heading2"/>
      </w:pPr>
      <w:bookmarkStart w:id="75" w:name="_Toc74058728"/>
      <w:r w:rsidRPr="00285E40">
        <w:t xml:space="preserve">Authorized Signatures </w:t>
      </w:r>
      <w:r w:rsidR="00C638B3">
        <w:t>a</w:t>
      </w:r>
      <w:r w:rsidRPr="00285E40">
        <w:t>nd Initials</w:t>
      </w:r>
      <w:bookmarkEnd w:id="75"/>
    </w:p>
    <w:p w14:paraId="52256814" w14:textId="5127610A" w:rsidR="006472C8" w:rsidRPr="00285E40" w:rsidRDefault="006472C8" w:rsidP="00612922">
      <w:r w:rsidRPr="00285E40">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6E29311E" w:rsidR="006472C8" w:rsidRPr="00285E40" w:rsidRDefault="006472C8" w:rsidP="00612922">
      <w:pPr>
        <w:sectPr w:rsidR="006472C8" w:rsidRPr="00285E40" w:rsidSect="006472C8">
          <w:pgSz w:w="12240" w:h="15840"/>
          <w:pgMar w:top="1440" w:right="1440" w:bottom="1440" w:left="1440" w:header="720" w:footer="720" w:gutter="0"/>
          <w:pgNumType w:start="1" w:chapStyle="1"/>
          <w:cols w:space="720"/>
          <w:docGrid w:linePitch="360"/>
        </w:sectPr>
      </w:pPr>
      <w:r w:rsidRPr="00285E40">
        <w:lastRenderedPageBreak/>
        <w:t xml:space="preserve">*All pertinent Employees with Alta Avionic s, LLC. will be entered and maintained under the Roster of Repair Station Personnel. Alta </w:t>
      </w:r>
      <w:del w:id="76" w:author="Roe, Cameron (C.)" w:date="2021-06-13T16:05:00Z">
        <w:r w:rsidRPr="00285E40" w:rsidDel="003B5F37">
          <w:delText>Avionics,  LLC</w:delText>
        </w:r>
      </w:del>
      <w:ins w:id="77" w:author="Roe, Cameron (C.)" w:date="2021-06-13T16:05:00Z">
        <w:r w:rsidR="003B5F37" w:rsidRPr="00285E40">
          <w:t>Avionics, LLC</w:t>
        </w:r>
      </w:ins>
      <w:r w:rsidRPr="00285E40">
        <w:t>. will not limit employees to location unless specified under “Inspector’s Limitations” or “Employee Summaries”.</w:t>
      </w:r>
    </w:p>
    <w:p w14:paraId="03425225" w14:textId="760A5AD5" w:rsidR="006472C8" w:rsidRPr="00E83CFF" w:rsidRDefault="006472C8" w:rsidP="00E83CFF">
      <w:pPr>
        <w:pStyle w:val="Heading1"/>
      </w:pPr>
      <w:bookmarkStart w:id="78" w:name="_Toc74058729"/>
      <w:r w:rsidRPr="00E83CFF">
        <w:lastRenderedPageBreak/>
        <w:t xml:space="preserve">Housing </w:t>
      </w:r>
      <w:proofErr w:type="gramStart"/>
      <w:r w:rsidRPr="00E83CFF">
        <w:t>And</w:t>
      </w:r>
      <w:proofErr w:type="gramEnd"/>
      <w:r w:rsidRPr="00E83CFF">
        <w:t xml:space="preserve"> Facilities</w:t>
      </w:r>
      <w:bookmarkEnd w:id="78"/>
    </w:p>
    <w:p w14:paraId="6768865C" w14:textId="7194E1E9" w:rsidR="006472C8" w:rsidRPr="00285E40" w:rsidRDefault="006472C8" w:rsidP="00612922">
      <w:r w:rsidRPr="00285E40">
        <w:t xml:space="preserve">The </w:t>
      </w:r>
      <w:r w:rsidR="009F349C" w:rsidRPr="00285E40">
        <w:t>Alta</w:t>
      </w:r>
      <w:r w:rsidRPr="00285E40">
        <w:t xml:space="preserve"> Avionics, </w:t>
      </w:r>
      <w:r w:rsidR="009F349C" w:rsidRPr="00285E40">
        <w:t>LLC</w:t>
      </w:r>
      <w:r w:rsidRPr="00285E40">
        <w:t xml:space="preserve">. FAA </w:t>
      </w:r>
      <w:r w:rsidR="009F349C" w:rsidRPr="00285E40">
        <w:t>C</w:t>
      </w:r>
      <w:r w:rsidRPr="00285E40">
        <w:t xml:space="preserve">ertified Repair Station No. </w:t>
      </w:r>
      <w:r w:rsidR="00BD2337">
        <w:t>(TBD)</w:t>
      </w:r>
      <w:r w:rsidR="009F349C" w:rsidRPr="00285E40">
        <w:t xml:space="preserve"> </w:t>
      </w:r>
      <w:r w:rsidRPr="00285E40">
        <w:t>is primarily housed in a building constructed of wood and adobe with metal and glass; with an office, storage space, and a shop consisting of the following:</w:t>
      </w:r>
    </w:p>
    <w:p w14:paraId="459062C5" w14:textId="4F29F223" w:rsidR="001A5A8B" w:rsidRPr="00285E40" w:rsidRDefault="001A5A8B" w:rsidP="00612922"/>
    <w:p w14:paraId="52B0E6FD" w14:textId="334F30D4" w:rsidR="001A5A8B" w:rsidRDefault="001A5A8B" w:rsidP="00612922">
      <w:r w:rsidRPr="00285E40">
        <w:t>1887 S</w:t>
      </w:r>
      <w:r w:rsidR="00A34E75">
        <w:t xml:space="preserve">outh </w:t>
      </w:r>
      <w:r w:rsidRPr="00285E40">
        <w:t>1800 W</w:t>
      </w:r>
      <w:r w:rsidR="00A34E75">
        <w:t>est</w:t>
      </w:r>
      <w:r w:rsidR="00A34E75">
        <w:br/>
      </w:r>
      <w:r w:rsidRPr="00285E40">
        <w:t>Woods Cross, UT 84087</w:t>
      </w:r>
    </w:p>
    <w:p w14:paraId="0010F742" w14:textId="77777777" w:rsidR="00A34E75" w:rsidRPr="00285E40" w:rsidRDefault="00A34E75" w:rsidP="00612922"/>
    <w:p w14:paraId="1F1B2816" w14:textId="7C35830E" w:rsidR="006472C8" w:rsidRPr="00285E40" w:rsidRDefault="006472C8" w:rsidP="00612922">
      <w:r w:rsidRPr="00285E40">
        <w:t xml:space="preserve">The hanger is a metal building with floor constructed of reinforced concrete </w:t>
      </w:r>
      <w:r w:rsidR="00635961" w:rsidRPr="00285E40">
        <w:t>s</w:t>
      </w:r>
      <w:r w:rsidRPr="00285E40">
        <w:t>torage room</w:t>
      </w:r>
      <w:r w:rsidR="00BD2337">
        <w:t xml:space="preserve"> and bench facilities are </w:t>
      </w:r>
      <w:r w:rsidRPr="00285E40">
        <w:t xml:space="preserve">lit and environmentally </w:t>
      </w:r>
      <w:r w:rsidR="00BD2337">
        <w:t>utilizing a HVAC system with LED, Incandescent and florescent lighting.</w:t>
      </w:r>
    </w:p>
    <w:p w14:paraId="585C1FFB" w14:textId="7E08F72A" w:rsidR="009F349C" w:rsidRPr="00285E40" w:rsidRDefault="009F349C" w:rsidP="00612922">
      <w:r w:rsidRPr="00285E40">
        <w:t xml:space="preserve">All Housing and facilities under </w:t>
      </w:r>
      <w:r w:rsidR="00830D0B" w:rsidRPr="00285E40">
        <w:t>Alta Avionics, LLC</w:t>
      </w:r>
      <w:r w:rsidRPr="00285E40">
        <w:t>. will meet or exceed the requirements of 14 CFR 145, specifically:</w:t>
      </w:r>
    </w:p>
    <w:p w14:paraId="6143CC4E" w14:textId="193B15AE" w:rsidR="009F349C" w:rsidRPr="00285E40" w:rsidRDefault="009F349C" w:rsidP="00C43A65">
      <w:pPr>
        <w:pStyle w:val="ListParagraph"/>
        <w:numPr>
          <w:ilvl w:val="0"/>
          <w:numId w:val="17"/>
        </w:numPr>
      </w:pPr>
      <w:r w:rsidRPr="00285E40">
        <w:t>Housing for necessary equipment and material.</w:t>
      </w:r>
    </w:p>
    <w:p w14:paraId="37EEF6E8" w14:textId="1BBB01F7" w:rsidR="009F349C" w:rsidRPr="00285E40" w:rsidRDefault="009F349C" w:rsidP="00C43A65">
      <w:pPr>
        <w:pStyle w:val="ListParagraph"/>
        <w:numPr>
          <w:ilvl w:val="0"/>
          <w:numId w:val="17"/>
        </w:numPr>
      </w:pPr>
      <w:r w:rsidRPr="00285E40">
        <w:t>Facilities for properly storing, segregating and protecting materials, parts and supplies.</w:t>
      </w:r>
    </w:p>
    <w:p w14:paraId="6D84E918" w14:textId="0A845300" w:rsidR="009F349C" w:rsidRPr="00285E40" w:rsidRDefault="009F349C" w:rsidP="00C43A65">
      <w:pPr>
        <w:pStyle w:val="ListParagraph"/>
        <w:numPr>
          <w:ilvl w:val="0"/>
          <w:numId w:val="17"/>
        </w:numPr>
      </w:pPr>
      <w:r w:rsidRPr="00285E40">
        <w:t>Facilities for properly protecting parts and subassemblies during storage, disassembly, cleaning, inspection, repair and assembly.</w:t>
      </w:r>
    </w:p>
    <w:p w14:paraId="3775EA08" w14:textId="07910E76" w:rsidR="009F349C" w:rsidRPr="00285E40" w:rsidRDefault="009F349C" w:rsidP="00612922">
      <w:r w:rsidRPr="00285E40">
        <w:t>Suitable storage facilities are provided which are used exclusively for storing parts and materials. The area is labeled and organized such that only acceptable parts and supplies are issued for any job.</w:t>
      </w:r>
    </w:p>
    <w:p w14:paraId="3B86CDCC" w14:textId="6C1C07FA" w:rsidR="009F349C" w:rsidRPr="00285E40" w:rsidRDefault="009F349C" w:rsidP="00612922">
      <w:r w:rsidRPr="00285E40">
        <w:t xml:space="preserve">The areas for receiving, and for shipping customer units, have adequate space, lighting, shelving, security, and fire protection to accommodate customer appliances in a manner that </w:t>
      </w:r>
      <w:r w:rsidR="000C7F53">
        <w:t>assists in</w:t>
      </w:r>
      <w:r w:rsidRPr="00285E40">
        <w:t xml:space="preserve"> preclud</w:t>
      </w:r>
      <w:r w:rsidR="000C7F53">
        <w:t>ing</w:t>
      </w:r>
      <w:r w:rsidRPr="00285E40">
        <w:t xml:space="preserve"> damage, loss, and theft.</w:t>
      </w:r>
    </w:p>
    <w:p w14:paraId="53E9DD38" w14:textId="77777777" w:rsidR="009F349C" w:rsidRPr="00285E40" w:rsidRDefault="009F349C" w:rsidP="00612922">
      <w:pPr>
        <w:sectPr w:rsidR="009F349C" w:rsidRPr="00285E40" w:rsidSect="008B5995">
          <w:pgSz w:w="12240" w:h="15840"/>
          <w:pgMar w:top="720" w:right="720" w:bottom="720" w:left="720" w:header="720" w:footer="720" w:gutter="0"/>
          <w:pgNumType w:start="1" w:chapStyle="1"/>
          <w:cols w:space="720"/>
          <w:docGrid w:linePitch="360"/>
        </w:sectPr>
      </w:pPr>
      <w:r w:rsidRPr="00285E40">
        <w:t>A dedicated storage area is provided to safely store reusable shipping containers, and to protect them from environmental damage.</w:t>
      </w:r>
    </w:p>
    <w:p w14:paraId="53496097" w14:textId="6031BB12" w:rsidR="009F349C" w:rsidRPr="00E83CFF" w:rsidRDefault="009F349C" w:rsidP="00E83CFF">
      <w:pPr>
        <w:pStyle w:val="Heading1"/>
      </w:pPr>
      <w:bookmarkStart w:id="79" w:name="_Toc74058730"/>
      <w:r w:rsidRPr="00E83CFF">
        <w:lastRenderedPageBreak/>
        <w:t>Safety</w:t>
      </w:r>
      <w:r w:rsidR="005840F2" w:rsidRPr="00E83CFF">
        <w:t xml:space="preserve"> and</w:t>
      </w:r>
      <w:r w:rsidRPr="00E83CFF">
        <w:t xml:space="preserve"> Security</w:t>
      </w:r>
      <w:bookmarkEnd w:id="79"/>
    </w:p>
    <w:p w14:paraId="6EC52C40" w14:textId="54A70E23" w:rsidR="009F349C" w:rsidRPr="00285E40" w:rsidRDefault="009F349C" w:rsidP="00612922">
      <w:r w:rsidRPr="00285E40">
        <w:t xml:space="preserve">All facilities under </w:t>
      </w:r>
      <w:r w:rsidR="00830D0B" w:rsidRPr="00285E40">
        <w:t>Alta Avionics, LLC</w:t>
      </w:r>
      <w:r w:rsidRPr="00285E40">
        <w:t>. will provide housing and facilities that have adequate security and protection from fire.</w:t>
      </w:r>
    </w:p>
    <w:p w14:paraId="1D3F9421" w14:textId="77777777" w:rsidR="009F349C" w:rsidRPr="00285E40" w:rsidRDefault="009F349C" w:rsidP="00612922">
      <w:r w:rsidRPr="00285E40">
        <w:t>Security measures will be reviewed periodically by management.</w:t>
      </w:r>
    </w:p>
    <w:p w14:paraId="2B2279A6" w14:textId="227A11B6" w:rsidR="009F349C" w:rsidRPr="00285E40" w:rsidRDefault="009F349C" w:rsidP="00612922">
      <w:r w:rsidRPr="00285E40">
        <w:t>Fire protection devices and systems will be inspected</w:t>
      </w:r>
      <w:r w:rsidR="004C2E5A" w:rsidRPr="00285E40">
        <w:t xml:space="preserve"> annually</w:t>
      </w:r>
      <w:r w:rsidRPr="00285E40">
        <w:t>.</w:t>
      </w:r>
    </w:p>
    <w:p w14:paraId="29E88EB1" w14:textId="0CD6FFFF" w:rsidR="009F349C" w:rsidRPr="00285E40" w:rsidRDefault="009F349C" w:rsidP="00612922">
      <w:r w:rsidRPr="00285E40">
        <w:t>Firefighting equipment and its locations, will be well identified and maintained in serviceable condition.</w:t>
      </w:r>
    </w:p>
    <w:p w14:paraId="59F1018D" w14:textId="1E3D421A" w:rsidR="009F349C" w:rsidRPr="00285E40" w:rsidRDefault="009F349C" w:rsidP="00612922">
      <w:r w:rsidRPr="00285E40">
        <w:t>Walkways, doors, and fire extinguishers will be clear of obstructions, and easily accessible.</w:t>
      </w:r>
    </w:p>
    <w:p w14:paraId="0DD56FF8" w14:textId="77777777" w:rsidR="009F349C" w:rsidRPr="00285E40" w:rsidRDefault="009F349C" w:rsidP="00612922">
      <w:r w:rsidRPr="00285E40">
        <w:t>Appropriate safety devices will be maintained in good condition, and shall be used.</w:t>
      </w:r>
    </w:p>
    <w:p w14:paraId="5035263B" w14:textId="77777777" w:rsidR="009F349C" w:rsidRPr="00285E40" w:rsidRDefault="009F349C" w:rsidP="00612922">
      <w:r w:rsidRPr="00285E40">
        <w:t>Operations will be conducted in a safe manner, and in a safe environment that avoids</w:t>
      </w:r>
    </w:p>
    <w:p w14:paraId="1F68D914" w14:textId="77777777" w:rsidR="009F349C" w:rsidRPr="00285E40" w:rsidRDefault="009F349C" w:rsidP="00612922">
      <w:pPr>
        <w:sectPr w:rsidR="009F349C" w:rsidRPr="00285E40" w:rsidSect="006472C8">
          <w:pgSz w:w="12240" w:h="15840"/>
          <w:pgMar w:top="1440" w:right="1440" w:bottom="1440" w:left="1440" w:header="720" w:footer="720" w:gutter="0"/>
          <w:pgNumType w:start="1" w:chapStyle="1"/>
          <w:cols w:space="720"/>
          <w:docGrid w:linePitch="360"/>
        </w:sectPr>
      </w:pPr>
      <w:r w:rsidRPr="00285E40">
        <w:t>personnel injury, and damage to customer property.</w:t>
      </w:r>
    </w:p>
    <w:p w14:paraId="498A23F7" w14:textId="437A9EB7" w:rsidR="009F349C" w:rsidRPr="00E83CFF" w:rsidRDefault="009F349C" w:rsidP="00E83CFF">
      <w:pPr>
        <w:pStyle w:val="Heading1"/>
      </w:pPr>
      <w:bookmarkStart w:id="80" w:name="_Toc74058731"/>
      <w:r w:rsidRPr="00E83CFF">
        <w:lastRenderedPageBreak/>
        <w:t>Facilities Floor Plans</w:t>
      </w:r>
      <w:bookmarkEnd w:id="80"/>
    </w:p>
    <w:p w14:paraId="5227A533" w14:textId="5B4DE928" w:rsidR="00AC5365" w:rsidRPr="00285E40" w:rsidRDefault="00704FB2" w:rsidP="00612922">
      <w:r w:rsidRPr="00285E40">
        <w:rPr>
          <w:noProof/>
        </w:rPr>
        <w:drawing>
          <wp:inline distT="0" distB="0" distL="0" distR="0" wp14:anchorId="1213FBE8" wp14:editId="11509417">
            <wp:extent cx="5943600" cy="6383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383655"/>
                    </a:xfrm>
                    <a:prstGeom prst="rect">
                      <a:avLst/>
                    </a:prstGeom>
                    <a:noFill/>
                    <a:ln>
                      <a:noFill/>
                    </a:ln>
                  </pic:spPr>
                </pic:pic>
              </a:graphicData>
            </a:graphic>
          </wp:inline>
        </w:drawing>
      </w:r>
    </w:p>
    <w:p w14:paraId="0ADB90C9" w14:textId="06C8EEC4" w:rsidR="008E5EF1" w:rsidRPr="00285E40" w:rsidRDefault="009F349C" w:rsidP="00612922">
      <w:pPr>
        <w:sectPr w:rsidR="008E5EF1" w:rsidRPr="00285E40" w:rsidSect="00F86923">
          <w:pgSz w:w="12240" w:h="15840"/>
          <w:pgMar w:top="1440" w:right="1440" w:bottom="1440" w:left="1440" w:header="720" w:footer="720" w:gutter="0"/>
          <w:pgNumType w:start="1" w:chapStyle="1"/>
          <w:cols w:space="720"/>
          <w:docGrid w:linePitch="360"/>
        </w:sectPr>
      </w:pPr>
      <w:r w:rsidRPr="00285E40">
        <w:br w:type="page"/>
      </w:r>
    </w:p>
    <w:p w14:paraId="41CBAA5F" w14:textId="363DB3B9" w:rsidR="00FC52AE" w:rsidRPr="00E83CFF" w:rsidRDefault="00FC52AE" w:rsidP="00E83CFF">
      <w:pPr>
        <w:pStyle w:val="Heading1"/>
      </w:pPr>
      <w:bookmarkStart w:id="81" w:name="_Toc74058732"/>
      <w:r w:rsidRPr="00E83CFF">
        <w:lastRenderedPageBreak/>
        <w:t xml:space="preserve">Equipment, Tools, Technical Data, </w:t>
      </w:r>
      <w:r w:rsidR="00A34E75">
        <w:t>and</w:t>
      </w:r>
      <w:r w:rsidRPr="00E83CFF">
        <w:t xml:space="preserve"> Materials</w:t>
      </w:r>
      <w:bookmarkEnd w:id="81"/>
    </w:p>
    <w:p w14:paraId="4D56889F" w14:textId="084A2A04" w:rsidR="00FC52AE" w:rsidRPr="00285E40" w:rsidRDefault="00FC52AE" w:rsidP="00612922">
      <w:r w:rsidRPr="00285E40">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0288019A" w14:textId="6B5AEAEE" w:rsidR="00FC52AE" w:rsidRPr="00285E40" w:rsidRDefault="00FC52AE" w:rsidP="00612922">
      <w:r w:rsidRPr="00285E40">
        <w:t>The Repair Station may develop and use equivalent equipment or test apparatus, and will follow the procedures of the Repair Station Manual in determining the suitability of equivalent equipment or test apparatus.</w:t>
      </w:r>
    </w:p>
    <w:p w14:paraId="07200D97" w14:textId="4A641EBB" w:rsidR="00FC52AE" w:rsidRPr="00285E40" w:rsidRDefault="00FC52AE" w:rsidP="00612922">
      <w:r w:rsidRPr="00285E40">
        <w:t>The Repair Station may lease or borrow equipment and tooling, and when doing so,</w:t>
      </w:r>
      <w:r w:rsidR="008E5EF1" w:rsidRPr="00285E40">
        <w:t xml:space="preserve"> </w:t>
      </w:r>
      <w:r w:rsidRPr="00285E40">
        <w:t>will follow the procedures contained in the Repair Station Manual, and Quality</w:t>
      </w:r>
      <w:r w:rsidR="008E5EF1" w:rsidRPr="00285E40">
        <w:t xml:space="preserve"> </w:t>
      </w:r>
      <w:r w:rsidRPr="00285E40">
        <w:t>Control manual as applicable.</w:t>
      </w:r>
    </w:p>
    <w:p w14:paraId="0F9C928A" w14:textId="2A85302B" w:rsidR="00FC52AE" w:rsidRPr="00285E40" w:rsidRDefault="00FC52AE" w:rsidP="00612922">
      <w:r w:rsidRPr="00285E40">
        <w:t xml:space="preserve">Certain tooling and equipment, which is leased or borrowed from outside the </w:t>
      </w:r>
      <w:r w:rsidR="00830D0B" w:rsidRPr="00285E40">
        <w:t>Alta Avionics, LLC</w:t>
      </w:r>
      <w:r w:rsidRPr="00285E40">
        <w:t>. repair station network, may be subject to the calibration requirements of</w:t>
      </w:r>
      <w:r w:rsidR="008E5EF1" w:rsidRPr="00285E40">
        <w:t xml:space="preserve"> </w:t>
      </w:r>
      <w:r w:rsidRPr="00285E40">
        <w:t>the Repair Station. In those instances, the tooling or equipment is incorporated into the</w:t>
      </w:r>
      <w:r w:rsidR="008E5EF1" w:rsidRPr="00285E40">
        <w:t xml:space="preserve"> </w:t>
      </w:r>
      <w:r w:rsidRPr="00285E40">
        <w:t>Repair Station’s calibration tracking program prior to its use.</w:t>
      </w:r>
    </w:p>
    <w:p w14:paraId="33B64216" w14:textId="0BC0FA8A" w:rsidR="00FC52AE" w:rsidRPr="00285E40" w:rsidRDefault="00FC52AE" w:rsidP="00612922">
      <w:r w:rsidRPr="00285E40">
        <w:t>All test and inspection equipment used to make airworthiness determinations are</w:t>
      </w:r>
      <w:r w:rsidR="008E5EF1" w:rsidRPr="00285E40">
        <w:t xml:space="preserve"> </w:t>
      </w:r>
      <w:r w:rsidRPr="00285E40">
        <w:t>calibrated to a standard acceptable to the FAA.</w:t>
      </w:r>
    </w:p>
    <w:p w14:paraId="690CBB20" w14:textId="7A70213C" w:rsidR="00FC52AE" w:rsidRPr="00285E40" w:rsidRDefault="00FC52AE" w:rsidP="00612922">
      <w:r w:rsidRPr="00285E40">
        <w:t>The technical data and documents required for the maintenance, inspection, or</w:t>
      </w:r>
      <w:r w:rsidR="008E5EF1" w:rsidRPr="00285E40">
        <w:t xml:space="preserve"> </w:t>
      </w:r>
      <w:r w:rsidRPr="00285E40">
        <w:t>alterations is that of the manufacturer’s current publication listing, or is verified to be</w:t>
      </w:r>
      <w:r w:rsidR="008E5EF1" w:rsidRPr="00285E40">
        <w:t xml:space="preserve"> </w:t>
      </w:r>
      <w:r w:rsidRPr="00285E40">
        <w:t>current at the time the work is being accomplished, and all technical data is accessible</w:t>
      </w:r>
      <w:r w:rsidR="008E5EF1" w:rsidRPr="00285E40">
        <w:t xml:space="preserve"> </w:t>
      </w:r>
      <w:r w:rsidRPr="00285E40">
        <w:t>by technical personnel.</w:t>
      </w:r>
    </w:p>
    <w:p w14:paraId="1FD7AC6B" w14:textId="1700E599" w:rsidR="00FC52AE" w:rsidRPr="00285E40" w:rsidRDefault="00FC52AE" w:rsidP="00612922">
      <w:r w:rsidRPr="00285E40">
        <w:t>Parts and materials used in the maintenance, inspection and alteration of aircraft and/or</w:t>
      </w:r>
      <w:r w:rsidR="008E5EF1" w:rsidRPr="00285E40">
        <w:t xml:space="preserve"> </w:t>
      </w:r>
      <w:r w:rsidRPr="00285E40">
        <w:t>components are procured through the Parts Department, and purchased from approved</w:t>
      </w:r>
      <w:r w:rsidR="008E5EF1" w:rsidRPr="00285E40">
        <w:t xml:space="preserve"> </w:t>
      </w:r>
      <w:r w:rsidRPr="00285E40">
        <w:t>sources, and documented on Purchase Orders.</w:t>
      </w:r>
    </w:p>
    <w:p w14:paraId="512D41D6" w14:textId="7527A175" w:rsidR="00FC52AE" w:rsidRPr="00285E40" w:rsidRDefault="00FC52AE" w:rsidP="00612922">
      <w:r w:rsidRPr="00285E40">
        <w:t>All parts and materials are subjected to a receiving inspection, which consists of a</w:t>
      </w:r>
      <w:r w:rsidR="008E5EF1" w:rsidRPr="00285E40">
        <w:t xml:space="preserve"> </w:t>
      </w:r>
      <w:r w:rsidRPr="00285E40">
        <w:t>review of the documentation supporting airworthiness, and a state of preservation</w:t>
      </w:r>
      <w:r w:rsidR="008E5EF1" w:rsidRPr="00285E40">
        <w:t xml:space="preserve"> </w:t>
      </w:r>
      <w:r w:rsidRPr="00285E40">
        <w:t>and/or visual inspection to determine whether the part or material was received in</w:t>
      </w:r>
      <w:r w:rsidR="008E5EF1" w:rsidRPr="00285E40">
        <w:t xml:space="preserve"> </w:t>
      </w:r>
      <w:r w:rsidRPr="00285E40">
        <w:t>acceptable condition.</w:t>
      </w:r>
    </w:p>
    <w:p w14:paraId="41C22E71" w14:textId="46EDBA0D" w:rsidR="009F349C" w:rsidRPr="00285E40" w:rsidRDefault="00FC52AE" w:rsidP="00612922">
      <w:r w:rsidRPr="00285E40">
        <w:t>Materials, which are subject to Electrostatic Discharge Safety (ESDS), are handled,</w:t>
      </w:r>
      <w:r w:rsidR="008E5EF1" w:rsidRPr="00285E40">
        <w:t xml:space="preserve"> </w:t>
      </w:r>
      <w:r w:rsidRPr="00285E40">
        <w:t>packaged and protected such that damage does not occur during storage and handling.</w:t>
      </w:r>
      <w:r w:rsidR="008E5EF1" w:rsidRPr="00285E40">
        <w:t xml:space="preserve"> </w:t>
      </w:r>
      <w:r w:rsidRPr="00285E40">
        <w:t>Special calibrated ESDS packaging tables are used during the receiving process to</w:t>
      </w:r>
      <w:r w:rsidR="008E5EF1" w:rsidRPr="00285E40">
        <w:t xml:space="preserve"> </w:t>
      </w:r>
      <w:r w:rsidRPr="00285E40">
        <w:t>ensure product integrity.</w:t>
      </w:r>
    </w:p>
    <w:p w14:paraId="1ACA561E" w14:textId="2B0EFFE2" w:rsidR="008E5EF1" w:rsidRPr="00285E40" w:rsidRDefault="00A34E75" w:rsidP="000419CA">
      <w:pPr>
        <w:pStyle w:val="Heading2"/>
      </w:pPr>
      <w:bookmarkStart w:id="82" w:name="_Toc74058733"/>
      <w:r>
        <w:t>Additional Fixed Locations</w:t>
      </w:r>
      <w:bookmarkEnd w:id="82"/>
    </w:p>
    <w:p w14:paraId="46C21D4D" w14:textId="753DD6BF" w:rsidR="008E5EF1" w:rsidRPr="00285E40" w:rsidRDefault="008E5EF1" w:rsidP="00612922">
      <w:pPr>
        <w:rPr>
          <w:sz w:val="20"/>
          <w:szCs w:val="20"/>
        </w:rPr>
      </w:pPr>
      <w:r w:rsidRPr="00285E40">
        <w:t xml:space="preserve">All </w:t>
      </w:r>
      <w:r w:rsidR="00A34E75">
        <w:t>additional fixed locations</w:t>
      </w:r>
      <w:r w:rsidRPr="00285E40">
        <w:t xml:space="preserve"> under </w:t>
      </w:r>
      <w:r w:rsidR="00830D0B" w:rsidRPr="00285E40">
        <w:t>Alta Avionics, LLC</w:t>
      </w:r>
      <w:r w:rsidRPr="00285E40">
        <w:t>. will adhere to all requirements set forth by the FAA accepted Repair Station Manual</w:t>
      </w:r>
      <w:r w:rsidRPr="00285E40">
        <w:rPr>
          <w:sz w:val="20"/>
          <w:szCs w:val="20"/>
        </w:rPr>
        <w:t>.</w:t>
      </w:r>
    </w:p>
    <w:p w14:paraId="27B35797" w14:textId="00E83392" w:rsidR="008E5EF1" w:rsidRPr="00285E40" w:rsidRDefault="008E5EF1" w:rsidP="00612922">
      <w:r w:rsidRPr="00285E40">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Pr="00285E40" w:rsidRDefault="008E5EF1" w:rsidP="00612922">
      <w:r w:rsidRPr="00285E40">
        <w:lastRenderedPageBreak/>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Pr="00285E40" w:rsidRDefault="008E5EF1" w:rsidP="00612922">
      <w:r w:rsidRPr="00285E40">
        <w:t>The Repair Station may lease or borrow equipment and tooling, and when doing so, will follow the procedures contained in the Repair Station Manual, and Quality Control manual as applicable.</w:t>
      </w:r>
    </w:p>
    <w:p w14:paraId="34A93115" w14:textId="663D4CBD" w:rsidR="008E5EF1" w:rsidRPr="00285E40" w:rsidRDefault="008E5EF1" w:rsidP="00612922">
      <w:r w:rsidRPr="00285E40">
        <w:t xml:space="preserve">Certain tooling and equipment, which is leased or borrowed from outside the </w:t>
      </w:r>
      <w:r w:rsidR="00830D0B" w:rsidRPr="00285E40">
        <w:t>Alta Avionics, LLC</w:t>
      </w:r>
      <w:r w:rsidRPr="00285E40">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Pr="00285E40" w:rsidRDefault="008E5EF1" w:rsidP="00612922">
      <w:r w:rsidRPr="00285E40">
        <w:t>All test and inspection equipment used to make airworthiness determinations are calibrated to a standard acceptable to the FAA.</w:t>
      </w:r>
    </w:p>
    <w:p w14:paraId="290759FE" w14:textId="1A2680E4" w:rsidR="008E5EF1" w:rsidRPr="00285E40" w:rsidRDefault="008E5EF1" w:rsidP="00612922">
      <w:r w:rsidRPr="00285E40">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Pr="00285E40" w:rsidRDefault="008B2782" w:rsidP="00612922"/>
    <w:p w14:paraId="7E2F12C8" w14:textId="77777777" w:rsidR="008E5EF1" w:rsidRPr="00285E40" w:rsidRDefault="008E5EF1" w:rsidP="00612922">
      <w:pPr>
        <w:sectPr w:rsidR="008E5EF1" w:rsidRPr="00285E40" w:rsidSect="008E5EF1">
          <w:pgSz w:w="12240" w:h="15840"/>
          <w:pgMar w:top="1440" w:right="1440" w:bottom="1440" w:left="1440" w:header="720" w:footer="720" w:gutter="0"/>
          <w:pgNumType w:start="1" w:chapStyle="1"/>
          <w:cols w:space="720"/>
          <w:docGrid w:linePitch="360"/>
        </w:sectPr>
      </w:pPr>
    </w:p>
    <w:p w14:paraId="42DF3EDA" w14:textId="77706FDA" w:rsidR="008E5EF1" w:rsidRPr="00E83CFF" w:rsidRDefault="008E5EF1" w:rsidP="00E83CFF">
      <w:pPr>
        <w:pStyle w:val="Heading1"/>
      </w:pPr>
      <w:bookmarkStart w:id="83" w:name="_Toc74058734"/>
      <w:r w:rsidRPr="00E83CFF">
        <w:lastRenderedPageBreak/>
        <w:t>Training</w:t>
      </w:r>
      <w:bookmarkEnd w:id="83"/>
    </w:p>
    <w:p w14:paraId="655BE684" w14:textId="5132C429" w:rsidR="008E5EF1" w:rsidRPr="00285E40" w:rsidRDefault="008E5EF1" w:rsidP="00612922">
      <w:r w:rsidRPr="00285E40">
        <w:t xml:space="preserve">The Training Program consists of initial, factory, on-the-job, and recurrent training, approved and scheduled as required by the General Manager for </w:t>
      </w:r>
      <w:r w:rsidR="00830D0B" w:rsidRPr="00285E40">
        <w:t>Alta Avionics, LLC</w:t>
      </w:r>
      <w:r w:rsidRPr="00285E40">
        <w:t>. Training will be provided for any employee working on aircraft, aircraft appliances, or any part thereof.</w:t>
      </w:r>
    </w:p>
    <w:p w14:paraId="76418CFD" w14:textId="32811351" w:rsidR="008E5EF1" w:rsidRPr="00285E40" w:rsidRDefault="008E5EF1" w:rsidP="00612922">
      <w:r w:rsidRPr="00285E40">
        <w:t xml:space="preserve">After approval by </w:t>
      </w:r>
      <w:r w:rsidR="00830D0B" w:rsidRPr="00285E40">
        <w:t>Alta Avionics, LLC</w:t>
      </w:r>
      <w:r w:rsidRPr="00285E40">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64E4EB57" w:rsidR="008E5EF1" w:rsidRPr="00285E40" w:rsidRDefault="008E5EF1" w:rsidP="00612922">
      <w:r w:rsidRPr="00285E40">
        <w:t xml:space="preserve">The FAA Coordinator will revise manuals as required, and explain the revisions to all employees. All employees will fill out an Employee Training Record </w:t>
      </w:r>
      <w:r w:rsidR="001017C3">
        <w:t>(A-ETR)</w:t>
      </w:r>
      <w:r w:rsidRPr="00285E40">
        <w:t xml:space="preserve"> to verify and acknowledge the understating of each revision. An electronic copy of the Employee Training Record </w:t>
      </w:r>
      <w:r w:rsidR="001017C3">
        <w:t>A-ETR</w:t>
      </w:r>
      <w:r w:rsidRPr="00285E40">
        <w:t xml:space="preserve"> will be digitally stored into all employees training records.</w:t>
      </w:r>
    </w:p>
    <w:p w14:paraId="40902E4C" w14:textId="7C3972A0" w:rsidR="00D661E9" w:rsidRPr="00285E40" w:rsidRDefault="008E5EF1" w:rsidP="00612922">
      <w:r w:rsidRPr="00285E40">
        <w:t xml:space="preserve">Training shall be documented on form </w:t>
      </w:r>
      <w:r w:rsidR="001017C3">
        <w:t>A-ETR</w:t>
      </w:r>
      <w:r w:rsidRPr="00285E40">
        <w:t xml:space="preserve">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w:t>
      </w:r>
      <w:r w:rsidR="001017C3">
        <w:t>A-ETR</w:t>
      </w:r>
      <w:r w:rsidRPr="00285E40">
        <w:t xml:space="preserve"> can be found in the Forms Manual. </w:t>
      </w:r>
      <w:r w:rsidR="00830D0B" w:rsidRPr="00285E40">
        <w:t>Alta Avionics, LLC</w:t>
      </w:r>
      <w:r w:rsidRPr="00285E40">
        <w:t>. President and FAA Coordinator will review the Training Manual for currency and completeness yearly.</w:t>
      </w:r>
    </w:p>
    <w:p w14:paraId="1B79A1AA" w14:textId="0AD5B2D1" w:rsidR="001E6CD2" w:rsidRPr="00285E40" w:rsidRDefault="00A34E75" w:rsidP="000419CA">
      <w:pPr>
        <w:pStyle w:val="Heading2"/>
      </w:pPr>
      <w:bookmarkStart w:id="84" w:name="_Toc74058735"/>
      <w:r>
        <w:t>Additional Fixed Locations</w:t>
      </w:r>
      <w:bookmarkEnd w:id="84"/>
      <w:r w:rsidR="001E6CD2" w:rsidRPr="00285E40">
        <w:t xml:space="preserve"> </w:t>
      </w:r>
    </w:p>
    <w:p w14:paraId="5C66D8F3" w14:textId="3A95085B" w:rsidR="001E6CD2" w:rsidRPr="00285E40" w:rsidRDefault="001E6CD2" w:rsidP="00612922">
      <w:r w:rsidRPr="00285E40">
        <w:t xml:space="preserve">All </w:t>
      </w:r>
      <w:r w:rsidR="00A34E75">
        <w:t>additional fixed locations</w:t>
      </w:r>
      <w:r w:rsidRPr="00285E40">
        <w:t xml:space="preserve"> under </w:t>
      </w:r>
      <w:r w:rsidR="00830D0B" w:rsidRPr="00285E40">
        <w:t>Alta Avionics, LLC</w:t>
      </w:r>
      <w:r w:rsidRPr="00285E40">
        <w:t>. will adhere to all training requirements</w:t>
      </w:r>
    </w:p>
    <w:p w14:paraId="58DEA9F7" w14:textId="709DBF7C" w:rsidR="008E5EF1" w:rsidRPr="00285E40" w:rsidRDefault="001E6CD2" w:rsidP="00612922">
      <w:r w:rsidRPr="00285E40">
        <w:t>set forth by the FAA accepted Repair Station Manual.</w:t>
      </w:r>
    </w:p>
    <w:p w14:paraId="25F01255" w14:textId="77777777" w:rsidR="001E6CD2" w:rsidRPr="00285E40" w:rsidRDefault="001E6CD2" w:rsidP="00612922"/>
    <w:p w14:paraId="7ED75A3A" w14:textId="77777777" w:rsidR="001E6CD2" w:rsidRPr="00285E40" w:rsidRDefault="001E6CD2" w:rsidP="00612922">
      <w:pPr>
        <w:sectPr w:rsidR="001E6CD2" w:rsidRPr="00285E40" w:rsidSect="008E5EF1">
          <w:pgSz w:w="12240" w:h="15840"/>
          <w:pgMar w:top="1440" w:right="1440" w:bottom="1440" w:left="1440" w:header="720" w:footer="720" w:gutter="0"/>
          <w:pgNumType w:start="1" w:chapStyle="1"/>
          <w:cols w:space="720"/>
          <w:docGrid w:linePitch="360"/>
        </w:sectPr>
      </w:pPr>
    </w:p>
    <w:p w14:paraId="1F34A90D" w14:textId="77777777" w:rsidR="001E6CD2" w:rsidRPr="00E83CFF" w:rsidRDefault="001E6CD2" w:rsidP="00E83CFF">
      <w:pPr>
        <w:pStyle w:val="Heading1"/>
      </w:pPr>
      <w:bookmarkStart w:id="85" w:name="_Toc74058736"/>
      <w:r w:rsidRPr="00E83CFF">
        <w:lastRenderedPageBreak/>
        <w:t>Authorized Signatures and Initials</w:t>
      </w:r>
      <w:bookmarkEnd w:id="85"/>
    </w:p>
    <w:p w14:paraId="45E8ECF1" w14:textId="349EADE7" w:rsidR="001E6CD2" w:rsidRPr="00285E40" w:rsidRDefault="005D3286" w:rsidP="00612922">
      <w:r w:rsidRPr="00285E40">
        <w:t>Alta Avionics, LLC</w:t>
      </w:r>
      <w:r w:rsidR="001E6CD2" w:rsidRPr="00285E40">
        <w:t xml:space="preserve"> utilizes various forms in all departmental procedures; including maintenance, installation, inspection and administration. </w:t>
      </w:r>
      <w:r w:rsidR="00830D0B" w:rsidRPr="00285E40">
        <w:t>Alta Avionics, LLC</w:t>
      </w:r>
      <w:r w:rsidR="001E6CD2" w:rsidRPr="00285E40">
        <w:t>. will only recognize the following types of signatures and initials as authorized:</w:t>
      </w:r>
    </w:p>
    <w:p w14:paraId="2792C306" w14:textId="430AFDEA" w:rsidR="001E6CD2" w:rsidRPr="00285E40" w:rsidRDefault="001E6CD2" w:rsidP="00C43A65">
      <w:pPr>
        <w:pStyle w:val="ListParagraph"/>
        <w:numPr>
          <w:ilvl w:val="0"/>
          <w:numId w:val="18"/>
        </w:numPr>
      </w:pPr>
      <w:r w:rsidRPr="00285E40">
        <w:t xml:space="preserve">Handwritten - all handwritten signatures and initials are authorized on Return </w:t>
      </w:r>
      <w:proofErr w:type="gramStart"/>
      <w:r w:rsidRPr="00285E40">
        <w:t>To</w:t>
      </w:r>
      <w:proofErr w:type="gramEnd"/>
      <w:r w:rsidRPr="00285E40">
        <w:t xml:space="preserve"> Service, Maintenance Release, Tested By, and Repaired By documents. Signatures and initials will be documented in the Roster of Repair Station Personnel and electronically stored in </w:t>
      </w:r>
      <w:r w:rsidR="00830D0B" w:rsidRPr="00285E40">
        <w:t>Alta Avionics, LLC</w:t>
      </w:r>
      <w:r w:rsidRPr="00285E40">
        <w:t>. computer system and will be password protected.</w:t>
      </w:r>
    </w:p>
    <w:p w14:paraId="705678C8" w14:textId="1AEEE6B0" w:rsidR="001E6CD2" w:rsidRPr="00285E40" w:rsidRDefault="001E6CD2" w:rsidP="00C43A65">
      <w:pPr>
        <w:pStyle w:val="ListParagraph"/>
        <w:numPr>
          <w:ilvl w:val="0"/>
          <w:numId w:val="18"/>
        </w:numPr>
      </w:pPr>
      <w:r w:rsidRPr="00285E40">
        <w:t xml:space="preserve">Electronic - all electronic signatures and initials (when available) are authorized on Return to Service, Maintenance Release, Tested By, and Repaired By documents. An original signature of all authorized employees will be stored in </w:t>
      </w:r>
      <w:r w:rsidR="00830D0B" w:rsidRPr="00285E40">
        <w:t>Alta Avionics, LLC</w:t>
      </w:r>
      <w:r w:rsidRPr="00285E40">
        <w:t xml:space="preserve">. computer system and will be password protected. </w:t>
      </w:r>
    </w:p>
    <w:p w14:paraId="5B4CE6D8" w14:textId="79B6AEA2" w:rsidR="001E6CD2" w:rsidRPr="00285E40" w:rsidRDefault="001E6CD2" w:rsidP="00612922">
      <w:r w:rsidRPr="00285E40">
        <w:t>All employee limitations will be documented in the Roster of Repair Station Personnel.</w:t>
      </w:r>
    </w:p>
    <w:p w14:paraId="4320D28C" w14:textId="77777777" w:rsidR="001E6CD2" w:rsidRPr="00285E40" w:rsidRDefault="001E6CD2" w:rsidP="00612922"/>
    <w:p w14:paraId="16227BEF" w14:textId="77777777" w:rsidR="001E6CD2" w:rsidRPr="00285E40" w:rsidRDefault="001E6CD2" w:rsidP="00612922">
      <w:pPr>
        <w:sectPr w:rsidR="001E6CD2" w:rsidRPr="00285E40" w:rsidSect="008E5EF1">
          <w:pgSz w:w="12240" w:h="15840"/>
          <w:pgMar w:top="1440" w:right="1440" w:bottom="1440" w:left="1440" w:header="720" w:footer="720" w:gutter="0"/>
          <w:pgNumType w:start="1" w:chapStyle="1"/>
          <w:cols w:space="720"/>
          <w:docGrid w:linePitch="360"/>
        </w:sectPr>
      </w:pPr>
    </w:p>
    <w:p w14:paraId="5DB5C503" w14:textId="27825F1F" w:rsidR="001E6CD2" w:rsidRPr="00E83CFF" w:rsidRDefault="001E6CD2" w:rsidP="00E83CFF">
      <w:pPr>
        <w:pStyle w:val="Heading1"/>
      </w:pPr>
      <w:bookmarkStart w:id="86" w:name="_Toc74058737"/>
      <w:r w:rsidRPr="00E83CFF">
        <w:lastRenderedPageBreak/>
        <w:t xml:space="preserve">Work Performed </w:t>
      </w:r>
      <w:ins w:id="87" w:author="Roe, Cameron (C.)" w:date="2021-06-13T14:15:00Z">
        <w:r w:rsidR="00A24EAC">
          <w:t>a</w:t>
        </w:r>
      </w:ins>
      <w:del w:id="88" w:author="Roe, Cameron (C.)" w:date="2021-06-13T14:15:00Z">
        <w:r w:rsidRPr="00E83CFF" w:rsidDel="00A24EAC">
          <w:delText>A</w:delText>
        </w:r>
      </w:del>
      <w:r w:rsidRPr="00E83CFF">
        <w:t>t Another Location</w:t>
      </w:r>
      <w:bookmarkEnd w:id="86"/>
    </w:p>
    <w:p w14:paraId="2F93CA35" w14:textId="680AA871" w:rsidR="001E6CD2" w:rsidRPr="00285E40" w:rsidRDefault="001E6CD2" w:rsidP="00612922">
      <w:r w:rsidRPr="00285E40">
        <w:t xml:space="preserve">All maintenance, preventive maintenance, or alterations that are performed away from </w:t>
      </w:r>
      <w:r w:rsidR="00830D0B" w:rsidRPr="00285E40">
        <w:t>Alta Avionics, LLC</w:t>
      </w:r>
      <w:r w:rsidRPr="00285E40">
        <w:t>. will be performed without deviation from any procedures set forth in the Repair Station Manual, and Quality Control Manual. Repair station personnel will have access to these manuals at all times.</w:t>
      </w:r>
    </w:p>
    <w:p w14:paraId="356FFD71" w14:textId="4C661917" w:rsidR="001E6CD2" w:rsidRPr="00285E40" w:rsidRDefault="001E6CD2" w:rsidP="00612922">
      <w:r w:rsidRPr="00285E40">
        <w:t>Satisfactory facilities and housing will be provided to accomplish the maintenance, preventive maintenance, or alteration as necessary.</w:t>
      </w:r>
    </w:p>
    <w:p w14:paraId="46AC4665" w14:textId="6145118C" w:rsidR="001E6CD2" w:rsidRPr="00285E40" w:rsidRDefault="001E6CD2" w:rsidP="00612922">
      <w:r w:rsidRPr="00285E40">
        <w:t>All the necessary tools, equipment, material, and current technical data to accomplish the work to be performed, will be available at the location.</w:t>
      </w:r>
    </w:p>
    <w:p w14:paraId="0E9DAB5F" w14:textId="45BC028D" w:rsidR="001E6CD2" w:rsidRPr="00285E40" w:rsidRDefault="001E6CD2" w:rsidP="00612922">
      <w:r w:rsidRPr="00285E40">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Pr="00285E40" w:rsidRDefault="001E6CD2" w:rsidP="00612922">
      <w:r w:rsidRPr="00285E40">
        <w:t>All work and inspections performed will be to the same standards as if performed at the permanent location.</w:t>
      </w:r>
    </w:p>
    <w:p w14:paraId="1EC65ACF" w14:textId="5469E32C" w:rsidR="001E6CD2" w:rsidRPr="00285E40" w:rsidRDefault="001E6CD2" w:rsidP="00612922">
      <w:r w:rsidRPr="00285E40">
        <w:t>The Accountable Manager or his/her designee, will be responsible for determining if the work location, personnel, and tools and equipment are appropriate for the work to be performed.</w:t>
      </w:r>
    </w:p>
    <w:p w14:paraId="75FF1222" w14:textId="7272D31C" w:rsidR="001E6CD2" w:rsidRPr="00285E40" w:rsidRDefault="001E6CD2" w:rsidP="00612922">
      <w:r w:rsidRPr="00285E40">
        <w:t>A Facility Manager or his/her designee will be designated ‘person in charge’ of the work to be performed, and holds responsibility for ensuring all Repair Station procedures are followed and complied with.</w:t>
      </w:r>
    </w:p>
    <w:p w14:paraId="4ABBDC70" w14:textId="7C7AC1DE" w:rsidR="001E6CD2" w:rsidRPr="00285E40" w:rsidRDefault="001E6CD2" w:rsidP="00612922">
      <w:r w:rsidRPr="00285E40">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14C06E7A" w:rsidR="001E6CD2" w:rsidRPr="00285E40" w:rsidRDefault="00A34E75" w:rsidP="000419CA">
      <w:pPr>
        <w:pStyle w:val="Heading2"/>
      </w:pPr>
      <w:bookmarkStart w:id="89" w:name="_Toc74058738"/>
      <w:r>
        <w:t>Additional Fixed Locations</w:t>
      </w:r>
      <w:bookmarkEnd w:id="89"/>
      <w:r w:rsidR="001E6CD2" w:rsidRPr="00285E40">
        <w:t xml:space="preserve"> </w:t>
      </w:r>
    </w:p>
    <w:p w14:paraId="0C6C59E9" w14:textId="5E05358A" w:rsidR="001E6CD2" w:rsidRPr="00285E40" w:rsidRDefault="001E6CD2" w:rsidP="00612922">
      <w:r w:rsidRPr="00285E40">
        <w:t xml:space="preserve">All </w:t>
      </w:r>
      <w:r w:rsidR="00A34E75">
        <w:t>additional fixed locations</w:t>
      </w:r>
      <w:r w:rsidRPr="00285E40">
        <w:t xml:space="preserve"> under </w:t>
      </w:r>
      <w:r w:rsidR="00830D0B" w:rsidRPr="00285E40">
        <w:t>Alta Avionics, LLC</w:t>
      </w:r>
      <w:r w:rsidRPr="00285E40">
        <w:t>. will adhere to all work performed at another location requirements set forth by the FAA accepted Repair Station Manual.</w:t>
      </w:r>
    </w:p>
    <w:p w14:paraId="665A3D3E" w14:textId="77777777" w:rsidR="001E6CD2" w:rsidRPr="00285E40" w:rsidRDefault="001E6CD2" w:rsidP="00612922">
      <w:pPr>
        <w:sectPr w:rsidR="001E6CD2" w:rsidRPr="00285E40" w:rsidSect="001E6CD2">
          <w:pgSz w:w="12240" w:h="15840"/>
          <w:pgMar w:top="1440" w:right="1440" w:bottom="1440" w:left="1440" w:header="720" w:footer="720" w:gutter="0"/>
          <w:pgNumType w:start="1" w:chapStyle="1"/>
          <w:cols w:space="720"/>
          <w:docGrid w:linePitch="360"/>
        </w:sectPr>
      </w:pPr>
    </w:p>
    <w:p w14:paraId="4519F904" w14:textId="34859D64" w:rsidR="001E6CD2" w:rsidRPr="00E83CFF" w:rsidRDefault="001E6CD2" w:rsidP="00E83CFF">
      <w:pPr>
        <w:pStyle w:val="Heading1"/>
      </w:pPr>
      <w:bookmarkStart w:id="90" w:name="_Toc74058739"/>
      <w:r w:rsidRPr="00E83CFF">
        <w:lastRenderedPageBreak/>
        <w:t xml:space="preserve">Maintenance </w:t>
      </w:r>
      <w:r w:rsidR="00A75199" w:rsidRPr="00E83CFF">
        <w:t>f</w:t>
      </w:r>
      <w:r w:rsidRPr="00E83CFF">
        <w:t>or Air Carriers</w:t>
      </w:r>
      <w:bookmarkEnd w:id="90"/>
    </w:p>
    <w:p w14:paraId="4D54DB71" w14:textId="7DC47E0F" w:rsidR="001E6CD2" w:rsidRPr="00285E40" w:rsidRDefault="001E6CD2" w:rsidP="00612922">
      <w:r w:rsidRPr="00285E40">
        <w:t>Maintenance, preventive maintenance, and alterations performed for certificate holders under CFR parts 121, 125, 135, and part 129, will be accomplished in accordance with the operator’s program, maintenance manual, or FAA approved inspection and/or maintenance program as applicable.</w:t>
      </w:r>
    </w:p>
    <w:p w14:paraId="790EF92C" w14:textId="1EE26F8A" w:rsidR="001E6CD2" w:rsidRPr="00285E40" w:rsidRDefault="00830D0B" w:rsidP="00612922">
      <w:r w:rsidRPr="00285E40">
        <w:t>Alta Avionics, LLC</w:t>
      </w:r>
      <w:r w:rsidR="001E6CD2" w:rsidRPr="00285E40">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p>
    <w:p w14:paraId="4B199484" w14:textId="12FC21FE" w:rsidR="001E6CD2" w:rsidRPr="00285E40" w:rsidRDefault="001E6CD2" w:rsidP="00612922">
      <w:r w:rsidRPr="00285E40">
        <w:t>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w:t>
      </w:r>
      <w:r w:rsidR="001017C3">
        <w:t xml:space="preserve"> (RII)</w:t>
      </w:r>
      <w:r w:rsidRPr="00285E40">
        <w:t xml:space="preserve"> specified by the operator will be maintained as RII items. The individual performing the RII inspection must be trained by the operator, and documented in the employee training records (</w:t>
      </w:r>
      <w:r w:rsidR="001017C3">
        <w:t>A-ETR</w:t>
      </w:r>
      <w:r w:rsidRPr="00285E40">
        <w:t xml:space="preserve">) as found in the </w:t>
      </w:r>
      <w:proofErr w:type="gramStart"/>
      <w:r w:rsidRPr="00285E40">
        <w:t>forms</w:t>
      </w:r>
      <w:proofErr w:type="gramEnd"/>
      <w:r w:rsidRPr="00285E40">
        <w:t xml:space="preserve"> manual, and specifically designated by the operator, as RII authorized.</w:t>
      </w:r>
    </w:p>
    <w:p w14:paraId="3AF86221" w14:textId="7C6B373F" w:rsidR="001E6CD2" w:rsidRPr="00285E40" w:rsidRDefault="00A34E75" w:rsidP="000419CA">
      <w:pPr>
        <w:pStyle w:val="Heading2"/>
      </w:pPr>
      <w:bookmarkStart w:id="91" w:name="_Toc74058740"/>
      <w:r>
        <w:t>Additional Fixed Locations</w:t>
      </w:r>
      <w:bookmarkEnd w:id="91"/>
    </w:p>
    <w:p w14:paraId="27962EBC" w14:textId="26B014FA" w:rsidR="001E6CD2" w:rsidRPr="00285E40" w:rsidRDefault="001E6CD2" w:rsidP="00612922">
      <w:r w:rsidRPr="00285E40">
        <w:t xml:space="preserve">All </w:t>
      </w:r>
      <w:r w:rsidR="00A34E75">
        <w:t>additional fixed locations</w:t>
      </w:r>
      <w:r w:rsidRPr="00285E40">
        <w:t xml:space="preserve"> under </w:t>
      </w:r>
      <w:r w:rsidR="00830D0B" w:rsidRPr="00285E40">
        <w:t>Alta Avionics, LLC</w:t>
      </w:r>
      <w:r w:rsidRPr="00285E40">
        <w:t xml:space="preserve">. will adhere to all maintenance for air </w:t>
      </w:r>
      <w:proofErr w:type="gramStart"/>
      <w:r w:rsidRPr="00285E40">
        <w:t>carriers</w:t>
      </w:r>
      <w:proofErr w:type="gramEnd"/>
      <w:r w:rsidRPr="00285E40">
        <w:t xml:space="preserve"> requirements set forth by the FAA accepted Repair Station Manual where applicable.</w:t>
      </w:r>
    </w:p>
    <w:p w14:paraId="788D1F32" w14:textId="77777777" w:rsidR="001E6CD2" w:rsidRPr="00285E40" w:rsidRDefault="001E6CD2" w:rsidP="00612922">
      <w:pPr>
        <w:sectPr w:rsidR="001E6CD2" w:rsidRPr="00285E40" w:rsidSect="001E6CD2">
          <w:pgSz w:w="12240" w:h="15840"/>
          <w:pgMar w:top="1440" w:right="1440" w:bottom="1440" w:left="1440" w:header="720" w:footer="720" w:gutter="0"/>
          <w:pgNumType w:start="1" w:chapStyle="1"/>
          <w:cols w:space="720"/>
          <w:docGrid w:linePitch="360"/>
        </w:sectPr>
      </w:pPr>
    </w:p>
    <w:p w14:paraId="224CE3AE" w14:textId="714FCD4C" w:rsidR="001E6CD2" w:rsidRPr="00E83CFF" w:rsidRDefault="001E6CD2" w:rsidP="00E83CFF">
      <w:pPr>
        <w:pStyle w:val="Heading1"/>
      </w:pPr>
      <w:bookmarkStart w:id="92" w:name="_Toc74058741"/>
      <w:r w:rsidRPr="00E83CFF">
        <w:lastRenderedPageBreak/>
        <w:t>Contract Maintenance</w:t>
      </w:r>
      <w:bookmarkEnd w:id="92"/>
    </w:p>
    <w:p w14:paraId="2B5BEF37" w14:textId="35CF428B" w:rsidR="001E6CD2" w:rsidRPr="00285E40" w:rsidRDefault="001E6CD2" w:rsidP="00612922">
      <w:r w:rsidRPr="00285E40">
        <w:t>Contract Maintenance functions by outside sources must be approved by the FAA prior to contracting any maintenance. A letter requesting the approval of specific contract maintenance functions will be submitted to the CHDO (Certificate Holding</w:t>
      </w:r>
      <w:r w:rsidR="00F72486" w:rsidRPr="00285E40">
        <w:t xml:space="preserve"> </w:t>
      </w:r>
      <w:r w:rsidRPr="00285E40">
        <w:t>District Office). A list of contract maintenance providers, and the ratings they hold (if</w:t>
      </w:r>
      <w:r w:rsidR="00F72486" w:rsidRPr="00285E40">
        <w:t xml:space="preserve"> </w:t>
      </w:r>
      <w:r w:rsidRPr="00285E40">
        <w:t>any), will be attached to the request. Changes to the FAA approved Maintenance</w:t>
      </w:r>
      <w:r w:rsidR="00F72486" w:rsidRPr="00285E40">
        <w:t xml:space="preserve"> </w:t>
      </w:r>
      <w:r w:rsidRPr="00285E40">
        <w:t>Function List must be requested by a letter to the CHDO, and approved prior to</w:t>
      </w:r>
      <w:r w:rsidR="00F72486" w:rsidRPr="00285E40">
        <w:t xml:space="preserve"> </w:t>
      </w:r>
      <w:r w:rsidRPr="00285E40">
        <w:t>contracting the requested function.</w:t>
      </w:r>
    </w:p>
    <w:p w14:paraId="542107E9" w14:textId="718F523D" w:rsidR="001E6CD2" w:rsidRPr="00285E40" w:rsidRDefault="001E6CD2" w:rsidP="00612922">
      <w:r w:rsidRPr="00285E40">
        <w:t xml:space="preserve">Contract Maintenance providers for </w:t>
      </w:r>
      <w:r w:rsidR="00830D0B" w:rsidRPr="00285E40">
        <w:t>Alta Avionics, LLC</w:t>
      </w:r>
      <w:r w:rsidRPr="00285E40">
        <w:t>. is contained on the Contract</w:t>
      </w:r>
      <w:r w:rsidR="00F72486" w:rsidRPr="00285E40">
        <w:t xml:space="preserve"> </w:t>
      </w:r>
      <w:r w:rsidRPr="00285E40">
        <w:t>Maintenance Provider List. The list contains the name, maintenance function, type of</w:t>
      </w:r>
      <w:r w:rsidR="00F72486" w:rsidRPr="00285E40">
        <w:t xml:space="preserve"> </w:t>
      </w:r>
      <w:r w:rsidRPr="00285E40">
        <w:t>certificate and ratings, for each provider. The Contract Maintenance Provider List will</w:t>
      </w:r>
      <w:r w:rsidR="00F72486" w:rsidRPr="00285E40">
        <w:t xml:space="preserve"> </w:t>
      </w:r>
      <w:r w:rsidRPr="00285E40">
        <w:t>be maintained and revised as necessary by the repair station. The List of Effective</w:t>
      </w:r>
      <w:r w:rsidR="00F72486" w:rsidRPr="00285E40">
        <w:t xml:space="preserve"> </w:t>
      </w:r>
      <w:r w:rsidRPr="00285E40">
        <w:t>Pages will document the repair station approval, and current revision status. The Chief</w:t>
      </w:r>
      <w:r w:rsidR="00F72486" w:rsidRPr="00285E40">
        <w:t xml:space="preserve"> </w:t>
      </w:r>
      <w:r w:rsidRPr="00285E40">
        <w:t>Inspector or his/her designee will forward the current list to the CHDO each time the</w:t>
      </w:r>
      <w:r w:rsidR="00F72486" w:rsidRPr="00285E40">
        <w:t xml:space="preserve"> </w:t>
      </w:r>
      <w:r w:rsidRPr="00285E40">
        <w:t>list is revised.</w:t>
      </w:r>
    </w:p>
    <w:p w14:paraId="4555A66D" w14:textId="41D6F8D2" w:rsidR="001E6CD2" w:rsidRPr="00285E40" w:rsidRDefault="001E6CD2" w:rsidP="00612922">
      <w:r w:rsidRPr="00285E40">
        <w:t>Certificated maintenance providers are qualified by a vendor audit process that is</w:t>
      </w:r>
      <w:r w:rsidR="00F72486" w:rsidRPr="00285E40">
        <w:t xml:space="preserve"> </w:t>
      </w:r>
      <w:r w:rsidRPr="00285E40">
        <w:t>described in the Quality Control Manual. The audit interval is determined by the type</w:t>
      </w:r>
      <w:r w:rsidR="00F72486" w:rsidRPr="00285E40">
        <w:t xml:space="preserve"> </w:t>
      </w:r>
      <w:r w:rsidRPr="00285E40">
        <w:t>of vendor, or as deemed necessary by the Chief Inspector.</w:t>
      </w:r>
    </w:p>
    <w:p w14:paraId="626995A4" w14:textId="6D627BC2" w:rsidR="00F72486" w:rsidRPr="00285E40" w:rsidRDefault="001E6CD2" w:rsidP="00612922">
      <w:r w:rsidRPr="00285E40">
        <w:t>Non-certificated maintenance providers are qualified by a vendor audit process that is</w:t>
      </w:r>
      <w:r w:rsidR="00F72486" w:rsidRPr="00285E40">
        <w:t xml:space="preserve"> </w:t>
      </w:r>
      <w:r w:rsidRPr="00285E40">
        <w:t>described in the Quality Control Manual. The audit interval is determined by the type</w:t>
      </w:r>
      <w:r w:rsidR="00F72486" w:rsidRPr="00285E40">
        <w:t xml:space="preserve"> o</w:t>
      </w:r>
      <w:r w:rsidRPr="00285E40">
        <w:t>f vendor, or as deemed necessary by the Chief Inspector. The maintenance provider</w:t>
      </w:r>
      <w:r w:rsidR="00F72486" w:rsidRPr="00285E40">
        <w:t xml:space="preserve"> </w:t>
      </w:r>
      <w:r w:rsidRPr="00285E40">
        <w:t xml:space="preserve">must follow a quality control system equivalent and acceptable, to that of </w:t>
      </w:r>
      <w:r w:rsidR="00830D0B" w:rsidRPr="00285E40">
        <w:t>Alta Avionics, LLC</w:t>
      </w:r>
      <w:r w:rsidRPr="00285E40">
        <w:t xml:space="preserve">. </w:t>
      </w:r>
      <w:r w:rsidR="00830D0B" w:rsidRPr="00285E40">
        <w:t>Alta Avionics, LLC</w:t>
      </w:r>
      <w:r w:rsidRPr="00285E40">
        <w:t>. will be directly in charge of the work performed,</w:t>
      </w:r>
      <w:r w:rsidR="00F72486" w:rsidRPr="00285E40">
        <w:t xml:space="preserve"> </w:t>
      </w:r>
      <w:r w:rsidRPr="00285E40">
        <w:t>and will verify by test and/or inspection that the work performed is airworthy, and is</w:t>
      </w:r>
      <w:r w:rsidR="00F72486" w:rsidRPr="00285E40">
        <w:t xml:space="preserve"> </w:t>
      </w:r>
      <w:r w:rsidRPr="00285E40">
        <w:t>responsible for approving return to service on any article on which work was</w:t>
      </w:r>
      <w:r w:rsidR="00F72486" w:rsidRPr="00285E40">
        <w:t xml:space="preserve"> </w:t>
      </w:r>
      <w:r w:rsidRPr="00285E40">
        <w:t>performed, and assuring the article is airworthy with respect of the work performed.</w:t>
      </w:r>
      <w:r w:rsidR="00F72486" w:rsidRPr="00285E40">
        <w:t xml:space="preserve"> </w:t>
      </w:r>
      <w:r w:rsidRPr="00285E40">
        <w:t xml:space="preserve">Non-certificated maintenance providers must allow the FAA to </w:t>
      </w:r>
      <w:proofErr w:type="gramStart"/>
      <w:r w:rsidRPr="00285E40">
        <w:t>make an inspection of</w:t>
      </w:r>
      <w:proofErr w:type="gramEnd"/>
      <w:r w:rsidR="00F72486" w:rsidRPr="00285E40">
        <w:t xml:space="preserve"> </w:t>
      </w:r>
      <w:r w:rsidRPr="00285E40">
        <w:t>their facilities, and observe the work being done on articles.</w:t>
      </w:r>
      <w:r w:rsidR="00F72486" w:rsidRPr="00285E40">
        <w:t xml:space="preserve"> </w:t>
      </w:r>
    </w:p>
    <w:p w14:paraId="1A26D942" w14:textId="5BF38385" w:rsidR="00F72486" w:rsidRPr="00285E40" w:rsidRDefault="001E6CD2" w:rsidP="00612922">
      <w:r w:rsidRPr="00285E40">
        <w:t>All audit records in support of the Contract Maintenance function, and all pertinent</w:t>
      </w:r>
      <w:r w:rsidR="00F72486" w:rsidRPr="00285E40">
        <w:t xml:space="preserve"> </w:t>
      </w:r>
      <w:r w:rsidRPr="00285E40">
        <w:t xml:space="preserve">information required, will be located in </w:t>
      </w:r>
      <w:r w:rsidR="0034005F" w:rsidRPr="00285E40">
        <w:t>Alta</w:t>
      </w:r>
      <w:r w:rsidRPr="00285E40">
        <w:t xml:space="preserve"> Avionics’, </w:t>
      </w:r>
      <w:r w:rsidR="0034005F" w:rsidRPr="00285E40">
        <w:t>LLC</w:t>
      </w:r>
      <w:r w:rsidRPr="00285E40">
        <w:t>. computer system and</w:t>
      </w:r>
      <w:r w:rsidR="00F72486" w:rsidRPr="00285E40">
        <w:t xml:space="preserve"> </w:t>
      </w:r>
      <w:r w:rsidRPr="00285E40">
        <w:t>kept for 3 years.</w:t>
      </w:r>
      <w:r w:rsidR="00F72486" w:rsidRPr="00285E40">
        <w:t xml:space="preserve"> </w:t>
      </w:r>
    </w:p>
    <w:p w14:paraId="0542BEC4" w14:textId="0FB0D66A" w:rsidR="00F72486" w:rsidRPr="00285E40" w:rsidRDefault="001E6CD2" w:rsidP="00612922">
      <w:r w:rsidRPr="00285E40">
        <w:t>The approved Contract Maintenance Function List and the Contract Maintenance</w:t>
      </w:r>
      <w:r w:rsidR="00F72486" w:rsidRPr="00285E40">
        <w:t xml:space="preserve"> </w:t>
      </w:r>
      <w:r w:rsidRPr="00285E40">
        <w:t xml:space="preserve">Provider List can be accessed through </w:t>
      </w:r>
      <w:r w:rsidR="00830D0B" w:rsidRPr="00285E40">
        <w:t>Alta Avionics, LLC</w:t>
      </w:r>
      <w:r w:rsidRPr="00285E40">
        <w:t>. computer system.</w:t>
      </w:r>
      <w:r w:rsidR="00F72486" w:rsidRPr="00285E40">
        <w:t xml:space="preserve"> </w:t>
      </w:r>
    </w:p>
    <w:p w14:paraId="5981552A" w14:textId="246F3136" w:rsidR="001E6CD2" w:rsidRPr="00285E40" w:rsidRDefault="001E6CD2" w:rsidP="00612922">
      <w:r w:rsidRPr="00285E40">
        <w:t>The Chief Inspector, or his/her designee, will maintain and revise the Contract</w:t>
      </w:r>
      <w:r w:rsidR="00F72486" w:rsidRPr="00285E40">
        <w:t xml:space="preserve"> </w:t>
      </w:r>
      <w:r w:rsidRPr="00285E40">
        <w:t>Maintenance List, and is responsible for the Contract Maintenance function.</w:t>
      </w:r>
    </w:p>
    <w:p w14:paraId="58BF982B" w14:textId="2417AA86" w:rsidR="00F72486" w:rsidRPr="00285E40" w:rsidRDefault="00A34E75" w:rsidP="000419CA">
      <w:pPr>
        <w:pStyle w:val="Heading2"/>
      </w:pPr>
      <w:bookmarkStart w:id="93" w:name="_Toc74058742"/>
      <w:r>
        <w:t>Additional Fixed Locations</w:t>
      </w:r>
      <w:bookmarkEnd w:id="93"/>
    </w:p>
    <w:p w14:paraId="49B4B161" w14:textId="3D541FF5" w:rsidR="00F72486" w:rsidRPr="00285E40" w:rsidRDefault="00F72486" w:rsidP="00612922">
      <w:r w:rsidRPr="00285E40">
        <w:t xml:space="preserve">All </w:t>
      </w:r>
      <w:r w:rsidR="00A34E75">
        <w:t>additional fixed locations</w:t>
      </w:r>
      <w:r w:rsidRPr="00285E40">
        <w:t xml:space="preserve"> under </w:t>
      </w:r>
      <w:r w:rsidR="00830D0B" w:rsidRPr="00285E40">
        <w:t>Alta Avionics, LLC</w:t>
      </w:r>
      <w:r w:rsidRPr="00285E40">
        <w:t>. will adhere to all contract maintenance</w:t>
      </w:r>
    </w:p>
    <w:p w14:paraId="3AA3DED8" w14:textId="3405A045" w:rsidR="00F72486" w:rsidRPr="00285E40" w:rsidRDefault="00F72486" w:rsidP="00612922">
      <w:r w:rsidRPr="00285E40">
        <w:t>requirements set forth by the FAA accepted Repair Station Manual.</w:t>
      </w:r>
    </w:p>
    <w:p w14:paraId="3339582F" w14:textId="77777777" w:rsidR="00F72486" w:rsidRPr="00285E40" w:rsidRDefault="00F72486" w:rsidP="00612922">
      <w:pPr>
        <w:sectPr w:rsidR="00F72486" w:rsidRPr="00285E40" w:rsidSect="001E6CD2">
          <w:pgSz w:w="12240" w:h="15840"/>
          <w:pgMar w:top="1440" w:right="1440" w:bottom="1440" w:left="1440" w:header="720" w:footer="720" w:gutter="0"/>
          <w:pgNumType w:start="1" w:chapStyle="1"/>
          <w:cols w:space="720"/>
          <w:docGrid w:linePitch="360"/>
        </w:sectPr>
      </w:pPr>
    </w:p>
    <w:p w14:paraId="395C789A" w14:textId="0E2C5599" w:rsidR="00F72486" w:rsidRPr="00E83CFF" w:rsidRDefault="00F72486" w:rsidP="00E83CFF">
      <w:pPr>
        <w:pStyle w:val="Heading1"/>
      </w:pPr>
      <w:bookmarkStart w:id="94" w:name="_Toc74058743"/>
      <w:r w:rsidRPr="00E83CFF">
        <w:lastRenderedPageBreak/>
        <w:t>Capabilities List</w:t>
      </w:r>
      <w:bookmarkEnd w:id="94"/>
    </w:p>
    <w:p w14:paraId="216A6F46" w14:textId="699F30EC" w:rsidR="00F72486" w:rsidRPr="00285E40" w:rsidRDefault="00F72486" w:rsidP="00612922">
      <w:r w:rsidRPr="00285E40">
        <w:t xml:space="preserve">The Capabilities List will encompass all requirements set forth by </w:t>
      </w:r>
      <w:r w:rsidR="00830D0B" w:rsidRPr="00285E40">
        <w:t>Alta Avionics, LLC</w:t>
      </w:r>
      <w:r w:rsidRPr="00285E40">
        <w:t>. and the Federal Aviation Administration.</w:t>
      </w:r>
    </w:p>
    <w:p w14:paraId="34A710F8" w14:textId="15DF33A1" w:rsidR="000F0B31" w:rsidRPr="00285E40" w:rsidRDefault="00F72486" w:rsidP="00612922">
      <w:r w:rsidRPr="00285E40">
        <w:t xml:space="preserve">This document will be maintained by the QA Manager and will be </w:t>
      </w:r>
      <w:r w:rsidRPr="00285E40">
        <w:rPr>
          <w:color w:val="0D0D0D" w:themeColor="text1" w:themeTint="F2"/>
        </w:rPr>
        <w:t xml:space="preserve">stored </w:t>
      </w:r>
      <w:r w:rsidR="00EE4334" w:rsidRPr="00285E40">
        <w:rPr>
          <w:color w:val="0D0D0D" w:themeColor="text1" w:themeTint="F2"/>
        </w:rPr>
        <w:t>at Alta Avionics, LLC. and be available to all employees</w:t>
      </w:r>
    </w:p>
    <w:p w14:paraId="75643A5D" w14:textId="6073D680" w:rsidR="00F72486" w:rsidRPr="00285E40" w:rsidRDefault="00F72486" w:rsidP="00612922">
      <w:r w:rsidRPr="00285E40">
        <w:t xml:space="preserve">The purpose of the Capabilities List will be to modify and expand </w:t>
      </w:r>
      <w:r w:rsidR="0034005F" w:rsidRPr="00285E40">
        <w:t>Alta</w:t>
      </w:r>
      <w:r w:rsidRPr="00285E40">
        <w:t xml:space="preserve"> Avionics’ airframe rating. After approval by </w:t>
      </w:r>
      <w:r w:rsidR="0034005F" w:rsidRPr="00285E40">
        <w:t>Alta</w:t>
      </w:r>
      <w:r w:rsidRPr="00285E40">
        <w:t xml:space="preserve"> Avionics’ President, the FAA </w:t>
      </w:r>
      <w:r w:rsidR="001017C3">
        <w:t>C</w:t>
      </w:r>
      <w:r w:rsidRPr="00285E40">
        <w:t>oordinator or his/her designee will submit the Capabilities List and any subsequent revisions to the FAA/CHDO in electronic form (PDF). The FAA/CHDO will be notified each time a revision is made.</w:t>
      </w:r>
    </w:p>
    <w:p w14:paraId="62300D25" w14:textId="65E1D04D" w:rsidR="00F72486" w:rsidRPr="00285E40" w:rsidRDefault="00F72486" w:rsidP="00612922">
      <w:r w:rsidRPr="00285E40">
        <w:t>Before any revision is made to the Capabilities List, a self-evaluation will be conducted by an authorized employee with the following requirements:</w:t>
      </w:r>
    </w:p>
    <w:p w14:paraId="687520E7" w14:textId="0CFBABB3" w:rsidR="00F72486" w:rsidRPr="00285E40" w:rsidRDefault="00F72486" w:rsidP="00C43A65">
      <w:pPr>
        <w:pStyle w:val="ListParagraph"/>
        <w:numPr>
          <w:ilvl w:val="0"/>
          <w:numId w:val="19"/>
        </w:numPr>
      </w:pPr>
      <w:r w:rsidRPr="00285E40">
        <w:t>Experience with performing evaluations and or audits</w:t>
      </w:r>
    </w:p>
    <w:p w14:paraId="707C1D4D" w14:textId="60FC1B83" w:rsidR="00F72486" w:rsidRPr="00285E40" w:rsidRDefault="00F72486" w:rsidP="00C43A65">
      <w:pPr>
        <w:pStyle w:val="ListParagraph"/>
        <w:numPr>
          <w:ilvl w:val="0"/>
          <w:numId w:val="19"/>
        </w:numPr>
      </w:pPr>
      <w:r w:rsidRPr="00285E40">
        <w:t>An understanding of the requirement of 14 CFR part 145</w:t>
      </w:r>
    </w:p>
    <w:p w14:paraId="647CF594" w14:textId="51DACCCF" w:rsidR="00F72486" w:rsidRPr="00285E40" w:rsidRDefault="00F72486" w:rsidP="00C43A65">
      <w:pPr>
        <w:pStyle w:val="ListParagraph"/>
        <w:numPr>
          <w:ilvl w:val="0"/>
          <w:numId w:val="19"/>
        </w:numPr>
      </w:pPr>
      <w:r w:rsidRPr="00285E40">
        <w:t>Knowledge of the maintenance requirements</w:t>
      </w:r>
    </w:p>
    <w:p w14:paraId="1C1E7165" w14:textId="6692B210" w:rsidR="00F72486" w:rsidRPr="00285E40" w:rsidRDefault="00F72486" w:rsidP="00612922">
      <w:r w:rsidRPr="00285E40">
        <w:t xml:space="preserve">All self-evaluations will encompass the following requirements and will be documented on </w:t>
      </w:r>
      <w:r w:rsidR="00830D0B" w:rsidRPr="00285E40">
        <w:t>Alta Avionics, LLC</w:t>
      </w:r>
      <w:r w:rsidRPr="00285E40">
        <w:t xml:space="preserve">. form </w:t>
      </w:r>
      <w:r w:rsidR="001017C3">
        <w:t>A-</w:t>
      </w:r>
      <w:proofErr w:type="gramStart"/>
      <w:r w:rsidR="001017C3">
        <w:t>CLSE(</w:t>
      </w:r>
      <w:proofErr w:type="gramEnd"/>
      <w:r w:rsidR="001017C3">
        <w:t>Capability List Self Evaluation Form)</w:t>
      </w:r>
      <w:r w:rsidRPr="00285E40">
        <w:t>:</w:t>
      </w:r>
    </w:p>
    <w:p w14:paraId="56F10363" w14:textId="3386304B" w:rsidR="00F72486" w:rsidRPr="00285E40" w:rsidRDefault="00F72486" w:rsidP="00C43A65">
      <w:pPr>
        <w:pStyle w:val="ListParagraph"/>
        <w:numPr>
          <w:ilvl w:val="0"/>
          <w:numId w:val="20"/>
        </w:numPr>
      </w:pPr>
      <w:r w:rsidRPr="00285E40">
        <w:t>Appropriate limited rating</w:t>
      </w:r>
    </w:p>
    <w:p w14:paraId="771BC2AE" w14:textId="2CAABCED" w:rsidR="00F72486" w:rsidRPr="00285E40" w:rsidRDefault="00F72486" w:rsidP="00C43A65">
      <w:pPr>
        <w:pStyle w:val="ListParagraph"/>
        <w:numPr>
          <w:ilvl w:val="0"/>
          <w:numId w:val="20"/>
        </w:numPr>
      </w:pPr>
      <w:r w:rsidRPr="00285E40">
        <w:t>Adequate housing and facilities</w:t>
      </w:r>
    </w:p>
    <w:p w14:paraId="7F08859E" w14:textId="47573E29" w:rsidR="00F72486" w:rsidRPr="00285E40" w:rsidRDefault="00F72486" w:rsidP="00C43A65">
      <w:pPr>
        <w:pStyle w:val="ListParagraph"/>
        <w:numPr>
          <w:ilvl w:val="0"/>
          <w:numId w:val="20"/>
        </w:numPr>
      </w:pPr>
      <w:r w:rsidRPr="00285E40">
        <w:t>Recommended tools, equipment, and materials</w:t>
      </w:r>
    </w:p>
    <w:p w14:paraId="04FAFAB5" w14:textId="639E2EE2" w:rsidR="00F72486" w:rsidRPr="00285E40" w:rsidRDefault="00F72486" w:rsidP="00C43A65">
      <w:pPr>
        <w:pStyle w:val="ListParagraph"/>
        <w:numPr>
          <w:ilvl w:val="0"/>
          <w:numId w:val="20"/>
        </w:numPr>
      </w:pPr>
      <w:r w:rsidRPr="00285E40">
        <w:t>Current technical data</w:t>
      </w:r>
    </w:p>
    <w:p w14:paraId="2B70B26B" w14:textId="4BF41FDA" w:rsidR="00F72486" w:rsidRPr="00285E40" w:rsidRDefault="00F72486" w:rsidP="00C43A65">
      <w:pPr>
        <w:pStyle w:val="ListParagraph"/>
        <w:numPr>
          <w:ilvl w:val="0"/>
          <w:numId w:val="20"/>
        </w:numPr>
      </w:pPr>
      <w:r w:rsidRPr="00285E40">
        <w:t>Sufficient qualified personnel</w:t>
      </w:r>
    </w:p>
    <w:p w14:paraId="59B0A3F4" w14:textId="218761A6" w:rsidR="00F72486" w:rsidRPr="00285E40" w:rsidRDefault="00F72486" w:rsidP="00612922">
      <w:r w:rsidRPr="00285E40">
        <w:t>All self-evaluations (</w:t>
      </w:r>
      <w:r w:rsidR="001017C3">
        <w:t>A-CLSE</w:t>
      </w:r>
      <w:r w:rsidRPr="00285E40">
        <w:t>) will be completed and provided to the Quality Assurance Manager, who will;</w:t>
      </w:r>
    </w:p>
    <w:p w14:paraId="688EB170" w14:textId="632B1892" w:rsidR="00F72486" w:rsidRPr="00285E40" w:rsidRDefault="00F72486" w:rsidP="00C43A65">
      <w:pPr>
        <w:pStyle w:val="ListParagraph"/>
        <w:numPr>
          <w:ilvl w:val="0"/>
          <w:numId w:val="21"/>
        </w:numPr>
      </w:pPr>
      <w:r w:rsidRPr="00285E40">
        <w:t>Present the self-evaluation to the President for approval and signature</w:t>
      </w:r>
    </w:p>
    <w:p w14:paraId="5D644028" w14:textId="13C00BEF" w:rsidR="00F72486" w:rsidRPr="00285E40" w:rsidRDefault="00830D0B" w:rsidP="00612922">
      <w:r w:rsidRPr="00285E40">
        <w:t>Alta Avionics, LLC</w:t>
      </w:r>
      <w:r w:rsidR="00F72486" w:rsidRPr="00285E40">
        <w:t>. will continually evaluate its overall capability needs. Additional revisions or changes will be made to the capabilities list when:</w:t>
      </w:r>
    </w:p>
    <w:p w14:paraId="69FE3631" w14:textId="5D286B97" w:rsidR="00F72486" w:rsidRPr="00285E40" w:rsidRDefault="00F72486" w:rsidP="00C43A65">
      <w:pPr>
        <w:pStyle w:val="ListParagraph"/>
        <w:numPr>
          <w:ilvl w:val="0"/>
          <w:numId w:val="21"/>
        </w:numPr>
      </w:pPr>
      <w:r w:rsidRPr="00285E40">
        <w:t>It identifies additional needs</w:t>
      </w:r>
    </w:p>
    <w:p w14:paraId="5871D2B6" w14:textId="1006839E" w:rsidR="00F72486" w:rsidRPr="00285E40" w:rsidRDefault="00F72486" w:rsidP="00C43A65">
      <w:pPr>
        <w:pStyle w:val="ListParagraph"/>
        <w:numPr>
          <w:ilvl w:val="0"/>
          <w:numId w:val="21"/>
        </w:numPr>
      </w:pPr>
      <w:r w:rsidRPr="00285E40">
        <w:t>Changes to its rating, facilities, equipment, or work scope develop</w:t>
      </w:r>
    </w:p>
    <w:p w14:paraId="21AD72F3" w14:textId="2D8B7A68" w:rsidR="00F72486" w:rsidRPr="00285E40" w:rsidRDefault="00830D0B" w:rsidP="00612922">
      <w:r w:rsidRPr="00285E40">
        <w:t>Alta Avionics, LLC</w:t>
      </w:r>
      <w:r w:rsidR="00F72486" w:rsidRPr="00285E40">
        <w:t>. may also identify additional capabilities through:</w:t>
      </w:r>
    </w:p>
    <w:p w14:paraId="161F9E29" w14:textId="12B44572" w:rsidR="00F72486" w:rsidRPr="00285E40" w:rsidRDefault="00F72486" w:rsidP="00C43A65">
      <w:pPr>
        <w:pStyle w:val="ListParagraph"/>
        <w:numPr>
          <w:ilvl w:val="0"/>
          <w:numId w:val="22"/>
        </w:numPr>
      </w:pPr>
      <w:r w:rsidRPr="00285E40">
        <w:t>FAA or other external agencies</w:t>
      </w:r>
    </w:p>
    <w:p w14:paraId="5603421E" w14:textId="21CFD5A4" w:rsidR="00F72486" w:rsidRPr="00285E40" w:rsidRDefault="00F72486" w:rsidP="00C43A65">
      <w:pPr>
        <w:pStyle w:val="ListParagraph"/>
        <w:numPr>
          <w:ilvl w:val="0"/>
          <w:numId w:val="22"/>
        </w:numPr>
      </w:pPr>
      <w:r w:rsidRPr="00285E40">
        <w:t>Routine or special quality assurance audits</w:t>
      </w:r>
    </w:p>
    <w:p w14:paraId="54C7B803" w14:textId="27894B7A" w:rsidR="00F72486" w:rsidRPr="00285E40" w:rsidRDefault="00F72486" w:rsidP="00C43A65">
      <w:pPr>
        <w:pStyle w:val="ListParagraph"/>
        <w:numPr>
          <w:ilvl w:val="0"/>
          <w:numId w:val="22"/>
        </w:numPr>
      </w:pPr>
      <w:r w:rsidRPr="00285E40">
        <w:t>Feedback from employees or customers</w:t>
      </w:r>
    </w:p>
    <w:p w14:paraId="5D09612B" w14:textId="77777777" w:rsidR="00F72486" w:rsidRPr="00285E40" w:rsidRDefault="00F72486" w:rsidP="00612922">
      <w:pPr>
        <w:sectPr w:rsidR="00F72486" w:rsidRPr="00285E40" w:rsidSect="001E6CD2">
          <w:pgSz w:w="12240" w:h="15840"/>
          <w:pgMar w:top="1440" w:right="1440" w:bottom="1440" w:left="1440" w:header="720" w:footer="720" w:gutter="0"/>
          <w:pgNumType w:start="1" w:chapStyle="1"/>
          <w:cols w:space="720"/>
          <w:docGrid w:linePitch="360"/>
        </w:sectPr>
      </w:pPr>
    </w:p>
    <w:p w14:paraId="39478B22" w14:textId="27F7BE1E" w:rsidR="00F72486" w:rsidRPr="00E83CFF" w:rsidRDefault="00F72486" w:rsidP="00E83CFF">
      <w:pPr>
        <w:pStyle w:val="Heading1"/>
      </w:pPr>
      <w:bookmarkStart w:id="95" w:name="_Toc74058744"/>
      <w:r w:rsidRPr="00E83CFF">
        <w:lastRenderedPageBreak/>
        <w:t>Repair Station Records</w:t>
      </w:r>
      <w:bookmarkEnd w:id="95"/>
    </w:p>
    <w:p w14:paraId="40D19435" w14:textId="77777777" w:rsidR="007B6DEC" w:rsidRPr="00AA3F7F" w:rsidRDefault="007B6DEC" w:rsidP="00612922">
      <w:r w:rsidRPr="00AA3F7F">
        <w:t>Alta Avionics, LLC. will utilize a company work order, identified by a number, containing the customer’s name, date, and appropriate identification required to identify any part, unit, or aircraft or Repair Station number.</w:t>
      </w:r>
    </w:p>
    <w:p w14:paraId="432F90F7" w14:textId="77777777" w:rsidR="007B6DEC" w:rsidRPr="00AA3F7F" w:rsidRDefault="007B6DEC" w:rsidP="00612922">
      <w:r w:rsidRPr="00AA3F7F">
        <w:t xml:space="preserve">The work order will list all work that is to be accomplished, in sufficient detail to be readily understandable to the technician. </w:t>
      </w:r>
    </w:p>
    <w:p w14:paraId="12D93A29" w14:textId="609DDD08" w:rsidR="007B6DEC" w:rsidRPr="00AA3F7F" w:rsidRDefault="007B6DEC" w:rsidP="00612922">
      <w:r w:rsidRPr="00AA3F7F">
        <w:t>The work order, and documentation contained within, will be maintained at Alta Avionics, LLC for a period of not less than two</w:t>
      </w:r>
      <w:r w:rsidR="00735593">
        <w:t xml:space="preserve"> (2)</w:t>
      </w:r>
      <w:r w:rsidRPr="00AA3F7F">
        <w:t xml:space="preserve"> years.</w:t>
      </w:r>
    </w:p>
    <w:p w14:paraId="3298F5FC" w14:textId="77777777" w:rsidR="007B6DEC" w:rsidRPr="00AA3F7F" w:rsidRDefault="007B6DEC" w:rsidP="00612922">
      <w:r w:rsidRPr="00AA3F7F">
        <w:t>All records received, generated, and maintained by Alta Avionics, LLC. will conform to 14 CFR Part 43.</w:t>
      </w:r>
    </w:p>
    <w:p w14:paraId="28BB9F0E" w14:textId="77777777" w:rsidR="007B6DEC" w:rsidRPr="00285E40" w:rsidRDefault="007B6DEC" w:rsidP="00612922"/>
    <w:p w14:paraId="53CB8E0D" w14:textId="7B14F76E" w:rsidR="00830D0B" w:rsidRPr="00285E40" w:rsidRDefault="00A34E75" w:rsidP="000419CA">
      <w:pPr>
        <w:pStyle w:val="Heading2"/>
      </w:pPr>
      <w:bookmarkStart w:id="96" w:name="_Toc74058745"/>
      <w:r>
        <w:t>Additional Fixed Locations</w:t>
      </w:r>
      <w:bookmarkEnd w:id="96"/>
    </w:p>
    <w:p w14:paraId="34F00C4D" w14:textId="3A80B703" w:rsidR="00830D0B" w:rsidRPr="00285E40" w:rsidRDefault="00830D0B" w:rsidP="00612922">
      <w:r w:rsidRPr="00285E40">
        <w:t xml:space="preserve">All </w:t>
      </w:r>
      <w:r w:rsidR="00A34E75">
        <w:t>additional fixed locations</w:t>
      </w:r>
      <w:r w:rsidRPr="00285E40">
        <w:t xml:space="preserve"> under Alta Avionics, LLC. will adhere to all repair station records requirements set forth by the FAA accepted Repair Station Manual.</w:t>
      </w:r>
    </w:p>
    <w:p w14:paraId="449F9F1E" w14:textId="77777777" w:rsidR="00F72486" w:rsidRPr="00285E40" w:rsidRDefault="00F72486" w:rsidP="00612922"/>
    <w:p w14:paraId="512AF89F" w14:textId="77777777" w:rsidR="0016339F" w:rsidRPr="00285E40" w:rsidRDefault="0016339F" w:rsidP="00612922"/>
    <w:sectPr w:rsidR="0016339F" w:rsidRPr="00285E40"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9CCB9" w14:textId="77777777" w:rsidR="00507D5B" w:rsidRDefault="00507D5B" w:rsidP="004436FE">
      <w:pPr>
        <w:spacing w:before="0" w:after="0" w:line="240" w:lineRule="auto"/>
      </w:pPr>
      <w:r>
        <w:separator/>
      </w:r>
    </w:p>
  </w:endnote>
  <w:endnote w:type="continuationSeparator" w:id="0">
    <w:p w14:paraId="16391E69" w14:textId="77777777" w:rsidR="00507D5B" w:rsidRDefault="00507D5B"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0000000000000000000"/>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w:panose1 w:val="00000000000000000000"/>
    <w:charset w:val="4D"/>
    <w:family w:val="auto"/>
    <w:pitch w:val="variable"/>
    <w:sig w:usb0="A00002FF" w:usb1="7800205A" w:usb2="14600000" w:usb3="00000000" w:csb0="00000193" w:csb1="00000000"/>
  </w:font>
  <w:font w:name="Segoe UI">
    <w:panose1 w:val="020B0604020202020204"/>
    <w:charset w:val="00"/>
    <w:family w:val="swiss"/>
    <w:pitch w:val="variable"/>
    <w:sig w:usb0="E4002EFF" w:usb1="C000E47F"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1170273"/>
      <w:docPartObj>
        <w:docPartGallery w:val="Page Numbers (Bottom of Page)"/>
        <w:docPartUnique/>
      </w:docPartObj>
    </w:sdtPr>
    <w:sdtContent>
      <w:p w14:paraId="526A096E" w14:textId="055D1061" w:rsidR="008741CE" w:rsidRDefault="008741CE" w:rsidP="008F0F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93FF9D" w14:textId="77777777" w:rsidR="008741CE" w:rsidRDefault="008741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4E7B" w14:textId="77777777" w:rsidR="008741CE" w:rsidRDefault="008741CE" w:rsidP="00C03502">
    <w:pPr>
      <w:pStyle w:val="Footer"/>
      <w:pBdr>
        <w:bottom w:val="single" w:sz="6" w:space="1" w:color="auto"/>
      </w:pBdr>
    </w:pPr>
  </w:p>
  <w:p w14:paraId="4365BB38" w14:textId="7B6D1EF6" w:rsidR="008741CE" w:rsidRDefault="008741CE" w:rsidP="00C03502">
    <w:pPr>
      <w:pStyle w:val="Footer"/>
    </w:pPr>
    <w:r>
      <w:t>Rev 1.0</w:t>
    </w:r>
    <w:r>
      <w:ptab w:relativeTo="margin" w:alignment="center" w:leader="none"/>
    </w:r>
    <w:r>
      <w:t xml:space="preserve">COVER PAGE </w:t>
    </w:r>
    <w:r>
      <w:fldChar w:fldCharType="begin"/>
    </w:r>
    <w:r>
      <w:instrText xml:space="preserve"> PAGE  \* MERGEFORMAT </w:instrText>
    </w:r>
    <w:r>
      <w:fldChar w:fldCharType="separate"/>
    </w:r>
    <w:r>
      <w:rPr>
        <w:noProof/>
      </w:rPr>
      <w:t>1</w:t>
    </w:r>
    <w:r>
      <w:fldChar w:fldCharType="end"/>
    </w:r>
    <w:r w:rsidRPr="0095410B">
      <w:rPr>
        <w:vanish/>
      </w:rPr>
      <w:t>COVER PAGE</w:t>
    </w:r>
    <w:r>
      <w:rPr>
        <w:vanish/>
      </w:rPr>
      <w:t>-</w:t>
    </w:r>
    <w:r>
      <w:rPr>
        <w:vanish/>
      </w:rPr>
      <w:fldChar w:fldCharType="begin"/>
    </w:r>
    <w:r>
      <w:rPr>
        <w:vanish/>
      </w:rPr>
      <w:instrText xml:space="preserve"> PAGE  \* MERGEFORMAT </w:instrText>
    </w:r>
    <w:r>
      <w:rPr>
        <w:vanish/>
      </w:rPr>
      <w:fldChar w:fldCharType="separate"/>
    </w:r>
    <w:r>
      <w:rPr>
        <w:noProof/>
        <w:vanish/>
      </w:rPr>
      <w:t>1</w:t>
    </w:r>
    <w:r>
      <w:rPr>
        <w:vanish/>
      </w:rPr>
      <w:fldChar w:fldCharType="end"/>
    </w:r>
    <w:r>
      <w:ptab w:relativeTo="margin" w:alignment="right" w:leader="none"/>
    </w:r>
    <w:r>
      <w:t xml:space="preserve">Dated </w:t>
    </w:r>
    <w:bookmarkStart w:id="0" w:name="coverPageDate"/>
    <w:r>
      <w:t>05/202</w:t>
    </w:r>
    <w:bookmarkEnd w:id="0"/>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27FF2" w14:textId="3F125981" w:rsidR="008741CE" w:rsidRPr="00BD4FE1" w:rsidRDefault="008741CE" w:rsidP="008F0F83">
    <w:pPr>
      <w:pStyle w:val="Footer"/>
    </w:pPr>
    <w:r w:rsidRPr="008B6AA7">
      <w:rPr>
        <w:rFonts w:ascii="Palatino Linotype" w:hAnsi="Palatino Linotype"/>
        <w:sz w:val="22"/>
        <w:szCs w:val="22"/>
      </w:rPr>
      <w:t>Rev 1.</w:t>
    </w:r>
    <w:r>
      <w:rPr>
        <w:rStyle w:val="PageNumber"/>
      </w:rPr>
      <w:t>0</w:t>
    </w:r>
    <w:sdt>
      <w:sdtPr>
        <w:rPr>
          <w:rStyle w:val="PageNumber"/>
        </w:rPr>
        <w:id w:val="-422577371"/>
        <w:docPartObj>
          <w:docPartGallery w:val="Page Numbers (Bottom of Page)"/>
          <w:docPartUnique/>
        </w:docPartObj>
      </w:sdtPr>
      <w:sdtContent>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sdtContent>
    </w:sdt>
    <w:r w:rsidRPr="008B6AA7">
      <w:rPr>
        <w:rFonts w:ascii="Palatino Linotype" w:hAnsi="Palatino Linotype"/>
        <w:sz w:val="22"/>
        <w:szCs w:val="22"/>
      </w:rPr>
      <w:ptab w:relativeTo="margin" w:alignment="right" w:leader="none"/>
    </w:r>
    <w:r w:rsidRPr="008B6AA7">
      <w:rPr>
        <w:rFonts w:ascii="Palatino Linotype" w:hAnsi="Palatino Linotype"/>
        <w:sz w:val="22"/>
        <w:szCs w:val="22"/>
      </w:rPr>
      <w:t>Dated 05/2021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2617962"/>
      <w:docPartObj>
        <w:docPartGallery w:val="Page Numbers (Bottom of Page)"/>
        <w:docPartUnique/>
      </w:docPartObj>
    </w:sdtPr>
    <w:sdtContent>
      <w:p w14:paraId="0CDFB9A5" w14:textId="2989C338" w:rsidR="008741CE" w:rsidRDefault="008741CE" w:rsidP="00ED72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36B47E2F" w14:textId="5027B29D" w:rsidR="008741CE" w:rsidRPr="00E62B10" w:rsidRDefault="008741CE" w:rsidP="00ED72AE">
    <w:r>
      <w:t>Rev 1.0</w:t>
    </w:r>
    <w:r w:rsidRPr="00E62B10">
      <w:ptab w:relativeTo="margin" w:alignment="center" w:leader="none"/>
    </w:r>
    <w:r w:rsidRPr="00E62B10">
      <w:ptab w:relativeTo="margin" w:alignment="right" w:leader="none"/>
    </w:r>
    <w:r w:rsidRPr="00E62B10">
      <w:t xml:space="preserve"> </w:t>
    </w:r>
    <w:r>
      <w:t>Dated 05/2021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0D12C" w14:textId="56156604" w:rsidR="008741CE" w:rsidRDefault="008741CE" w:rsidP="00074755">
    <w:pPr>
      <w:pStyle w:val="Footer"/>
      <w:pBdr>
        <w:bottom w:val="single" w:sz="6" w:space="1" w:color="auto"/>
      </w:pBdr>
    </w:pPr>
  </w:p>
  <w:p w14:paraId="06FEF2B1" w14:textId="095390FA" w:rsidR="008741CE" w:rsidRDefault="008741CE" w:rsidP="00074755">
    <w:pPr>
      <w:pStyle w:val="Footer"/>
    </w:pPr>
    <w:r>
      <w:ptab w:relativeTo="margin" w:alignment="center" w:leader="none"/>
    </w:r>
    <w:r w:rsidRPr="0095410B">
      <w:rPr>
        <w:vanish/>
      </w:rPr>
      <w:t>COVER PAGE</w:t>
    </w:r>
    <w:r>
      <w:ptab w:relativeTo="margin" w:alignment="right" w:leader="none"/>
    </w:r>
    <w:r>
      <w:t>01FEB2021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5A6D1" w14:textId="77777777" w:rsidR="00507D5B" w:rsidRDefault="00507D5B" w:rsidP="004436FE">
      <w:pPr>
        <w:spacing w:before="0" w:after="0" w:line="240" w:lineRule="auto"/>
      </w:pPr>
      <w:r>
        <w:separator/>
      </w:r>
    </w:p>
  </w:footnote>
  <w:footnote w:type="continuationSeparator" w:id="0">
    <w:p w14:paraId="410772AA" w14:textId="77777777" w:rsidR="00507D5B" w:rsidRDefault="00507D5B"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95E36" w14:textId="77777777" w:rsidR="008741CE" w:rsidRDefault="008741CE" w:rsidP="00C03502">
    <w:pPr>
      <w:jc w:val="center"/>
    </w:pPr>
    <w:r>
      <w:t>Alta Avionics, LLC</w:t>
    </w:r>
  </w:p>
  <w:p w14:paraId="6AA001E0" w14:textId="77777777" w:rsidR="008741CE" w:rsidRDefault="008741CE" w:rsidP="00C03502">
    <w:pPr>
      <w:pBdr>
        <w:bottom w:val="single" w:sz="6" w:space="1" w:color="auto"/>
      </w:pBdr>
      <w:jc w:val="center"/>
    </w:pPr>
    <w:r>
      <w:t>Quality Control Manual (QCM)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3CF01" w14:textId="407F951B" w:rsidR="008741CE" w:rsidRDefault="008741CE" w:rsidP="008B2782">
    <w:pPr>
      <w:jc w:val="center"/>
    </w:pPr>
    <w:r>
      <w:t>ALTA AVIONICS, LLC</w:t>
    </w:r>
  </w:p>
  <w:p w14:paraId="4149579E" w14:textId="5E5773A1" w:rsidR="008741CE" w:rsidRDefault="008741CE" w:rsidP="008B2782">
    <w:pPr>
      <w:pBdr>
        <w:bottom w:val="single" w:sz="6" w:space="1" w:color="auto"/>
      </w:pBdr>
      <w:jc w:val="center"/>
    </w:pPr>
    <w:r>
      <w:t>Repair Station Manual (RSM)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B335B" w14:textId="77777777" w:rsidR="008741CE" w:rsidRDefault="008741CE" w:rsidP="008B2782">
    <w:pPr>
      <w:jc w:val="center"/>
    </w:pPr>
    <w:r>
      <w:t>ALTA AVIONICS, LLC</w:t>
    </w:r>
  </w:p>
  <w:p w14:paraId="691E0A57" w14:textId="77777777" w:rsidR="008741CE" w:rsidRDefault="008741CE" w:rsidP="008B2782">
    <w:pPr>
      <w:pBdr>
        <w:bottom w:val="single" w:sz="6" w:space="1" w:color="auto"/>
      </w:pBdr>
      <w:jc w:val="center"/>
    </w:pPr>
    <w:r>
      <w:t>Repair Station Manual (RSM)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32317" w14:textId="77777777" w:rsidR="008741CE" w:rsidRDefault="008741CE" w:rsidP="008B2782">
    <w:pPr>
      <w:jc w:val="center"/>
    </w:pPr>
    <w:r>
      <w:t>Alta Avionics, LLC</w:t>
    </w:r>
  </w:p>
  <w:p w14:paraId="48A5F0B0" w14:textId="7ACB319B" w:rsidR="008741CE" w:rsidRDefault="008741CE"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7106"/>
    <w:multiLevelType w:val="hybridMultilevel"/>
    <w:tmpl w:val="9C90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55175"/>
    <w:multiLevelType w:val="hybridMultilevel"/>
    <w:tmpl w:val="58E2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B197C"/>
    <w:multiLevelType w:val="hybridMultilevel"/>
    <w:tmpl w:val="DA8E1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A85E8C"/>
    <w:multiLevelType w:val="hybridMultilevel"/>
    <w:tmpl w:val="DCA0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B7B44"/>
    <w:multiLevelType w:val="hybridMultilevel"/>
    <w:tmpl w:val="8B32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172AF"/>
    <w:multiLevelType w:val="hybridMultilevel"/>
    <w:tmpl w:val="C2E21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E2AFD"/>
    <w:multiLevelType w:val="hybridMultilevel"/>
    <w:tmpl w:val="B6B4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36346"/>
    <w:multiLevelType w:val="hybridMultilevel"/>
    <w:tmpl w:val="743A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215A8"/>
    <w:multiLevelType w:val="hybridMultilevel"/>
    <w:tmpl w:val="0BBC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7660C"/>
    <w:multiLevelType w:val="multilevel"/>
    <w:tmpl w:val="7E8AF8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F7E9C"/>
    <w:multiLevelType w:val="hybridMultilevel"/>
    <w:tmpl w:val="F822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2B0501"/>
    <w:multiLevelType w:val="hybridMultilevel"/>
    <w:tmpl w:val="3716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BF2648"/>
    <w:multiLevelType w:val="hybridMultilevel"/>
    <w:tmpl w:val="A918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3404A"/>
    <w:multiLevelType w:val="hybridMultilevel"/>
    <w:tmpl w:val="2E3E6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BD3DC8"/>
    <w:multiLevelType w:val="hybridMultilevel"/>
    <w:tmpl w:val="D8AA9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961A35"/>
    <w:multiLevelType w:val="hybridMultilevel"/>
    <w:tmpl w:val="587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06457"/>
    <w:multiLevelType w:val="hybridMultilevel"/>
    <w:tmpl w:val="768A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F2CAB"/>
    <w:multiLevelType w:val="hybridMultilevel"/>
    <w:tmpl w:val="90C6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4B0034"/>
    <w:multiLevelType w:val="hybridMultilevel"/>
    <w:tmpl w:val="D308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40793"/>
    <w:multiLevelType w:val="hybridMultilevel"/>
    <w:tmpl w:val="972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860EC4"/>
    <w:multiLevelType w:val="hybridMultilevel"/>
    <w:tmpl w:val="8770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005C84"/>
    <w:multiLevelType w:val="hybridMultilevel"/>
    <w:tmpl w:val="E97E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881FBE"/>
    <w:multiLevelType w:val="hybridMultilevel"/>
    <w:tmpl w:val="FEE40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7"/>
  </w:num>
  <w:num w:numId="4">
    <w:abstractNumId w:val="5"/>
  </w:num>
  <w:num w:numId="5">
    <w:abstractNumId w:val="12"/>
  </w:num>
  <w:num w:numId="6">
    <w:abstractNumId w:val="30"/>
  </w:num>
  <w:num w:numId="7">
    <w:abstractNumId w:val="33"/>
  </w:num>
  <w:num w:numId="8">
    <w:abstractNumId w:val="11"/>
  </w:num>
  <w:num w:numId="9">
    <w:abstractNumId w:val="16"/>
  </w:num>
  <w:num w:numId="10">
    <w:abstractNumId w:val="17"/>
  </w:num>
  <w:num w:numId="11">
    <w:abstractNumId w:val="37"/>
  </w:num>
  <w:num w:numId="12">
    <w:abstractNumId w:val="24"/>
  </w:num>
  <w:num w:numId="13">
    <w:abstractNumId w:val="1"/>
  </w:num>
  <w:num w:numId="14">
    <w:abstractNumId w:val="9"/>
  </w:num>
  <w:num w:numId="15">
    <w:abstractNumId w:val="26"/>
  </w:num>
  <w:num w:numId="16">
    <w:abstractNumId w:val="28"/>
  </w:num>
  <w:num w:numId="17">
    <w:abstractNumId w:val="38"/>
  </w:num>
  <w:num w:numId="18">
    <w:abstractNumId w:val="0"/>
  </w:num>
  <w:num w:numId="19">
    <w:abstractNumId w:val="2"/>
  </w:num>
  <w:num w:numId="20">
    <w:abstractNumId w:val="23"/>
  </w:num>
  <w:num w:numId="21">
    <w:abstractNumId w:val="15"/>
  </w:num>
  <w:num w:numId="22">
    <w:abstractNumId w:val="25"/>
  </w:num>
  <w:num w:numId="23">
    <w:abstractNumId w:val="36"/>
  </w:num>
  <w:num w:numId="24">
    <w:abstractNumId w:val="4"/>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e, Cameron (C.)">
    <w15:presenceInfo w15:providerId="AD" w15:userId="S::croe10@ford.com::d5fa403c-a9b5-4aa6-b961-d6dddf5e44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049FE"/>
    <w:rsid w:val="0001369D"/>
    <w:rsid w:val="00014BE8"/>
    <w:rsid w:val="000203EB"/>
    <w:rsid w:val="000419CA"/>
    <w:rsid w:val="00074755"/>
    <w:rsid w:val="000A16FA"/>
    <w:rsid w:val="000C7F53"/>
    <w:rsid w:val="000F0B31"/>
    <w:rsid w:val="001017C3"/>
    <w:rsid w:val="00102300"/>
    <w:rsid w:val="00107681"/>
    <w:rsid w:val="0011189B"/>
    <w:rsid w:val="00114899"/>
    <w:rsid w:val="00117652"/>
    <w:rsid w:val="001323C2"/>
    <w:rsid w:val="00153409"/>
    <w:rsid w:val="0016339F"/>
    <w:rsid w:val="001707BA"/>
    <w:rsid w:val="001734CB"/>
    <w:rsid w:val="00176608"/>
    <w:rsid w:val="001A5A8B"/>
    <w:rsid w:val="001A7EDD"/>
    <w:rsid w:val="001B2605"/>
    <w:rsid w:val="001C02F7"/>
    <w:rsid w:val="001C45EF"/>
    <w:rsid w:val="001E6CD2"/>
    <w:rsid w:val="001F55F1"/>
    <w:rsid w:val="0023398B"/>
    <w:rsid w:val="00266F0D"/>
    <w:rsid w:val="00285E40"/>
    <w:rsid w:val="00286EFE"/>
    <w:rsid w:val="002D487C"/>
    <w:rsid w:val="002E12F2"/>
    <w:rsid w:val="00300B7F"/>
    <w:rsid w:val="003029EE"/>
    <w:rsid w:val="00321E4F"/>
    <w:rsid w:val="00324E40"/>
    <w:rsid w:val="0033202E"/>
    <w:rsid w:val="0034005F"/>
    <w:rsid w:val="003468BB"/>
    <w:rsid w:val="003469C5"/>
    <w:rsid w:val="00352200"/>
    <w:rsid w:val="00354366"/>
    <w:rsid w:val="003A0B1C"/>
    <w:rsid w:val="003B5F37"/>
    <w:rsid w:val="003C507D"/>
    <w:rsid w:val="003F2B3C"/>
    <w:rsid w:val="00427536"/>
    <w:rsid w:val="004436FE"/>
    <w:rsid w:val="00446658"/>
    <w:rsid w:val="00464892"/>
    <w:rsid w:val="00480C43"/>
    <w:rsid w:val="004C2E5A"/>
    <w:rsid w:val="004F3C49"/>
    <w:rsid w:val="00507D5B"/>
    <w:rsid w:val="00521B4A"/>
    <w:rsid w:val="00525C37"/>
    <w:rsid w:val="00535F18"/>
    <w:rsid w:val="00543AE4"/>
    <w:rsid w:val="00553320"/>
    <w:rsid w:val="005557F9"/>
    <w:rsid w:val="00580122"/>
    <w:rsid w:val="005840F2"/>
    <w:rsid w:val="00590065"/>
    <w:rsid w:val="00594A14"/>
    <w:rsid w:val="005D3286"/>
    <w:rsid w:val="005F4940"/>
    <w:rsid w:val="006032F9"/>
    <w:rsid w:val="00612922"/>
    <w:rsid w:val="00634BC9"/>
    <w:rsid w:val="00635961"/>
    <w:rsid w:val="006472C8"/>
    <w:rsid w:val="006A17A1"/>
    <w:rsid w:val="006C25B4"/>
    <w:rsid w:val="00704FB2"/>
    <w:rsid w:val="00713237"/>
    <w:rsid w:val="0071339F"/>
    <w:rsid w:val="00735593"/>
    <w:rsid w:val="00742B1E"/>
    <w:rsid w:val="00753629"/>
    <w:rsid w:val="007668ED"/>
    <w:rsid w:val="00770D44"/>
    <w:rsid w:val="007771DC"/>
    <w:rsid w:val="0078612F"/>
    <w:rsid w:val="00787819"/>
    <w:rsid w:val="007956D3"/>
    <w:rsid w:val="007B6DEC"/>
    <w:rsid w:val="007D1539"/>
    <w:rsid w:val="007E4F9D"/>
    <w:rsid w:val="007F4867"/>
    <w:rsid w:val="007F7057"/>
    <w:rsid w:val="00804EB4"/>
    <w:rsid w:val="0082148A"/>
    <w:rsid w:val="00830D0B"/>
    <w:rsid w:val="008371B2"/>
    <w:rsid w:val="0084112D"/>
    <w:rsid w:val="008440E1"/>
    <w:rsid w:val="00854C91"/>
    <w:rsid w:val="00871724"/>
    <w:rsid w:val="008741CE"/>
    <w:rsid w:val="00887544"/>
    <w:rsid w:val="008A0DF9"/>
    <w:rsid w:val="008A537F"/>
    <w:rsid w:val="008A5831"/>
    <w:rsid w:val="008A7690"/>
    <w:rsid w:val="008B2782"/>
    <w:rsid w:val="008B5995"/>
    <w:rsid w:val="008B6AA7"/>
    <w:rsid w:val="008C5304"/>
    <w:rsid w:val="008E5EF1"/>
    <w:rsid w:val="008F0F83"/>
    <w:rsid w:val="0094212B"/>
    <w:rsid w:val="0095410B"/>
    <w:rsid w:val="00961926"/>
    <w:rsid w:val="00974A01"/>
    <w:rsid w:val="009D7187"/>
    <w:rsid w:val="009E5F0B"/>
    <w:rsid w:val="009F349C"/>
    <w:rsid w:val="00A24EAC"/>
    <w:rsid w:val="00A34E75"/>
    <w:rsid w:val="00A41E46"/>
    <w:rsid w:val="00A75199"/>
    <w:rsid w:val="00A8123B"/>
    <w:rsid w:val="00AA3F7F"/>
    <w:rsid w:val="00AA6521"/>
    <w:rsid w:val="00AB56B9"/>
    <w:rsid w:val="00AC396E"/>
    <w:rsid w:val="00AC5365"/>
    <w:rsid w:val="00B22D53"/>
    <w:rsid w:val="00B2450B"/>
    <w:rsid w:val="00B410FB"/>
    <w:rsid w:val="00B80544"/>
    <w:rsid w:val="00BD2337"/>
    <w:rsid w:val="00BD4FE1"/>
    <w:rsid w:val="00BE60F5"/>
    <w:rsid w:val="00BF684C"/>
    <w:rsid w:val="00C03502"/>
    <w:rsid w:val="00C310DD"/>
    <w:rsid w:val="00C43A65"/>
    <w:rsid w:val="00C4588C"/>
    <w:rsid w:val="00C638B3"/>
    <w:rsid w:val="00C67EF3"/>
    <w:rsid w:val="00CA32EE"/>
    <w:rsid w:val="00CB2C74"/>
    <w:rsid w:val="00CB3197"/>
    <w:rsid w:val="00CE0591"/>
    <w:rsid w:val="00CE1E1F"/>
    <w:rsid w:val="00CF7E66"/>
    <w:rsid w:val="00D474C1"/>
    <w:rsid w:val="00D661E9"/>
    <w:rsid w:val="00D744D5"/>
    <w:rsid w:val="00DE2561"/>
    <w:rsid w:val="00E01229"/>
    <w:rsid w:val="00E04824"/>
    <w:rsid w:val="00E0611F"/>
    <w:rsid w:val="00E1229A"/>
    <w:rsid w:val="00E42BD4"/>
    <w:rsid w:val="00E54E9D"/>
    <w:rsid w:val="00E62B10"/>
    <w:rsid w:val="00E631C3"/>
    <w:rsid w:val="00E647DB"/>
    <w:rsid w:val="00E72FAC"/>
    <w:rsid w:val="00E83CFF"/>
    <w:rsid w:val="00E87641"/>
    <w:rsid w:val="00EA2338"/>
    <w:rsid w:val="00EA44F3"/>
    <w:rsid w:val="00EC78FB"/>
    <w:rsid w:val="00ED27FA"/>
    <w:rsid w:val="00ED3A3E"/>
    <w:rsid w:val="00ED5DEB"/>
    <w:rsid w:val="00ED72AE"/>
    <w:rsid w:val="00EE0AED"/>
    <w:rsid w:val="00EE4334"/>
    <w:rsid w:val="00EF5CDB"/>
    <w:rsid w:val="00F26B69"/>
    <w:rsid w:val="00F572DF"/>
    <w:rsid w:val="00F62C34"/>
    <w:rsid w:val="00F62DE0"/>
    <w:rsid w:val="00F6498D"/>
    <w:rsid w:val="00F72486"/>
    <w:rsid w:val="00F86923"/>
    <w:rsid w:val="00F9787E"/>
    <w:rsid w:val="00FC52AE"/>
    <w:rsid w:val="00FE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525C37"/>
    <w:pPr>
      <w:keepNext/>
      <w:keepLines/>
      <w:numPr>
        <w:numId w:val="1"/>
      </w:numPr>
      <w:spacing w:before="240" w:after="0"/>
      <w:outlineLvl w:val="0"/>
    </w:pPr>
    <w:rPr>
      <w:rFonts w:cs="Arial"/>
      <w:b/>
      <w:bCs/>
      <w:color w:val="595959" w:themeColor="text1" w:themeTint="A6"/>
      <w:sz w:val="32"/>
    </w:rPr>
  </w:style>
  <w:style w:type="paragraph" w:styleId="Heading2">
    <w:name w:val="heading 2"/>
    <w:basedOn w:val="Normal"/>
    <w:next w:val="Normal"/>
    <w:link w:val="Heading2Char"/>
    <w:autoRedefine/>
    <w:qFormat/>
    <w:rsid w:val="00525C37"/>
    <w:pPr>
      <w:keepNext/>
      <w:numPr>
        <w:ilvl w:val="1"/>
        <w:numId w:val="1"/>
      </w:numPr>
      <w:tabs>
        <w:tab w:val="left" w:pos="-720"/>
        <w:tab w:val="left" w:pos="720"/>
      </w:tabs>
      <w:suppressAutoHyphens/>
      <w:spacing w:after="0" w:line="240" w:lineRule="auto"/>
      <w:outlineLvl w:val="1"/>
    </w:pPr>
    <w:rPr>
      <w:rFonts w:eastAsia="Times New Roman" w:cs="Arial"/>
      <w:b/>
      <w:bCs/>
      <w:color w:val="595959" w:themeColor="text1" w:themeTint="A6"/>
      <w:sz w:val="28"/>
      <w:szCs w:val="20"/>
    </w:rPr>
  </w:style>
  <w:style w:type="paragraph" w:styleId="Heading3">
    <w:name w:val="heading 3"/>
    <w:basedOn w:val="Normal"/>
    <w:next w:val="Normal"/>
    <w:link w:val="Heading3Char"/>
    <w:uiPriority w:val="8"/>
    <w:semiHidden/>
    <w:unhideWhenUsed/>
    <w:qFormat/>
    <w:rsid w:val="003468B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525C37"/>
    <w:rPr>
      <w:rFonts w:ascii="Palatino Linotype" w:hAnsi="Palatino Linotype" w:cs="Arial"/>
      <w:b/>
      <w:bCs/>
      <w:color w:val="595959" w:themeColor="text1" w:themeTint="A6"/>
      <w:sz w:val="32"/>
    </w:rPr>
  </w:style>
  <w:style w:type="character" w:customStyle="1" w:styleId="Heading2Char">
    <w:name w:val="Heading 2 Char"/>
    <w:basedOn w:val="DefaultParagraphFont"/>
    <w:link w:val="Heading2"/>
    <w:rsid w:val="00525C37"/>
    <w:rPr>
      <w:rFonts w:ascii="Palatino Linotype" w:eastAsia="Times New Roman" w:hAnsi="Palatino Linotype" w:cs="Arial"/>
      <w:b/>
      <w:bCs/>
      <w:color w:val="595959" w:themeColor="text1" w:themeTint="A6"/>
      <w:sz w:val="28"/>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CB2C74"/>
    <w:pPr>
      <w:tabs>
        <w:tab w:val="left" w:pos="480"/>
        <w:tab w:val="right" w:leader="dot" w:pos="9350"/>
      </w:tabs>
      <w:spacing w:before="0"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alloonText">
    <w:name w:val="Balloon Text"/>
    <w:basedOn w:val="Normal"/>
    <w:link w:val="BalloonTextChar"/>
    <w:uiPriority w:val="99"/>
    <w:semiHidden/>
    <w:unhideWhenUsed/>
    <w:rsid w:val="00854C9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C91"/>
    <w:rPr>
      <w:rFonts w:ascii="Segoe UI" w:hAnsi="Segoe UI" w:cs="Segoe UI"/>
      <w:color w:val="000000" w:themeColor="text1"/>
      <w:sz w:val="18"/>
      <w:szCs w:val="18"/>
    </w:rPr>
  </w:style>
  <w:style w:type="table" w:styleId="ListTable2-Accent5">
    <w:name w:val="List Table 2 Accent 5"/>
    <w:basedOn w:val="TableNormal"/>
    <w:uiPriority w:val="47"/>
    <w:rsid w:val="00176608"/>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
    <w:name w:val="List Table 1 Light"/>
    <w:basedOn w:val="TableNormal"/>
    <w:uiPriority w:val="46"/>
    <w:rsid w:val="0082148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82148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B8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diagramLayout" Target="diagrams/layout1.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diagramData" Target="diagrams/data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F8C91951-11D7-4BF9-9D18-1B23AA50112C}" type="presOf" srcId="{FC82E41C-88AE-432D-864E-2745F094DB99}" destId="{D24A6BD1-6E78-4A5A-8713-0361EB27B242}"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CA086B6B-A822-495E-9B0C-C4E27113FE9E}" srcId="{A2A892F2-B6B6-43D9-8521-5DA2AC340FB8}" destId="{6D3B2BD5-E650-4F9A-AC98-04AD988219A6}" srcOrd="0" destOrd="0" parTransId="{9B6D5DE5-5983-486D-BC94-2666AD2E1AE3}" sibTransId="{4FA6A69D-91CC-4D1E-9809-349FE0DB2572}"/>
    <dgm:cxn modelId="{3E00B272-F0F6-4862-AF99-E3A480629684}" type="presOf" srcId="{32851140-48E1-4BD7-8505-8E5AC296644C}" destId="{60E99112-D6FD-456F-9E6A-853F12DBCA50}" srcOrd="0" destOrd="0" presId="urn:microsoft.com/office/officeart/2005/8/layout/hierarchy4"/>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8FA97-1B1D-564C-A15E-C25AB8CEC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44</Pages>
  <Words>8013</Words>
  <Characters>45677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Roe, Cameron (C.)</cp:lastModifiedBy>
  <cp:revision>12</cp:revision>
  <cp:lastPrinted>2021-04-26T19:01:00Z</cp:lastPrinted>
  <dcterms:created xsi:type="dcterms:W3CDTF">2021-05-15T14:19:00Z</dcterms:created>
  <dcterms:modified xsi:type="dcterms:W3CDTF">2021-06-13T22:27:00Z</dcterms:modified>
</cp:coreProperties>
</file>