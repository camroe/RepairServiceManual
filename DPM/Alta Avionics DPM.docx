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E33451" w:rsidP="00117652">
      <w:pPr>
        <w:jc w:val="center"/>
        <w:rPr>
          <w:b/>
          <w:sz w:val="48"/>
          <w:szCs w:val="48"/>
        </w:rPr>
      </w:pPr>
      <w:r>
        <w:rPr>
          <w:b/>
          <w:sz w:val="48"/>
          <w:szCs w:val="48"/>
        </w:rPr>
        <w:t>DETAILED PROCEDURES</w:t>
      </w:r>
      <w:r w:rsidRPr="000A5F7A">
        <w:rPr>
          <w:b/>
          <w:sz w:val="48"/>
          <w:szCs w:val="48"/>
        </w:rPr>
        <w:t xml:space="preserve"> </w:t>
      </w:r>
      <w:r w:rsidR="004436FE" w:rsidRPr="000A5F7A">
        <w:rPr>
          <w:b/>
          <w:sz w:val="48"/>
          <w:szCs w:val="48"/>
        </w:rPr>
        <w:t>MANUAL</w:t>
      </w:r>
    </w:p>
    <w:p w:rsidR="004436FE" w:rsidRPr="000A5F7A" w:rsidRDefault="004436FE" w:rsidP="00117652">
      <w:pPr>
        <w:jc w:val="center"/>
        <w:rPr>
          <w:b/>
          <w:sz w:val="48"/>
          <w:szCs w:val="48"/>
        </w:rPr>
      </w:pPr>
      <w:r>
        <w:rPr>
          <w:b/>
          <w:sz w:val="48"/>
          <w:szCs w:val="48"/>
        </w:rPr>
        <w:t>(</w:t>
      </w:r>
      <w:r w:rsidR="00E33451">
        <w:rPr>
          <w:b/>
          <w:sz w:val="48"/>
          <w:szCs w:val="48"/>
        </w:rPr>
        <w:t>DP</w:t>
      </w:r>
      <w:r>
        <w:rPr>
          <w:b/>
          <w:sz w:val="48"/>
          <w:szCs w:val="48"/>
        </w:rPr>
        <w:t>M)</w:t>
      </w:r>
    </w:p>
    <w:p w:rsidR="004436FE" w:rsidRDefault="004436FE">
      <w:pPr>
        <w:jc w:val="center"/>
        <w:rPr>
          <w:b/>
          <w:sz w:val="36"/>
        </w:rPr>
      </w:pPr>
    </w:p>
    <w:p w:rsidR="004436FE" w:rsidRDefault="004436FE" w:rsidP="00117652">
      <w:pPr>
        <w:jc w:val="center"/>
        <w:rPr>
          <w:b/>
          <w:sz w:val="36"/>
        </w:rPr>
      </w:pPr>
      <w:r>
        <w:rPr>
          <w:b/>
          <w:sz w:val="36"/>
        </w:rPr>
        <w:t>CRS# 7AYR463B</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6202868"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Table of Contents</w:t>
          </w:r>
          <w:bookmarkEnd w:id="5"/>
          <w:r>
            <w:t xml:space="preserve"> </w:t>
          </w:r>
        </w:p>
        <w:p w:rsidR="004121F9"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6202868" w:history="1">
            <w:r w:rsidR="004121F9" w:rsidRPr="00865961">
              <w:rPr>
                <w:rStyle w:val="Hyperlink"/>
                <w:noProof/>
              </w:rPr>
              <w:t>1</w:t>
            </w:r>
            <w:r w:rsidR="004121F9">
              <w:rPr>
                <w:rFonts w:asciiTheme="minorHAnsi" w:eastAsiaTheme="minorEastAsia" w:hAnsiTheme="minorHAnsi"/>
                <w:noProof/>
                <w:color w:val="auto"/>
                <w:sz w:val="24"/>
                <w:szCs w:val="24"/>
              </w:rPr>
              <w:tab/>
            </w:r>
            <w:r w:rsidR="004121F9" w:rsidRPr="00865961">
              <w:rPr>
                <w:rStyle w:val="Hyperlink"/>
                <w:noProof/>
              </w:rPr>
              <w:t>Table of Contents</w:t>
            </w:r>
            <w:r w:rsidR="004121F9">
              <w:rPr>
                <w:noProof/>
                <w:webHidden/>
              </w:rPr>
              <w:tab/>
            </w:r>
            <w:r w:rsidR="004121F9">
              <w:rPr>
                <w:noProof/>
                <w:webHidden/>
              </w:rPr>
              <w:fldChar w:fldCharType="begin"/>
            </w:r>
            <w:r w:rsidR="004121F9">
              <w:rPr>
                <w:noProof/>
                <w:webHidden/>
              </w:rPr>
              <w:instrText xml:space="preserve"> PAGEREF _Toc36202868 \h </w:instrText>
            </w:r>
            <w:r w:rsidR="004121F9">
              <w:rPr>
                <w:noProof/>
                <w:webHidden/>
              </w:rPr>
            </w:r>
            <w:r w:rsidR="004121F9">
              <w:rPr>
                <w:noProof/>
                <w:webHidden/>
              </w:rPr>
              <w:fldChar w:fldCharType="separate"/>
            </w:r>
            <w:r w:rsidR="004121F9">
              <w:rPr>
                <w:noProof/>
                <w:webHidden/>
              </w:rPr>
              <w:t>1-1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69" w:history="1">
            <w:r w:rsidR="004121F9" w:rsidRPr="00865961">
              <w:rPr>
                <w:rStyle w:val="Hyperlink"/>
                <w:noProof/>
              </w:rPr>
              <w:t>2</w:t>
            </w:r>
            <w:r w:rsidR="004121F9">
              <w:rPr>
                <w:rFonts w:asciiTheme="minorHAnsi" w:eastAsiaTheme="minorEastAsia" w:hAnsiTheme="minorHAnsi"/>
                <w:noProof/>
                <w:color w:val="auto"/>
                <w:sz w:val="24"/>
                <w:szCs w:val="24"/>
              </w:rPr>
              <w:tab/>
            </w:r>
            <w:r w:rsidR="004121F9" w:rsidRPr="00865961">
              <w:rPr>
                <w:rStyle w:val="Hyperlink"/>
                <w:noProof/>
              </w:rPr>
              <w:t>Introduction</w:t>
            </w:r>
            <w:r w:rsidR="004121F9">
              <w:rPr>
                <w:noProof/>
                <w:webHidden/>
              </w:rPr>
              <w:tab/>
            </w:r>
            <w:r w:rsidR="004121F9">
              <w:rPr>
                <w:noProof/>
                <w:webHidden/>
              </w:rPr>
              <w:fldChar w:fldCharType="begin"/>
            </w:r>
            <w:r w:rsidR="004121F9">
              <w:rPr>
                <w:noProof/>
                <w:webHidden/>
              </w:rPr>
              <w:instrText xml:space="preserve"> PAGEREF _Toc36202869 \h </w:instrText>
            </w:r>
            <w:r w:rsidR="004121F9">
              <w:rPr>
                <w:noProof/>
                <w:webHidden/>
              </w:rPr>
            </w:r>
            <w:r w:rsidR="004121F9">
              <w:rPr>
                <w:noProof/>
                <w:webHidden/>
              </w:rPr>
              <w:fldChar w:fldCharType="separate"/>
            </w:r>
            <w:r w:rsidR="004121F9">
              <w:rPr>
                <w:noProof/>
                <w:webHidden/>
              </w:rPr>
              <w:t>2-1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0" w:history="1">
            <w:r w:rsidR="004121F9" w:rsidRPr="00865961">
              <w:rPr>
                <w:rStyle w:val="Hyperlink"/>
                <w:noProof/>
              </w:rPr>
              <w:t>3</w:t>
            </w:r>
            <w:r w:rsidR="004121F9">
              <w:rPr>
                <w:rFonts w:asciiTheme="minorHAnsi" w:eastAsiaTheme="minorEastAsia" w:hAnsiTheme="minorHAnsi"/>
                <w:noProof/>
                <w:color w:val="auto"/>
                <w:sz w:val="24"/>
                <w:szCs w:val="24"/>
              </w:rPr>
              <w:tab/>
            </w:r>
            <w:r w:rsidR="004121F9" w:rsidRPr="00865961">
              <w:rPr>
                <w:rStyle w:val="Hyperlink"/>
                <w:noProof/>
              </w:rPr>
              <w:t>Manual Control</w:t>
            </w:r>
            <w:r w:rsidR="004121F9">
              <w:rPr>
                <w:noProof/>
                <w:webHidden/>
              </w:rPr>
              <w:tab/>
            </w:r>
            <w:r w:rsidR="004121F9">
              <w:rPr>
                <w:noProof/>
                <w:webHidden/>
              </w:rPr>
              <w:fldChar w:fldCharType="begin"/>
            </w:r>
            <w:r w:rsidR="004121F9">
              <w:rPr>
                <w:noProof/>
                <w:webHidden/>
              </w:rPr>
              <w:instrText xml:space="preserve"> PAGEREF _Toc36202870 \h </w:instrText>
            </w:r>
            <w:r w:rsidR="004121F9">
              <w:rPr>
                <w:noProof/>
                <w:webHidden/>
              </w:rPr>
            </w:r>
            <w:r w:rsidR="004121F9">
              <w:rPr>
                <w:noProof/>
                <w:webHidden/>
              </w:rPr>
              <w:fldChar w:fldCharType="separate"/>
            </w:r>
            <w:r w:rsidR="004121F9">
              <w:rPr>
                <w:noProof/>
                <w:webHidden/>
              </w:rPr>
              <w:t>3-1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71" w:history="1">
            <w:r w:rsidR="004121F9" w:rsidRPr="00865961">
              <w:rPr>
                <w:rStyle w:val="Hyperlink"/>
                <w:noProof/>
              </w:rPr>
              <w:t>3.1</w:t>
            </w:r>
            <w:r w:rsidR="004121F9">
              <w:rPr>
                <w:rFonts w:asciiTheme="minorHAnsi" w:eastAsiaTheme="minorEastAsia" w:hAnsiTheme="minorHAnsi"/>
                <w:noProof/>
                <w:color w:val="auto"/>
                <w:sz w:val="24"/>
                <w:szCs w:val="24"/>
              </w:rPr>
              <w:tab/>
            </w:r>
            <w:r w:rsidR="004121F9" w:rsidRPr="00865961">
              <w:rPr>
                <w:rStyle w:val="Hyperlink"/>
                <w:noProof/>
              </w:rPr>
              <w:t>Satellite Facilities</w:t>
            </w:r>
            <w:r w:rsidR="004121F9">
              <w:rPr>
                <w:noProof/>
                <w:webHidden/>
              </w:rPr>
              <w:tab/>
            </w:r>
            <w:r w:rsidR="004121F9">
              <w:rPr>
                <w:noProof/>
                <w:webHidden/>
              </w:rPr>
              <w:fldChar w:fldCharType="begin"/>
            </w:r>
            <w:r w:rsidR="004121F9">
              <w:rPr>
                <w:noProof/>
                <w:webHidden/>
              </w:rPr>
              <w:instrText xml:space="preserve"> PAGEREF _Toc36202871 \h </w:instrText>
            </w:r>
            <w:r w:rsidR="004121F9">
              <w:rPr>
                <w:noProof/>
                <w:webHidden/>
              </w:rPr>
            </w:r>
            <w:r w:rsidR="004121F9">
              <w:rPr>
                <w:noProof/>
                <w:webHidden/>
              </w:rPr>
              <w:fldChar w:fldCharType="separate"/>
            </w:r>
            <w:r w:rsidR="004121F9">
              <w:rPr>
                <w:noProof/>
                <w:webHidden/>
              </w:rPr>
              <w:t>3-2</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2" w:history="1">
            <w:r w:rsidR="004121F9" w:rsidRPr="00865961">
              <w:rPr>
                <w:rStyle w:val="Hyperlink"/>
                <w:noProof/>
              </w:rPr>
              <w:t>4</w:t>
            </w:r>
            <w:r w:rsidR="004121F9">
              <w:rPr>
                <w:rFonts w:asciiTheme="minorHAnsi" w:eastAsiaTheme="minorEastAsia" w:hAnsiTheme="minorHAnsi"/>
                <w:noProof/>
                <w:color w:val="auto"/>
                <w:sz w:val="24"/>
                <w:szCs w:val="24"/>
              </w:rPr>
              <w:tab/>
            </w:r>
            <w:r w:rsidR="004121F9" w:rsidRPr="00865961">
              <w:rPr>
                <w:rStyle w:val="Hyperlink"/>
                <w:noProof/>
              </w:rPr>
              <w:t>Record of Revision</w:t>
            </w:r>
            <w:r w:rsidR="004121F9">
              <w:rPr>
                <w:noProof/>
                <w:webHidden/>
              </w:rPr>
              <w:tab/>
            </w:r>
            <w:r w:rsidR="004121F9">
              <w:rPr>
                <w:noProof/>
                <w:webHidden/>
              </w:rPr>
              <w:fldChar w:fldCharType="begin"/>
            </w:r>
            <w:r w:rsidR="004121F9">
              <w:rPr>
                <w:noProof/>
                <w:webHidden/>
              </w:rPr>
              <w:instrText xml:space="preserve"> PAGEREF _Toc36202872 \h </w:instrText>
            </w:r>
            <w:r w:rsidR="004121F9">
              <w:rPr>
                <w:noProof/>
                <w:webHidden/>
              </w:rPr>
            </w:r>
            <w:r w:rsidR="004121F9">
              <w:rPr>
                <w:noProof/>
                <w:webHidden/>
              </w:rPr>
              <w:fldChar w:fldCharType="separate"/>
            </w:r>
            <w:r w:rsidR="004121F9">
              <w:rPr>
                <w:noProof/>
                <w:webHidden/>
              </w:rPr>
              <w:t>4-1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3" w:history="1">
            <w:r w:rsidR="004121F9" w:rsidRPr="00865961">
              <w:rPr>
                <w:rStyle w:val="Hyperlink"/>
                <w:noProof/>
              </w:rPr>
              <w:t>5</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_Toc36202873 \h </w:instrText>
            </w:r>
            <w:r w:rsidR="004121F9">
              <w:rPr>
                <w:noProof/>
                <w:webHidden/>
              </w:rPr>
            </w:r>
            <w:r w:rsidR="004121F9">
              <w:rPr>
                <w:noProof/>
                <w:webHidden/>
              </w:rPr>
              <w:fldChar w:fldCharType="separate"/>
            </w:r>
            <w:r w:rsidR="004121F9">
              <w:rPr>
                <w:noProof/>
                <w:webHidden/>
              </w:rPr>
              <w:t>5-1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4" w:history="1">
            <w:r w:rsidR="004121F9" w:rsidRPr="00865961">
              <w:rPr>
                <w:rStyle w:val="Hyperlink"/>
                <w:noProof/>
              </w:rPr>
              <w:t>6</w:t>
            </w:r>
            <w:r w:rsidR="004121F9">
              <w:rPr>
                <w:rFonts w:asciiTheme="minorHAnsi" w:eastAsiaTheme="minorEastAsia" w:hAnsiTheme="minorHAnsi"/>
                <w:noProof/>
                <w:color w:val="auto"/>
                <w:sz w:val="24"/>
                <w:szCs w:val="24"/>
              </w:rPr>
              <w:tab/>
            </w:r>
            <w:r w:rsidR="004121F9" w:rsidRPr="00865961">
              <w:rPr>
                <w:rStyle w:val="Hyperlink"/>
                <w:noProof/>
              </w:rPr>
              <w:t>General Inspection Procedures</w:t>
            </w:r>
            <w:r w:rsidR="004121F9">
              <w:rPr>
                <w:noProof/>
                <w:webHidden/>
              </w:rPr>
              <w:tab/>
            </w:r>
            <w:r w:rsidR="004121F9">
              <w:rPr>
                <w:noProof/>
                <w:webHidden/>
              </w:rPr>
              <w:fldChar w:fldCharType="begin"/>
            </w:r>
            <w:r w:rsidR="004121F9">
              <w:rPr>
                <w:noProof/>
                <w:webHidden/>
              </w:rPr>
              <w:instrText xml:space="preserve"> PAGEREF _Toc36202874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75" w:history="1">
            <w:r w:rsidR="004121F9" w:rsidRPr="00865961">
              <w:rPr>
                <w:rStyle w:val="Hyperlink"/>
                <w:noProof/>
              </w:rPr>
              <w:t>6.1</w:t>
            </w:r>
            <w:r w:rsidR="004121F9">
              <w:rPr>
                <w:rFonts w:asciiTheme="minorHAnsi" w:eastAsiaTheme="minorEastAsia" w:hAnsiTheme="minorHAnsi"/>
                <w:noProof/>
                <w:color w:val="auto"/>
                <w:sz w:val="24"/>
                <w:szCs w:val="24"/>
              </w:rPr>
              <w:tab/>
            </w:r>
            <w:r w:rsidR="004121F9" w:rsidRPr="00865961">
              <w:rPr>
                <w:rStyle w:val="Hyperlink"/>
                <w:noProof/>
              </w:rPr>
              <w:t>Satellite Facilities Requirement</w:t>
            </w:r>
            <w:r w:rsidR="004121F9">
              <w:rPr>
                <w:noProof/>
                <w:webHidden/>
              </w:rPr>
              <w:tab/>
            </w:r>
            <w:r w:rsidR="004121F9">
              <w:rPr>
                <w:noProof/>
                <w:webHidden/>
              </w:rPr>
              <w:fldChar w:fldCharType="begin"/>
            </w:r>
            <w:r w:rsidR="004121F9">
              <w:rPr>
                <w:noProof/>
                <w:webHidden/>
              </w:rPr>
              <w:instrText xml:space="preserve"> PAGEREF _Toc36202875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76" w:history="1">
            <w:r w:rsidR="004121F9" w:rsidRPr="00865961">
              <w:rPr>
                <w:rStyle w:val="Hyperlink"/>
                <w:noProof/>
              </w:rPr>
              <w:t>6.2</w:t>
            </w:r>
            <w:r w:rsidR="004121F9">
              <w:rPr>
                <w:rFonts w:asciiTheme="minorHAnsi" w:eastAsiaTheme="minorEastAsia" w:hAnsiTheme="minorHAnsi"/>
                <w:noProof/>
                <w:color w:val="auto"/>
                <w:sz w:val="24"/>
                <w:szCs w:val="24"/>
              </w:rPr>
              <w:tab/>
            </w:r>
            <w:r w:rsidR="004121F9" w:rsidRPr="00865961">
              <w:rPr>
                <w:rStyle w:val="Hyperlink"/>
                <w:noProof/>
              </w:rPr>
              <w:t>Inspection Stamps</w:t>
            </w:r>
            <w:r w:rsidR="004121F9">
              <w:rPr>
                <w:noProof/>
                <w:webHidden/>
              </w:rPr>
              <w:tab/>
            </w:r>
            <w:r w:rsidR="004121F9">
              <w:rPr>
                <w:noProof/>
                <w:webHidden/>
              </w:rPr>
              <w:fldChar w:fldCharType="begin"/>
            </w:r>
            <w:r w:rsidR="004121F9">
              <w:rPr>
                <w:noProof/>
                <w:webHidden/>
              </w:rPr>
              <w:instrText xml:space="preserve"> PAGEREF _Toc36202876 \h </w:instrText>
            </w:r>
            <w:r w:rsidR="004121F9">
              <w:rPr>
                <w:noProof/>
                <w:webHidden/>
              </w:rPr>
            </w:r>
            <w:r w:rsidR="004121F9">
              <w:rPr>
                <w:noProof/>
                <w:webHidden/>
              </w:rPr>
              <w:fldChar w:fldCharType="separate"/>
            </w:r>
            <w:r w:rsidR="004121F9">
              <w:rPr>
                <w:noProof/>
                <w:webHidden/>
              </w:rPr>
              <w:t>6-1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7" w:history="1">
            <w:r w:rsidR="004121F9" w:rsidRPr="00865961">
              <w:rPr>
                <w:rStyle w:val="Hyperlink"/>
                <w:noProof/>
              </w:rPr>
              <w:t>7</w:t>
            </w:r>
            <w:r w:rsidR="004121F9">
              <w:rPr>
                <w:rFonts w:asciiTheme="minorHAnsi" w:eastAsiaTheme="minorEastAsia" w:hAnsiTheme="minorHAnsi"/>
                <w:noProof/>
                <w:color w:val="auto"/>
                <w:sz w:val="24"/>
                <w:szCs w:val="24"/>
              </w:rPr>
              <w:tab/>
            </w:r>
            <w:r w:rsidR="004121F9" w:rsidRPr="00865961">
              <w:rPr>
                <w:rStyle w:val="Hyperlink"/>
                <w:noProof/>
              </w:rPr>
              <w:t>Incoming Parts and Materials Inspection</w:t>
            </w:r>
            <w:r w:rsidR="004121F9">
              <w:rPr>
                <w:noProof/>
                <w:webHidden/>
              </w:rPr>
              <w:tab/>
            </w:r>
            <w:r w:rsidR="004121F9">
              <w:rPr>
                <w:noProof/>
                <w:webHidden/>
              </w:rPr>
              <w:fldChar w:fldCharType="begin"/>
            </w:r>
            <w:r w:rsidR="004121F9">
              <w:rPr>
                <w:noProof/>
                <w:webHidden/>
              </w:rPr>
              <w:instrText xml:space="preserve"> PAGEREF _Toc36202877 \h </w:instrText>
            </w:r>
            <w:r w:rsidR="004121F9">
              <w:rPr>
                <w:noProof/>
                <w:webHidden/>
              </w:rPr>
            </w:r>
            <w:r w:rsidR="004121F9">
              <w:rPr>
                <w:noProof/>
                <w:webHidden/>
              </w:rPr>
              <w:fldChar w:fldCharType="separate"/>
            </w:r>
            <w:r w:rsidR="004121F9">
              <w:rPr>
                <w:noProof/>
                <w:webHidden/>
              </w:rPr>
              <w:t>7-1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8" w:history="1">
            <w:r w:rsidR="004121F9" w:rsidRPr="00865961">
              <w:rPr>
                <w:rStyle w:val="Hyperlink"/>
                <w:noProof/>
              </w:rPr>
              <w:t>8</w:t>
            </w:r>
            <w:r w:rsidR="004121F9">
              <w:rPr>
                <w:rFonts w:asciiTheme="minorHAnsi" w:eastAsiaTheme="minorEastAsia" w:hAnsiTheme="minorHAnsi"/>
                <w:noProof/>
                <w:color w:val="auto"/>
                <w:sz w:val="24"/>
                <w:szCs w:val="24"/>
              </w:rPr>
              <w:tab/>
            </w:r>
            <w:r w:rsidR="004121F9" w:rsidRPr="00865961">
              <w:rPr>
                <w:rStyle w:val="Hyperlink"/>
                <w:noProof/>
              </w:rPr>
              <w:t>Stock Control, Segregation And Identification</w:t>
            </w:r>
            <w:r w:rsidR="004121F9">
              <w:rPr>
                <w:noProof/>
                <w:webHidden/>
              </w:rPr>
              <w:tab/>
            </w:r>
            <w:r w:rsidR="004121F9">
              <w:rPr>
                <w:noProof/>
                <w:webHidden/>
              </w:rPr>
              <w:fldChar w:fldCharType="begin"/>
            </w:r>
            <w:r w:rsidR="004121F9">
              <w:rPr>
                <w:noProof/>
                <w:webHidden/>
              </w:rPr>
              <w:instrText xml:space="preserve"> PAGEREF _Toc36202878 \h </w:instrText>
            </w:r>
            <w:r w:rsidR="004121F9">
              <w:rPr>
                <w:noProof/>
                <w:webHidden/>
              </w:rPr>
            </w:r>
            <w:r w:rsidR="004121F9">
              <w:rPr>
                <w:noProof/>
                <w:webHidden/>
              </w:rPr>
              <w:fldChar w:fldCharType="separate"/>
            </w:r>
            <w:r w:rsidR="004121F9">
              <w:rPr>
                <w:noProof/>
                <w:webHidden/>
              </w:rPr>
              <w:t>8-1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79" w:history="1">
            <w:r w:rsidR="004121F9" w:rsidRPr="00865961">
              <w:rPr>
                <w:rStyle w:val="Hyperlink"/>
                <w:noProof/>
              </w:rPr>
              <w:t>9</w:t>
            </w:r>
            <w:r w:rsidR="004121F9">
              <w:rPr>
                <w:rFonts w:asciiTheme="minorHAnsi" w:eastAsiaTheme="minorEastAsia" w:hAnsiTheme="minorHAnsi"/>
                <w:noProof/>
                <w:color w:val="auto"/>
                <w:sz w:val="24"/>
                <w:szCs w:val="24"/>
              </w:rPr>
              <w:tab/>
            </w:r>
            <w:r w:rsidR="004121F9" w:rsidRPr="00865961">
              <w:rPr>
                <w:rStyle w:val="Hyperlink"/>
                <w:noProof/>
              </w:rPr>
              <w:t>Shelf Life Program</w:t>
            </w:r>
            <w:r w:rsidR="004121F9">
              <w:rPr>
                <w:noProof/>
                <w:webHidden/>
              </w:rPr>
              <w:tab/>
            </w:r>
            <w:r w:rsidR="004121F9">
              <w:rPr>
                <w:noProof/>
                <w:webHidden/>
              </w:rPr>
              <w:fldChar w:fldCharType="begin"/>
            </w:r>
            <w:r w:rsidR="004121F9">
              <w:rPr>
                <w:noProof/>
                <w:webHidden/>
              </w:rPr>
              <w:instrText xml:space="preserve"> PAGEREF _Toc36202879 \h </w:instrText>
            </w:r>
            <w:r w:rsidR="004121F9">
              <w:rPr>
                <w:noProof/>
                <w:webHidden/>
              </w:rPr>
            </w:r>
            <w:r w:rsidR="004121F9">
              <w:rPr>
                <w:noProof/>
                <w:webHidden/>
              </w:rPr>
              <w:fldChar w:fldCharType="separate"/>
            </w:r>
            <w:r w:rsidR="004121F9">
              <w:rPr>
                <w:noProof/>
                <w:webHidden/>
              </w:rPr>
              <w:t>9-1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80" w:history="1">
            <w:r w:rsidR="004121F9" w:rsidRPr="00865961">
              <w:rPr>
                <w:rStyle w:val="Hyperlink"/>
                <w:noProof/>
              </w:rPr>
              <w:t>10</w:t>
            </w:r>
            <w:r w:rsidR="004121F9">
              <w:rPr>
                <w:rFonts w:asciiTheme="minorHAnsi" w:eastAsiaTheme="minorEastAsia" w:hAnsiTheme="minorHAnsi"/>
                <w:noProof/>
                <w:color w:val="auto"/>
                <w:sz w:val="24"/>
                <w:szCs w:val="24"/>
              </w:rPr>
              <w:tab/>
            </w:r>
            <w:r w:rsidR="004121F9" w:rsidRPr="00865961">
              <w:rPr>
                <w:rStyle w:val="Hyperlink"/>
                <w:noProof/>
              </w:rPr>
              <w:t>Handling of Units/Appliances</w:t>
            </w:r>
            <w:r w:rsidR="004121F9">
              <w:rPr>
                <w:noProof/>
                <w:webHidden/>
              </w:rPr>
              <w:tab/>
            </w:r>
            <w:r w:rsidR="004121F9">
              <w:rPr>
                <w:noProof/>
                <w:webHidden/>
              </w:rPr>
              <w:fldChar w:fldCharType="begin"/>
            </w:r>
            <w:r w:rsidR="004121F9">
              <w:rPr>
                <w:noProof/>
                <w:webHidden/>
              </w:rPr>
              <w:instrText xml:space="preserve"> PAGEREF _Toc36202880 \h </w:instrText>
            </w:r>
            <w:r w:rsidR="004121F9">
              <w:rPr>
                <w:noProof/>
                <w:webHidden/>
              </w:rPr>
            </w:r>
            <w:r w:rsidR="004121F9">
              <w:rPr>
                <w:noProof/>
                <w:webHidden/>
              </w:rPr>
              <w:fldChar w:fldCharType="separate"/>
            </w:r>
            <w:r w:rsidR="004121F9">
              <w:rPr>
                <w:noProof/>
                <w:webHidden/>
              </w:rPr>
              <w:t>10-1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81" w:history="1">
            <w:r w:rsidR="004121F9" w:rsidRPr="00865961">
              <w:rPr>
                <w:rStyle w:val="Hyperlink"/>
                <w:noProof/>
              </w:rPr>
              <w:t>11</w:t>
            </w:r>
            <w:r w:rsidR="004121F9">
              <w:rPr>
                <w:rFonts w:asciiTheme="minorHAnsi" w:eastAsiaTheme="minorEastAsia" w:hAnsiTheme="minorHAnsi"/>
                <w:noProof/>
                <w:color w:val="auto"/>
                <w:sz w:val="24"/>
                <w:szCs w:val="24"/>
              </w:rPr>
              <w:tab/>
            </w:r>
            <w:r w:rsidR="004121F9" w:rsidRPr="00865961">
              <w:rPr>
                <w:rStyle w:val="Hyperlink"/>
                <w:noProof/>
              </w:rPr>
              <w:t>Work Process</w:t>
            </w:r>
            <w:r w:rsidR="004121F9">
              <w:rPr>
                <w:noProof/>
                <w:webHidden/>
              </w:rPr>
              <w:tab/>
            </w:r>
            <w:r w:rsidR="004121F9">
              <w:rPr>
                <w:noProof/>
                <w:webHidden/>
              </w:rPr>
              <w:fldChar w:fldCharType="begin"/>
            </w:r>
            <w:r w:rsidR="004121F9">
              <w:rPr>
                <w:noProof/>
                <w:webHidden/>
              </w:rPr>
              <w:instrText xml:space="preserve"> PAGEREF _Toc36202881 \h </w:instrText>
            </w:r>
            <w:r w:rsidR="004121F9">
              <w:rPr>
                <w:noProof/>
                <w:webHidden/>
              </w:rPr>
            </w:r>
            <w:r w:rsidR="004121F9">
              <w:rPr>
                <w:noProof/>
                <w:webHidden/>
              </w:rPr>
              <w:fldChar w:fldCharType="separate"/>
            </w:r>
            <w:r w:rsidR="004121F9">
              <w:rPr>
                <w:noProof/>
                <w:webHidden/>
              </w:rPr>
              <w:t>11-1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82" w:history="1">
            <w:r w:rsidR="004121F9" w:rsidRPr="00865961">
              <w:rPr>
                <w:rStyle w:val="Hyperlink"/>
                <w:noProof/>
              </w:rPr>
              <w:t>12</w:t>
            </w:r>
            <w:r w:rsidR="004121F9">
              <w:rPr>
                <w:rFonts w:asciiTheme="minorHAnsi" w:eastAsiaTheme="minorEastAsia" w:hAnsiTheme="minorHAnsi"/>
                <w:noProof/>
                <w:color w:val="auto"/>
                <w:sz w:val="24"/>
                <w:szCs w:val="24"/>
              </w:rPr>
              <w:tab/>
            </w:r>
            <w:r w:rsidR="004121F9" w:rsidRPr="00865961">
              <w:rPr>
                <w:rStyle w:val="Hyperlink"/>
                <w:noProof/>
              </w:rPr>
              <w:t>Inspections</w:t>
            </w:r>
            <w:r w:rsidR="004121F9">
              <w:rPr>
                <w:noProof/>
                <w:webHidden/>
              </w:rPr>
              <w:tab/>
            </w:r>
            <w:r w:rsidR="004121F9">
              <w:rPr>
                <w:noProof/>
                <w:webHidden/>
              </w:rPr>
              <w:fldChar w:fldCharType="begin"/>
            </w:r>
            <w:r w:rsidR="004121F9">
              <w:rPr>
                <w:noProof/>
                <w:webHidden/>
              </w:rPr>
              <w:instrText xml:space="preserve"> PAGEREF _Toc36202882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3" w:history="1">
            <w:r w:rsidR="004121F9" w:rsidRPr="00865961">
              <w:rPr>
                <w:rStyle w:val="Hyperlink"/>
                <w:noProof/>
              </w:rPr>
              <w:t>12.1</w:t>
            </w:r>
            <w:r w:rsidR="004121F9">
              <w:rPr>
                <w:rFonts w:asciiTheme="minorHAnsi" w:eastAsiaTheme="minorEastAsia" w:hAnsiTheme="minorHAnsi"/>
                <w:noProof/>
                <w:color w:val="auto"/>
                <w:sz w:val="24"/>
                <w:szCs w:val="24"/>
              </w:rPr>
              <w:tab/>
            </w:r>
            <w:r w:rsidR="004121F9" w:rsidRPr="00865961">
              <w:rPr>
                <w:rStyle w:val="Hyperlink"/>
                <w:noProof/>
              </w:rPr>
              <w:t>Preliminary Inspection</w:t>
            </w:r>
            <w:r w:rsidR="004121F9">
              <w:rPr>
                <w:noProof/>
                <w:webHidden/>
              </w:rPr>
              <w:tab/>
            </w:r>
            <w:r w:rsidR="004121F9">
              <w:rPr>
                <w:noProof/>
                <w:webHidden/>
              </w:rPr>
              <w:fldChar w:fldCharType="begin"/>
            </w:r>
            <w:r w:rsidR="004121F9">
              <w:rPr>
                <w:noProof/>
                <w:webHidden/>
              </w:rPr>
              <w:instrText xml:space="preserve"> PAGEREF _Toc36202883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4" w:history="1">
            <w:r w:rsidR="004121F9" w:rsidRPr="00865961">
              <w:rPr>
                <w:rStyle w:val="Hyperlink"/>
                <w:noProof/>
              </w:rPr>
              <w:t>12.2</w:t>
            </w:r>
            <w:r w:rsidR="004121F9">
              <w:rPr>
                <w:rFonts w:asciiTheme="minorHAnsi" w:eastAsiaTheme="minorEastAsia" w:hAnsiTheme="minorHAnsi"/>
                <w:noProof/>
                <w:color w:val="auto"/>
                <w:sz w:val="24"/>
                <w:szCs w:val="24"/>
              </w:rPr>
              <w:tab/>
            </w:r>
            <w:r w:rsidR="004121F9" w:rsidRPr="00865961">
              <w:rPr>
                <w:rStyle w:val="Hyperlink"/>
                <w:noProof/>
              </w:rPr>
              <w:t>In Progress Inspection</w:t>
            </w:r>
            <w:r w:rsidR="004121F9">
              <w:rPr>
                <w:noProof/>
                <w:webHidden/>
              </w:rPr>
              <w:tab/>
            </w:r>
            <w:r w:rsidR="004121F9">
              <w:rPr>
                <w:noProof/>
                <w:webHidden/>
              </w:rPr>
              <w:fldChar w:fldCharType="begin"/>
            </w:r>
            <w:r w:rsidR="004121F9">
              <w:rPr>
                <w:noProof/>
                <w:webHidden/>
              </w:rPr>
              <w:instrText xml:space="preserve"> PAGEREF _Toc36202884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5" w:history="1">
            <w:r w:rsidR="004121F9" w:rsidRPr="00865961">
              <w:rPr>
                <w:rStyle w:val="Hyperlink"/>
                <w:noProof/>
              </w:rPr>
              <w:t>12.3</w:t>
            </w:r>
            <w:r w:rsidR="004121F9">
              <w:rPr>
                <w:rFonts w:asciiTheme="minorHAnsi" w:eastAsiaTheme="minorEastAsia" w:hAnsiTheme="minorHAnsi"/>
                <w:noProof/>
                <w:color w:val="auto"/>
                <w:sz w:val="24"/>
                <w:szCs w:val="24"/>
              </w:rPr>
              <w:tab/>
            </w:r>
            <w:r w:rsidR="004121F9" w:rsidRPr="00865961">
              <w:rPr>
                <w:rStyle w:val="Hyperlink"/>
                <w:noProof/>
              </w:rPr>
              <w:t>Hidden Damage Inspection</w:t>
            </w:r>
            <w:r w:rsidR="004121F9">
              <w:rPr>
                <w:noProof/>
                <w:webHidden/>
              </w:rPr>
              <w:tab/>
            </w:r>
            <w:r w:rsidR="004121F9">
              <w:rPr>
                <w:noProof/>
                <w:webHidden/>
              </w:rPr>
              <w:fldChar w:fldCharType="begin"/>
            </w:r>
            <w:r w:rsidR="004121F9">
              <w:rPr>
                <w:noProof/>
                <w:webHidden/>
              </w:rPr>
              <w:instrText xml:space="preserve"> PAGEREF _Toc36202885 \h </w:instrText>
            </w:r>
            <w:r w:rsidR="004121F9">
              <w:rPr>
                <w:noProof/>
                <w:webHidden/>
              </w:rPr>
            </w:r>
            <w:r w:rsidR="004121F9">
              <w:rPr>
                <w:noProof/>
                <w:webHidden/>
              </w:rPr>
              <w:fldChar w:fldCharType="separate"/>
            </w:r>
            <w:r w:rsidR="004121F9">
              <w:rPr>
                <w:noProof/>
                <w:webHidden/>
              </w:rPr>
              <w:t>12-1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6" w:history="1">
            <w:r w:rsidR="004121F9" w:rsidRPr="00865961">
              <w:rPr>
                <w:rStyle w:val="Hyperlink"/>
                <w:noProof/>
              </w:rPr>
              <w:t>12.4</w:t>
            </w:r>
            <w:r w:rsidR="004121F9">
              <w:rPr>
                <w:rFonts w:asciiTheme="minorHAnsi" w:eastAsiaTheme="minorEastAsia" w:hAnsiTheme="minorHAnsi"/>
                <w:noProof/>
                <w:color w:val="auto"/>
                <w:sz w:val="24"/>
                <w:szCs w:val="24"/>
              </w:rPr>
              <w:tab/>
            </w:r>
            <w:r w:rsidR="004121F9" w:rsidRPr="00865961">
              <w:rPr>
                <w:rStyle w:val="Hyperlink"/>
                <w:noProof/>
              </w:rPr>
              <w:t>Inspection Continuity</w:t>
            </w:r>
            <w:r w:rsidR="004121F9">
              <w:rPr>
                <w:noProof/>
                <w:webHidden/>
              </w:rPr>
              <w:tab/>
            </w:r>
            <w:r w:rsidR="004121F9">
              <w:rPr>
                <w:noProof/>
                <w:webHidden/>
              </w:rPr>
              <w:fldChar w:fldCharType="begin"/>
            </w:r>
            <w:r w:rsidR="004121F9">
              <w:rPr>
                <w:noProof/>
                <w:webHidden/>
              </w:rPr>
              <w:instrText xml:space="preserve"> PAGEREF _Toc36202886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7" w:history="1">
            <w:r w:rsidR="004121F9" w:rsidRPr="00865961">
              <w:rPr>
                <w:rStyle w:val="Hyperlink"/>
                <w:noProof/>
              </w:rPr>
              <w:t>12.5</w:t>
            </w:r>
            <w:r w:rsidR="004121F9">
              <w:rPr>
                <w:rFonts w:asciiTheme="minorHAnsi" w:eastAsiaTheme="minorEastAsia" w:hAnsiTheme="minorHAnsi"/>
                <w:noProof/>
                <w:color w:val="auto"/>
                <w:sz w:val="24"/>
                <w:szCs w:val="24"/>
              </w:rPr>
              <w:tab/>
            </w:r>
            <w:r w:rsidR="004121F9" w:rsidRPr="00865961">
              <w:rPr>
                <w:rStyle w:val="Hyperlink"/>
                <w:noProof/>
              </w:rPr>
              <w:t>Final Inspection And Approval For Return To Service</w:t>
            </w:r>
            <w:r w:rsidR="004121F9">
              <w:rPr>
                <w:noProof/>
                <w:webHidden/>
              </w:rPr>
              <w:tab/>
            </w:r>
            <w:r w:rsidR="004121F9">
              <w:rPr>
                <w:noProof/>
                <w:webHidden/>
              </w:rPr>
              <w:fldChar w:fldCharType="begin"/>
            </w:r>
            <w:r w:rsidR="004121F9">
              <w:rPr>
                <w:noProof/>
                <w:webHidden/>
              </w:rPr>
              <w:instrText xml:space="preserve"> PAGEREF _Toc36202887 \h </w:instrText>
            </w:r>
            <w:r w:rsidR="004121F9">
              <w:rPr>
                <w:noProof/>
                <w:webHidden/>
              </w:rPr>
            </w:r>
            <w:r w:rsidR="004121F9">
              <w:rPr>
                <w:noProof/>
                <w:webHidden/>
              </w:rPr>
              <w:fldChar w:fldCharType="separate"/>
            </w:r>
            <w:r w:rsidR="004121F9">
              <w:rPr>
                <w:noProof/>
                <w:webHidden/>
              </w:rPr>
              <w:t>12-2</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88" w:history="1">
            <w:r w:rsidR="004121F9" w:rsidRPr="00865961">
              <w:rPr>
                <w:rStyle w:val="Hyperlink"/>
                <w:noProof/>
              </w:rPr>
              <w:t>13</w:t>
            </w:r>
            <w:r w:rsidR="004121F9">
              <w:rPr>
                <w:rFonts w:asciiTheme="minorHAnsi" w:eastAsiaTheme="minorEastAsia" w:hAnsiTheme="minorHAnsi"/>
                <w:noProof/>
                <w:color w:val="auto"/>
                <w:sz w:val="24"/>
                <w:szCs w:val="24"/>
              </w:rPr>
              <w:tab/>
            </w:r>
            <w:r w:rsidR="004121F9" w:rsidRPr="00865961">
              <w:rPr>
                <w:rStyle w:val="Hyperlink"/>
                <w:noProof/>
              </w:rPr>
              <w:t>Parts</w:t>
            </w:r>
            <w:r w:rsidR="004121F9">
              <w:rPr>
                <w:noProof/>
                <w:webHidden/>
              </w:rPr>
              <w:tab/>
            </w:r>
            <w:r w:rsidR="004121F9">
              <w:rPr>
                <w:noProof/>
                <w:webHidden/>
              </w:rPr>
              <w:fldChar w:fldCharType="begin"/>
            </w:r>
            <w:r w:rsidR="004121F9">
              <w:rPr>
                <w:noProof/>
                <w:webHidden/>
              </w:rPr>
              <w:instrText xml:space="preserve"> PAGEREF _Toc36202888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89" w:history="1">
            <w:r w:rsidR="004121F9" w:rsidRPr="00865961">
              <w:rPr>
                <w:rStyle w:val="Hyperlink"/>
                <w:noProof/>
              </w:rPr>
              <w:t>13.1</w:t>
            </w:r>
            <w:r w:rsidR="004121F9">
              <w:rPr>
                <w:rFonts w:asciiTheme="minorHAnsi" w:eastAsiaTheme="minorEastAsia" w:hAnsiTheme="minorHAnsi"/>
                <w:noProof/>
                <w:color w:val="auto"/>
                <w:sz w:val="24"/>
                <w:szCs w:val="24"/>
              </w:rPr>
              <w:tab/>
            </w:r>
            <w:r w:rsidR="004121F9" w:rsidRPr="00865961">
              <w:rPr>
                <w:rStyle w:val="Hyperlink"/>
                <w:noProof/>
              </w:rPr>
              <w:t>Parts Ordering</w:t>
            </w:r>
            <w:r w:rsidR="004121F9">
              <w:rPr>
                <w:noProof/>
                <w:webHidden/>
              </w:rPr>
              <w:tab/>
            </w:r>
            <w:r w:rsidR="004121F9">
              <w:rPr>
                <w:noProof/>
                <w:webHidden/>
              </w:rPr>
              <w:fldChar w:fldCharType="begin"/>
            </w:r>
            <w:r w:rsidR="004121F9">
              <w:rPr>
                <w:noProof/>
                <w:webHidden/>
              </w:rPr>
              <w:instrText xml:space="preserve"> PAGEREF _Toc36202889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90" w:history="1">
            <w:r w:rsidR="004121F9" w:rsidRPr="00865961">
              <w:rPr>
                <w:rStyle w:val="Hyperlink"/>
                <w:noProof/>
              </w:rPr>
              <w:t>13.2</w:t>
            </w:r>
            <w:r w:rsidR="004121F9">
              <w:rPr>
                <w:rFonts w:asciiTheme="minorHAnsi" w:eastAsiaTheme="minorEastAsia" w:hAnsiTheme="minorHAnsi"/>
                <w:noProof/>
                <w:color w:val="auto"/>
                <w:sz w:val="24"/>
                <w:szCs w:val="24"/>
              </w:rPr>
              <w:tab/>
            </w:r>
            <w:r w:rsidR="004121F9" w:rsidRPr="00865961">
              <w:rPr>
                <w:rStyle w:val="Hyperlink"/>
                <w:noProof/>
              </w:rPr>
              <w:t>Preservation of Parts</w:t>
            </w:r>
            <w:r w:rsidR="004121F9">
              <w:rPr>
                <w:noProof/>
                <w:webHidden/>
              </w:rPr>
              <w:tab/>
            </w:r>
            <w:r w:rsidR="004121F9">
              <w:rPr>
                <w:noProof/>
                <w:webHidden/>
              </w:rPr>
              <w:fldChar w:fldCharType="begin"/>
            </w:r>
            <w:r w:rsidR="004121F9">
              <w:rPr>
                <w:noProof/>
                <w:webHidden/>
              </w:rPr>
              <w:instrText xml:space="preserve"> PAGEREF _Toc36202890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91" w:history="1">
            <w:r w:rsidR="004121F9" w:rsidRPr="00865961">
              <w:rPr>
                <w:rStyle w:val="Hyperlink"/>
                <w:noProof/>
              </w:rPr>
              <w:t>13.3</w:t>
            </w:r>
            <w:r w:rsidR="004121F9">
              <w:rPr>
                <w:rFonts w:asciiTheme="minorHAnsi" w:eastAsiaTheme="minorEastAsia" w:hAnsiTheme="minorHAnsi"/>
                <w:noProof/>
                <w:color w:val="auto"/>
                <w:sz w:val="24"/>
                <w:szCs w:val="24"/>
              </w:rPr>
              <w:tab/>
            </w:r>
            <w:r w:rsidR="004121F9" w:rsidRPr="00865961">
              <w:rPr>
                <w:rStyle w:val="Hyperlink"/>
                <w:noProof/>
              </w:rPr>
              <w:t>Rejected Parts</w:t>
            </w:r>
            <w:r w:rsidR="004121F9">
              <w:rPr>
                <w:noProof/>
                <w:webHidden/>
              </w:rPr>
              <w:tab/>
            </w:r>
            <w:r w:rsidR="004121F9">
              <w:rPr>
                <w:noProof/>
                <w:webHidden/>
              </w:rPr>
              <w:fldChar w:fldCharType="begin"/>
            </w:r>
            <w:r w:rsidR="004121F9">
              <w:rPr>
                <w:noProof/>
                <w:webHidden/>
              </w:rPr>
              <w:instrText xml:space="preserve"> PAGEREF _Toc36202891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892" w:history="1">
            <w:r w:rsidR="004121F9" w:rsidRPr="00865961">
              <w:rPr>
                <w:rStyle w:val="Hyperlink"/>
                <w:noProof/>
              </w:rPr>
              <w:t>13.4</w:t>
            </w:r>
            <w:r w:rsidR="004121F9">
              <w:rPr>
                <w:rFonts w:asciiTheme="minorHAnsi" w:eastAsiaTheme="minorEastAsia" w:hAnsiTheme="minorHAnsi"/>
                <w:noProof/>
                <w:color w:val="auto"/>
                <w:sz w:val="24"/>
                <w:szCs w:val="24"/>
              </w:rPr>
              <w:tab/>
            </w:r>
            <w:r w:rsidR="004121F9" w:rsidRPr="00865961">
              <w:rPr>
                <w:rStyle w:val="Hyperlink"/>
                <w:noProof/>
              </w:rPr>
              <w:t>Scrapped Parts</w:t>
            </w:r>
            <w:r w:rsidR="004121F9">
              <w:rPr>
                <w:noProof/>
                <w:webHidden/>
              </w:rPr>
              <w:tab/>
            </w:r>
            <w:r w:rsidR="004121F9">
              <w:rPr>
                <w:noProof/>
                <w:webHidden/>
              </w:rPr>
              <w:fldChar w:fldCharType="begin"/>
            </w:r>
            <w:r w:rsidR="004121F9">
              <w:rPr>
                <w:noProof/>
                <w:webHidden/>
              </w:rPr>
              <w:instrText xml:space="preserve"> PAGEREF _Toc36202892 \h </w:instrText>
            </w:r>
            <w:r w:rsidR="004121F9">
              <w:rPr>
                <w:noProof/>
                <w:webHidden/>
              </w:rPr>
            </w:r>
            <w:r w:rsidR="004121F9">
              <w:rPr>
                <w:noProof/>
                <w:webHidden/>
              </w:rPr>
              <w:fldChar w:fldCharType="separate"/>
            </w:r>
            <w:r w:rsidR="004121F9">
              <w:rPr>
                <w:noProof/>
                <w:webHidden/>
              </w:rPr>
              <w:t>13-1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3" w:history="1">
            <w:r w:rsidR="004121F9" w:rsidRPr="00865961">
              <w:rPr>
                <w:rStyle w:val="Hyperlink"/>
                <w:noProof/>
              </w:rPr>
              <w:t>14</w:t>
            </w:r>
            <w:r w:rsidR="004121F9">
              <w:rPr>
                <w:rFonts w:asciiTheme="minorHAnsi" w:eastAsiaTheme="minorEastAsia" w:hAnsiTheme="minorHAnsi"/>
                <w:noProof/>
                <w:color w:val="auto"/>
                <w:sz w:val="24"/>
                <w:szCs w:val="24"/>
              </w:rPr>
              <w:tab/>
            </w:r>
            <w:r w:rsidR="004121F9" w:rsidRPr="00865961">
              <w:rPr>
                <w:rStyle w:val="Hyperlink"/>
                <w:noProof/>
              </w:rPr>
              <w:t>Tagging And Identification</w:t>
            </w:r>
            <w:r w:rsidR="004121F9">
              <w:rPr>
                <w:noProof/>
                <w:webHidden/>
              </w:rPr>
              <w:tab/>
            </w:r>
            <w:r w:rsidR="004121F9">
              <w:rPr>
                <w:noProof/>
                <w:webHidden/>
              </w:rPr>
              <w:fldChar w:fldCharType="begin"/>
            </w:r>
            <w:r w:rsidR="004121F9">
              <w:rPr>
                <w:noProof/>
                <w:webHidden/>
              </w:rPr>
              <w:instrText xml:space="preserve"> PAGEREF _Toc36202893 \h </w:instrText>
            </w:r>
            <w:r w:rsidR="004121F9">
              <w:rPr>
                <w:noProof/>
                <w:webHidden/>
              </w:rPr>
            </w:r>
            <w:r w:rsidR="004121F9">
              <w:rPr>
                <w:noProof/>
                <w:webHidden/>
              </w:rPr>
              <w:fldChar w:fldCharType="separate"/>
            </w:r>
            <w:r w:rsidR="004121F9">
              <w:rPr>
                <w:noProof/>
                <w:webHidden/>
              </w:rPr>
              <w:t>14-1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4" w:history="1">
            <w:r w:rsidR="004121F9" w:rsidRPr="00865961">
              <w:rPr>
                <w:rStyle w:val="Hyperlink"/>
                <w:noProof/>
              </w:rPr>
              <w:t>15</w:t>
            </w:r>
            <w:r w:rsidR="004121F9">
              <w:rPr>
                <w:rFonts w:asciiTheme="minorHAnsi" w:eastAsiaTheme="minorEastAsia" w:hAnsiTheme="minorHAnsi"/>
                <w:noProof/>
                <w:color w:val="auto"/>
                <w:sz w:val="24"/>
                <w:szCs w:val="24"/>
              </w:rPr>
              <w:tab/>
            </w:r>
            <w:r w:rsidR="004121F9" w:rsidRPr="00865961">
              <w:rPr>
                <w:rStyle w:val="Hyperlink"/>
                <w:noProof/>
              </w:rPr>
              <w:t>Work Order</w:t>
            </w:r>
            <w:r w:rsidR="004121F9">
              <w:rPr>
                <w:noProof/>
                <w:webHidden/>
              </w:rPr>
              <w:tab/>
            </w:r>
            <w:r w:rsidR="004121F9">
              <w:rPr>
                <w:noProof/>
                <w:webHidden/>
              </w:rPr>
              <w:fldChar w:fldCharType="begin"/>
            </w:r>
            <w:r w:rsidR="004121F9">
              <w:rPr>
                <w:noProof/>
                <w:webHidden/>
              </w:rPr>
              <w:instrText xml:space="preserve"> PAGEREF _Toc36202894 \h </w:instrText>
            </w:r>
            <w:r w:rsidR="004121F9">
              <w:rPr>
                <w:noProof/>
                <w:webHidden/>
              </w:rPr>
            </w:r>
            <w:r w:rsidR="004121F9">
              <w:rPr>
                <w:noProof/>
                <w:webHidden/>
              </w:rPr>
              <w:fldChar w:fldCharType="separate"/>
            </w:r>
            <w:r w:rsidR="004121F9">
              <w:rPr>
                <w:noProof/>
                <w:webHidden/>
              </w:rPr>
              <w:t>15-1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5" w:history="1">
            <w:r w:rsidR="004121F9" w:rsidRPr="00865961">
              <w:rPr>
                <w:rStyle w:val="Hyperlink"/>
                <w:noProof/>
              </w:rPr>
              <w:t>16</w:t>
            </w:r>
            <w:r w:rsidR="004121F9">
              <w:rPr>
                <w:rFonts w:asciiTheme="minorHAnsi" w:eastAsiaTheme="minorEastAsia" w:hAnsiTheme="minorHAnsi"/>
                <w:noProof/>
                <w:color w:val="auto"/>
                <w:sz w:val="24"/>
                <w:szCs w:val="24"/>
              </w:rPr>
              <w:tab/>
            </w:r>
            <w:r w:rsidR="004121F9" w:rsidRPr="00865961">
              <w:rPr>
                <w:rStyle w:val="Hyperlink"/>
                <w:noProof/>
              </w:rPr>
              <w:t>Corrective Actions</w:t>
            </w:r>
            <w:r w:rsidR="004121F9">
              <w:rPr>
                <w:noProof/>
                <w:webHidden/>
              </w:rPr>
              <w:tab/>
            </w:r>
            <w:r w:rsidR="004121F9">
              <w:rPr>
                <w:noProof/>
                <w:webHidden/>
              </w:rPr>
              <w:fldChar w:fldCharType="begin"/>
            </w:r>
            <w:r w:rsidR="004121F9">
              <w:rPr>
                <w:noProof/>
                <w:webHidden/>
              </w:rPr>
              <w:instrText xml:space="preserve"> PAGEREF _Toc36202895 \h </w:instrText>
            </w:r>
            <w:r w:rsidR="004121F9">
              <w:rPr>
                <w:noProof/>
                <w:webHidden/>
              </w:rPr>
            </w:r>
            <w:r w:rsidR="004121F9">
              <w:rPr>
                <w:noProof/>
                <w:webHidden/>
              </w:rPr>
              <w:fldChar w:fldCharType="separate"/>
            </w:r>
            <w:r w:rsidR="004121F9">
              <w:rPr>
                <w:noProof/>
                <w:webHidden/>
              </w:rPr>
              <w:t>16-1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6" w:history="1">
            <w:r w:rsidR="004121F9" w:rsidRPr="00865961">
              <w:rPr>
                <w:rStyle w:val="Hyperlink"/>
                <w:noProof/>
              </w:rPr>
              <w:t>17</w:t>
            </w:r>
            <w:r w:rsidR="004121F9">
              <w:rPr>
                <w:rFonts w:asciiTheme="minorHAnsi" w:eastAsiaTheme="minorEastAsia" w:hAnsiTheme="minorHAnsi"/>
                <w:noProof/>
                <w:color w:val="auto"/>
                <w:sz w:val="24"/>
                <w:szCs w:val="24"/>
              </w:rPr>
              <w:tab/>
            </w:r>
            <w:r w:rsidR="004121F9" w:rsidRPr="00865961">
              <w:rPr>
                <w:rStyle w:val="Hyperlink"/>
                <w:noProof/>
              </w:rPr>
              <w:t>Record Of Work Inspections</w:t>
            </w:r>
            <w:r w:rsidR="004121F9">
              <w:rPr>
                <w:noProof/>
                <w:webHidden/>
              </w:rPr>
              <w:tab/>
            </w:r>
            <w:r w:rsidR="004121F9">
              <w:rPr>
                <w:noProof/>
                <w:webHidden/>
              </w:rPr>
              <w:fldChar w:fldCharType="begin"/>
            </w:r>
            <w:r w:rsidR="004121F9">
              <w:rPr>
                <w:noProof/>
                <w:webHidden/>
              </w:rPr>
              <w:instrText xml:space="preserve"> PAGEREF _Toc36202896 \h </w:instrText>
            </w:r>
            <w:r w:rsidR="004121F9">
              <w:rPr>
                <w:noProof/>
                <w:webHidden/>
              </w:rPr>
            </w:r>
            <w:r w:rsidR="004121F9">
              <w:rPr>
                <w:noProof/>
                <w:webHidden/>
              </w:rPr>
              <w:fldChar w:fldCharType="separate"/>
            </w:r>
            <w:r w:rsidR="004121F9">
              <w:rPr>
                <w:noProof/>
                <w:webHidden/>
              </w:rPr>
              <w:t>17-1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7" w:history="1">
            <w:r w:rsidR="004121F9" w:rsidRPr="00865961">
              <w:rPr>
                <w:rStyle w:val="Hyperlink"/>
                <w:noProof/>
              </w:rPr>
              <w:t>18</w:t>
            </w:r>
            <w:r w:rsidR="004121F9">
              <w:rPr>
                <w:rFonts w:asciiTheme="minorHAnsi" w:eastAsiaTheme="minorEastAsia" w:hAnsiTheme="minorHAnsi"/>
                <w:noProof/>
                <w:color w:val="auto"/>
                <w:sz w:val="24"/>
                <w:szCs w:val="24"/>
              </w:rPr>
              <w:tab/>
            </w:r>
            <w:r w:rsidR="004121F9" w:rsidRPr="00865961">
              <w:rPr>
                <w:rStyle w:val="Hyperlink"/>
                <w:noProof/>
              </w:rPr>
              <w:t>Record Of Test, Repair And/Or Calibration</w:t>
            </w:r>
            <w:r w:rsidR="004121F9">
              <w:rPr>
                <w:noProof/>
                <w:webHidden/>
              </w:rPr>
              <w:tab/>
            </w:r>
            <w:r w:rsidR="004121F9">
              <w:rPr>
                <w:noProof/>
                <w:webHidden/>
              </w:rPr>
              <w:fldChar w:fldCharType="begin"/>
            </w:r>
            <w:r w:rsidR="004121F9">
              <w:rPr>
                <w:noProof/>
                <w:webHidden/>
              </w:rPr>
              <w:instrText xml:space="preserve"> PAGEREF _Toc36202897 \h </w:instrText>
            </w:r>
            <w:r w:rsidR="004121F9">
              <w:rPr>
                <w:noProof/>
                <w:webHidden/>
              </w:rPr>
            </w:r>
            <w:r w:rsidR="004121F9">
              <w:rPr>
                <w:noProof/>
                <w:webHidden/>
              </w:rPr>
              <w:fldChar w:fldCharType="separate"/>
            </w:r>
            <w:r w:rsidR="004121F9">
              <w:rPr>
                <w:noProof/>
                <w:webHidden/>
              </w:rPr>
              <w:t>18-1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8" w:history="1">
            <w:r w:rsidR="004121F9" w:rsidRPr="00865961">
              <w:rPr>
                <w:rStyle w:val="Hyperlink"/>
                <w:noProof/>
              </w:rPr>
              <w:t>19</w:t>
            </w:r>
            <w:r w:rsidR="004121F9">
              <w:rPr>
                <w:rFonts w:asciiTheme="minorHAnsi" w:eastAsiaTheme="minorEastAsia" w:hAnsiTheme="minorHAnsi"/>
                <w:noProof/>
                <w:color w:val="auto"/>
                <w:sz w:val="24"/>
                <w:szCs w:val="24"/>
              </w:rPr>
              <w:tab/>
            </w:r>
            <w:r w:rsidR="004121F9" w:rsidRPr="00865961">
              <w:rPr>
                <w:rStyle w:val="Hyperlink"/>
                <w:noProof/>
              </w:rPr>
              <w:t>Service Difficulty Reporting (SDR)</w:t>
            </w:r>
            <w:r w:rsidR="004121F9">
              <w:rPr>
                <w:noProof/>
                <w:webHidden/>
              </w:rPr>
              <w:tab/>
            </w:r>
            <w:r w:rsidR="004121F9">
              <w:rPr>
                <w:noProof/>
                <w:webHidden/>
              </w:rPr>
              <w:fldChar w:fldCharType="begin"/>
            </w:r>
            <w:r w:rsidR="004121F9">
              <w:rPr>
                <w:noProof/>
                <w:webHidden/>
              </w:rPr>
              <w:instrText xml:space="preserve"> PAGEREF _Toc36202898 \h </w:instrText>
            </w:r>
            <w:r w:rsidR="004121F9">
              <w:rPr>
                <w:noProof/>
                <w:webHidden/>
              </w:rPr>
            </w:r>
            <w:r w:rsidR="004121F9">
              <w:rPr>
                <w:noProof/>
                <w:webHidden/>
              </w:rPr>
              <w:fldChar w:fldCharType="separate"/>
            </w:r>
            <w:r w:rsidR="004121F9">
              <w:rPr>
                <w:noProof/>
                <w:webHidden/>
              </w:rPr>
              <w:t>19-1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899" w:history="1">
            <w:r w:rsidR="004121F9" w:rsidRPr="00865961">
              <w:rPr>
                <w:rStyle w:val="Hyperlink"/>
                <w:noProof/>
              </w:rPr>
              <w:t>20</w:t>
            </w:r>
            <w:r w:rsidR="004121F9">
              <w:rPr>
                <w:rFonts w:asciiTheme="minorHAnsi" w:eastAsiaTheme="minorEastAsia" w:hAnsiTheme="minorHAnsi"/>
                <w:noProof/>
                <w:color w:val="auto"/>
                <w:sz w:val="24"/>
                <w:szCs w:val="24"/>
              </w:rPr>
              <w:tab/>
            </w:r>
            <w:r w:rsidR="004121F9" w:rsidRPr="00865961">
              <w:rPr>
                <w:rStyle w:val="Hyperlink"/>
                <w:noProof/>
              </w:rPr>
              <w:t>Inspection Personnel</w:t>
            </w:r>
            <w:r w:rsidR="004121F9">
              <w:rPr>
                <w:noProof/>
                <w:webHidden/>
              </w:rPr>
              <w:tab/>
            </w:r>
            <w:r w:rsidR="004121F9">
              <w:rPr>
                <w:noProof/>
                <w:webHidden/>
              </w:rPr>
              <w:fldChar w:fldCharType="begin"/>
            </w:r>
            <w:r w:rsidR="004121F9">
              <w:rPr>
                <w:noProof/>
                <w:webHidden/>
              </w:rPr>
              <w:instrText xml:space="preserve"> PAGEREF _Toc36202899 \h </w:instrText>
            </w:r>
            <w:r w:rsidR="004121F9">
              <w:rPr>
                <w:noProof/>
                <w:webHidden/>
              </w:rPr>
            </w:r>
            <w:r w:rsidR="004121F9">
              <w:rPr>
                <w:noProof/>
                <w:webHidden/>
              </w:rPr>
              <w:fldChar w:fldCharType="separate"/>
            </w:r>
            <w:r w:rsidR="004121F9">
              <w:rPr>
                <w:noProof/>
                <w:webHidden/>
              </w:rPr>
              <w:t>20-1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0" w:history="1">
            <w:r w:rsidR="004121F9" w:rsidRPr="00865961">
              <w:rPr>
                <w:rStyle w:val="Hyperlink"/>
                <w:noProof/>
              </w:rPr>
              <w:t>21</w:t>
            </w:r>
            <w:r w:rsidR="004121F9">
              <w:rPr>
                <w:rFonts w:asciiTheme="minorHAnsi" w:eastAsiaTheme="minorEastAsia" w:hAnsiTheme="minorHAnsi"/>
                <w:noProof/>
                <w:color w:val="auto"/>
                <w:sz w:val="24"/>
                <w:szCs w:val="24"/>
              </w:rPr>
              <w:tab/>
            </w:r>
            <w:r w:rsidR="004121F9" w:rsidRPr="00865961">
              <w:rPr>
                <w:rStyle w:val="Hyperlink"/>
                <w:noProof/>
              </w:rPr>
              <w:t>Procedures For Insuring Technical Data Currency</w:t>
            </w:r>
            <w:r w:rsidR="004121F9">
              <w:rPr>
                <w:noProof/>
                <w:webHidden/>
              </w:rPr>
              <w:tab/>
            </w:r>
            <w:r w:rsidR="004121F9">
              <w:rPr>
                <w:noProof/>
                <w:webHidden/>
              </w:rPr>
              <w:fldChar w:fldCharType="begin"/>
            </w:r>
            <w:r w:rsidR="004121F9">
              <w:rPr>
                <w:noProof/>
                <w:webHidden/>
              </w:rPr>
              <w:instrText xml:space="preserve"> PAGEREF _Toc36202900 \h </w:instrText>
            </w:r>
            <w:r w:rsidR="004121F9">
              <w:rPr>
                <w:noProof/>
                <w:webHidden/>
              </w:rPr>
            </w:r>
            <w:r w:rsidR="004121F9">
              <w:rPr>
                <w:noProof/>
                <w:webHidden/>
              </w:rPr>
              <w:fldChar w:fldCharType="separate"/>
            </w:r>
            <w:r w:rsidR="004121F9">
              <w:rPr>
                <w:noProof/>
                <w:webHidden/>
              </w:rPr>
              <w:t>21-1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1" w:history="1">
            <w:r w:rsidR="004121F9" w:rsidRPr="00865961">
              <w:rPr>
                <w:rStyle w:val="Hyperlink"/>
                <w:noProof/>
              </w:rPr>
              <w:t>22</w:t>
            </w:r>
            <w:r w:rsidR="004121F9">
              <w:rPr>
                <w:rFonts w:asciiTheme="minorHAnsi" w:eastAsiaTheme="minorEastAsia" w:hAnsiTheme="minorHAnsi"/>
                <w:noProof/>
                <w:color w:val="auto"/>
                <w:sz w:val="24"/>
                <w:szCs w:val="24"/>
              </w:rPr>
              <w:tab/>
            </w:r>
            <w:r w:rsidR="004121F9" w:rsidRPr="00865961">
              <w:rPr>
                <w:rStyle w:val="Hyperlink"/>
                <w:noProof/>
              </w:rPr>
              <w:t>Calibration Of Test Equipment, Tools, Special Tools</w:t>
            </w:r>
            <w:r w:rsidR="004121F9">
              <w:rPr>
                <w:noProof/>
                <w:webHidden/>
              </w:rPr>
              <w:tab/>
            </w:r>
            <w:r w:rsidR="004121F9">
              <w:rPr>
                <w:noProof/>
                <w:webHidden/>
              </w:rPr>
              <w:fldChar w:fldCharType="begin"/>
            </w:r>
            <w:r w:rsidR="004121F9">
              <w:rPr>
                <w:noProof/>
                <w:webHidden/>
              </w:rPr>
              <w:instrText xml:space="preserve"> PAGEREF _Toc36202901 \h </w:instrText>
            </w:r>
            <w:r w:rsidR="004121F9">
              <w:rPr>
                <w:noProof/>
                <w:webHidden/>
              </w:rPr>
            </w:r>
            <w:r w:rsidR="004121F9">
              <w:rPr>
                <w:noProof/>
                <w:webHidden/>
              </w:rPr>
              <w:fldChar w:fldCharType="separate"/>
            </w:r>
            <w:r w:rsidR="004121F9">
              <w:rPr>
                <w:noProof/>
                <w:webHidden/>
              </w:rPr>
              <w:t>22-1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2" w:history="1">
            <w:r w:rsidR="004121F9" w:rsidRPr="00865961">
              <w:rPr>
                <w:rStyle w:val="Hyperlink"/>
                <w:noProof/>
              </w:rPr>
              <w:t>23</w:t>
            </w:r>
            <w:r w:rsidR="004121F9">
              <w:rPr>
                <w:rFonts w:asciiTheme="minorHAnsi" w:eastAsiaTheme="minorEastAsia" w:hAnsiTheme="minorHAnsi"/>
                <w:noProof/>
                <w:color w:val="auto"/>
                <w:sz w:val="24"/>
                <w:szCs w:val="24"/>
              </w:rPr>
              <w:tab/>
            </w:r>
            <w:r w:rsidR="004121F9" w:rsidRPr="00865961">
              <w:rPr>
                <w:rStyle w:val="Hyperlink"/>
                <w:noProof/>
              </w:rPr>
              <w:t>Qualifying &amp; Surveillance Of Non-Certificated Persons</w:t>
            </w:r>
            <w:r w:rsidR="004121F9">
              <w:rPr>
                <w:noProof/>
                <w:webHidden/>
              </w:rPr>
              <w:tab/>
            </w:r>
            <w:r w:rsidR="004121F9">
              <w:rPr>
                <w:noProof/>
                <w:webHidden/>
              </w:rPr>
              <w:fldChar w:fldCharType="begin"/>
            </w:r>
            <w:r w:rsidR="004121F9">
              <w:rPr>
                <w:noProof/>
                <w:webHidden/>
              </w:rPr>
              <w:instrText xml:space="preserve"> PAGEREF _Toc36202902 \h </w:instrText>
            </w:r>
            <w:r w:rsidR="004121F9">
              <w:rPr>
                <w:noProof/>
                <w:webHidden/>
              </w:rPr>
            </w:r>
            <w:r w:rsidR="004121F9">
              <w:rPr>
                <w:noProof/>
                <w:webHidden/>
              </w:rPr>
              <w:fldChar w:fldCharType="separate"/>
            </w:r>
            <w:r w:rsidR="004121F9">
              <w:rPr>
                <w:noProof/>
                <w:webHidden/>
              </w:rPr>
              <w:t>23-1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3" w:history="1">
            <w:r w:rsidR="004121F9" w:rsidRPr="00865961">
              <w:rPr>
                <w:rStyle w:val="Hyperlink"/>
                <w:noProof/>
              </w:rPr>
              <w:t>24</w:t>
            </w:r>
            <w:r w:rsidR="004121F9">
              <w:rPr>
                <w:rFonts w:asciiTheme="minorHAnsi" w:eastAsiaTheme="minorEastAsia" w:hAnsiTheme="minorHAnsi"/>
                <w:noProof/>
                <w:color w:val="auto"/>
                <w:sz w:val="24"/>
                <w:szCs w:val="24"/>
              </w:rPr>
              <w:tab/>
            </w:r>
            <w:r w:rsidR="004121F9" w:rsidRPr="00865961">
              <w:rPr>
                <w:rStyle w:val="Hyperlink"/>
                <w:noProof/>
              </w:rPr>
              <w:t>Taking Corrective Action On Deficiencies</w:t>
            </w:r>
            <w:r w:rsidR="004121F9">
              <w:rPr>
                <w:noProof/>
                <w:webHidden/>
              </w:rPr>
              <w:tab/>
            </w:r>
            <w:r w:rsidR="004121F9">
              <w:rPr>
                <w:noProof/>
                <w:webHidden/>
              </w:rPr>
              <w:fldChar w:fldCharType="begin"/>
            </w:r>
            <w:r w:rsidR="004121F9">
              <w:rPr>
                <w:noProof/>
                <w:webHidden/>
              </w:rPr>
              <w:instrText xml:space="preserve"> PAGEREF _Toc36202903 \h </w:instrText>
            </w:r>
            <w:r w:rsidR="004121F9">
              <w:rPr>
                <w:noProof/>
                <w:webHidden/>
              </w:rPr>
            </w:r>
            <w:r w:rsidR="004121F9">
              <w:rPr>
                <w:noProof/>
                <w:webHidden/>
              </w:rPr>
              <w:fldChar w:fldCharType="separate"/>
            </w:r>
            <w:r w:rsidR="004121F9">
              <w:rPr>
                <w:noProof/>
                <w:webHidden/>
              </w:rPr>
              <w:t>24-1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4" w:history="1">
            <w:r w:rsidR="004121F9" w:rsidRPr="00865961">
              <w:rPr>
                <w:rStyle w:val="Hyperlink"/>
                <w:noProof/>
              </w:rPr>
              <w:t>25</w:t>
            </w:r>
            <w:r w:rsidR="004121F9">
              <w:rPr>
                <w:rFonts w:asciiTheme="minorHAnsi" w:eastAsiaTheme="minorEastAsia" w:hAnsiTheme="minorHAnsi"/>
                <w:noProof/>
                <w:color w:val="auto"/>
                <w:sz w:val="24"/>
                <w:szCs w:val="24"/>
              </w:rPr>
              <w:tab/>
            </w:r>
            <w:r w:rsidR="004121F9" w:rsidRPr="00865961">
              <w:rPr>
                <w:rStyle w:val="Hyperlink"/>
                <w:noProof/>
              </w:rPr>
              <w:t>Continuing Analysis And Surveillance (CAS)</w:t>
            </w:r>
            <w:r w:rsidR="004121F9">
              <w:rPr>
                <w:noProof/>
                <w:webHidden/>
              </w:rPr>
              <w:tab/>
            </w:r>
            <w:r w:rsidR="004121F9">
              <w:rPr>
                <w:noProof/>
                <w:webHidden/>
              </w:rPr>
              <w:fldChar w:fldCharType="begin"/>
            </w:r>
            <w:r w:rsidR="004121F9">
              <w:rPr>
                <w:noProof/>
                <w:webHidden/>
              </w:rPr>
              <w:instrText xml:space="preserve"> PAGEREF _Toc36202904 \h </w:instrText>
            </w:r>
            <w:r w:rsidR="004121F9">
              <w:rPr>
                <w:noProof/>
                <w:webHidden/>
              </w:rPr>
            </w:r>
            <w:r w:rsidR="004121F9">
              <w:rPr>
                <w:noProof/>
                <w:webHidden/>
              </w:rPr>
              <w:fldChar w:fldCharType="separate"/>
            </w:r>
            <w:r w:rsidR="004121F9">
              <w:rPr>
                <w:noProof/>
                <w:webHidden/>
              </w:rPr>
              <w:t>25-1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05" w:history="1">
            <w:r w:rsidR="004121F9" w:rsidRPr="00865961">
              <w:rPr>
                <w:rStyle w:val="Hyperlink"/>
                <w:noProof/>
              </w:rPr>
              <w:t>26</w:t>
            </w:r>
            <w:r w:rsidR="004121F9">
              <w:rPr>
                <w:rFonts w:asciiTheme="minorHAnsi" w:eastAsiaTheme="minorEastAsia" w:hAnsiTheme="minorHAnsi"/>
                <w:noProof/>
                <w:color w:val="auto"/>
                <w:sz w:val="24"/>
                <w:szCs w:val="24"/>
              </w:rPr>
              <w:tab/>
            </w:r>
            <w:r w:rsidR="004121F9" w:rsidRPr="00865961">
              <w:rPr>
                <w:rStyle w:val="Hyperlink"/>
                <w:noProof/>
              </w:rPr>
              <w:t>Audit Program</w:t>
            </w:r>
            <w:r w:rsidR="004121F9">
              <w:rPr>
                <w:noProof/>
                <w:webHidden/>
              </w:rPr>
              <w:tab/>
            </w:r>
            <w:r w:rsidR="004121F9">
              <w:rPr>
                <w:noProof/>
                <w:webHidden/>
              </w:rPr>
              <w:fldChar w:fldCharType="begin"/>
            </w:r>
            <w:r w:rsidR="004121F9">
              <w:rPr>
                <w:noProof/>
                <w:webHidden/>
              </w:rPr>
              <w:instrText xml:space="preserve"> PAGEREF _Toc36202905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06" w:history="1">
            <w:r w:rsidR="004121F9" w:rsidRPr="00865961">
              <w:rPr>
                <w:rStyle w:val="Hyperlink"/>
                <w:noProof/>
              </w:rPr>
              <w:t>26.1</w:t>
            </w:r>
            <w:r w:rsidR="004121F9">
              <w:rPr>
                <w:rFonts w:asciiTheme="minorHAnsi" w:eastAsiaTheme="minorEastAsia" w:hAnsiTheme="minorHAnsi"/>
                <w:noProof/>
                <w:color w:val="auto"/>
                <w:sz w:val="24"/>
                <w:szCs w:val="24"/>
              </w:rPr>
              <w:tab/>
            </w:r>
            <w:r w:rsidR="004121F9" w:rsidRPr="00865961">
              <w:rPr>
                <w:rStyle w:val="Hyperlink"/>
                <w:noProof/>
              </w:rPr>
              <w:t>Description</w:t>
            </w:r>
            <w:r w:rsidR="004121F9">
              <w:rPr>
                <w:noProof/>
                <w:webHidden/>
              </w:rPr>
              <w:tab/>
            </w:r>
            <w:r w:rsidR="004121F9">
              <w:rPr>
                <w:noProof/>
                <w:webHidden/>
              </w:rPr>
              <w:fldChar w:fldCharType="begin"/>
            </w:r>
            <w:r w:rsidR="004121F9">
              <w:rPr>
                <w:noProof/>
                <w:webHidden/>
              </w:rPr>
              <w:instrText xml:space="preserve"> PAGEREF _Toc36202906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07" w:history="1">
            <w:r w:rsidR="004121F9" w:rsidRPr="00865961">
              <w:rPr>
                <w:rStyle w:val="Hyperlink"/>
                <w:noProof/>
              </w:rPr>
              <w:t>26.2</w:t>
            </w:r>
            <w:r w:rsidR="004121F9">
              <w:rPr>
                <w:rFonts w:asciiTheme="minorHAnsi" w:eastAsiaTheme="minorEastAsia" w:hAnsiTheme="minorHAnsi"/>
                <w:noProof/>
                <w:color w:val="auto"/>
                <w:sz w:val="24"/>
                <w:szCs w:val="24"/>
              </w:rPr>
              <w:tab/>
            </w:r>
            <w:r w:rsidR="004121F9" w:rsidRPr="00865961">
              <w:rPr>
                <w:rStyle w:val="Hyperlink"/>
                <w:noProof/>
              </w:rPr>
              <w:t>Responsibility And Authority Of Audit Personnel</w:t>
            </w:r>
            <w:r w:rsidR="004121F9">
              <w:rPr>
                <w:noProof/>
                <w:webHidden/>
              </w:rPr>
              <w:tab/>
            </w:r>
            <w:r w:rsidR="004121F9">
              <w:rPr>
                <w:noProof/>
                <w:webHidden/>
              </w:rPr>
              <w:fldChar w:fldCharType="begin"/>
            </w:r>
            <w:r w:rsidR="004121F9">
              <w:rPr>
                <w:noProof/>
                <w:webHidden/>
              </w:rPr>
              <w:instrText xml:space="preserve"> PAGEREF _Toc36202907 \h </w:instrText>
            </w:r>
            <w:r w:rsidR="004121F9">
              <w:rPr>
                <w:noProof/>
                <w:webHidden/>
              </w:rPr>
            </w:r>
            <w:r w:rsidR="004121F9">
              <w:rPr>
                <w:noProof/>
                <w:webHidden/>
              </w:rPr>
              <w:fldChar w:fldCharType="separate"/>
            </w:r>
            <w:r w:rsidR="004121F9">
              <w:rPr>
                <w:noProof/>
                <w:webHidden/>
              </w:rPr>
              <w:t>26-1</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08" w:history="1">
            <w:r w:rsidR="004121F9" w:rsidRPr="00865961">
              <w:rPr>
                <w:rStyle w:val="Hyperlink"/>
                <w:noProof/>
              </w:rPr>
              <w:t>26.3</w:t>
            </w:r>
            <w:r w:rsidR="004121F9">
              <w:rPr>
                <w:rFonts w:asciiTheme="minorHAnsi" w:eastAsiaTheme="minorEastAsia" w:hAnsiTheme="minorHAnsi"/>
                <w:noProof/>
                <w:color w:val="auto"/>
                <w:sz w:val="24"/>
                <w:szCs w:val="24"/>
              </w:rPr>
              <w:tab/>
            </w:r>
            <w:r w:rsidR="004121F9" w:rsidRPr="00865961">
              <w:rPr>
                <w:rStyle w:val="Hyperlink"/>
                <w:noProof/>
              </w:rPr>
              <w:t>Departments/Areas Of Audit And Frequency</w:t>
            </w:r>
            <w:r w:rsidR="004121F9">
              <w:rPr>
                <w:noProof/>
                <w:webHidden/>
              </w:rPr>
              <w:tab/>
            </w:r>
            <w:r w:rsidR="004121F9">
              <w:rPr>
                <w:noProof/>
                <w:webHidden/>
              </w:rPr>
              <w:fldChar w:fldCharType="begin"/>
            </w:r>
            <w:r w:rsidR="004121F9">
              <w:rPr>
                <w:noProof/>
                <w:webHidden/>
              </w:rPr>
              <w:instrText xml:space="preserve"> PAGEREF _Toc36202908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rsidR="004121F9" w:rsidRDefault="00E33451">
          <w:pPr>
            <w:pStyle w:val="TOC3"/>
            <w:tabs>
              <w:tab w:val="left" w:pos="1440"/>
              <w:tab w:val="right" w:leader="dot" w:pos="9350"/>
            </w:tabs>
            <w:rPr>
              <w:rFonts w:asciiTheme="minorHAnsi" w:eastAsiaTheme="minorEastAsia" w:hAnsiTheme="minorHAnsi"/>
              <w:noProof/>
              <w:color w:val="auto"/>
              <w:sz w:val="24"/>
              <w:szCs w:val="24"/>
            </w:rPr>
          </w:pPr>
          <w:hyperlink w:anchor="_Toc36202909" w:history="1">
            <w:r w:rsidR="004121F9" w:rsidRPr="00865961">
              <w:rPr>
                <w:rStyle w:val="Hyperlink"/>
                <w:noProof/>
              </w:rPr>
              <w:t>26.3.1</w:t>
            </w:r>
            <w:r w:rsidR="004121F9">
              <w:rPr>
                <w:rFonts w:asciiTheme="minorHAnsi" w:eastAsiaTheme="minorEastAsia" w:hAnsiTheme="minorHAnsi"/>
                <w:noProof/>
                <w:color w:val="auto"/>
                <w:sz w:val="24"/>
                <w:szCs w:val="24"/>
              </w:rPr>
              <w:tab/>
            </w:r>
            <w:r w:rsidR="004121F9" w:rsidRPr="00865961">
              <w:rPr>
                <w:rStyle w:val="Hyperlink"/>
                <w:noProof/>
              </w:rPr>
              <w:t>Departments And Areas</w:t>
            </w:r>
            <w:r w:rsidR="004121F9">
              <w:rPr>
                <w:noProof/>
                <w:webHidden/>
              </w:rPr>
              <w:tab/>
            </w:r>
            <w:r w:rsidR="004121F9">
              <w:rPr>
                <w:noProof/>
                <w:webHidden/>
              </w:rPr>
              <w:fldChar w:fldCharType="begin"/>
            </w:r>
            <w:r w:rsidR="004121F9">
              <w:rPr>
                <w:noProof/>
                <w:webHidden/>
              </w:rPr>
              <w:instrText xml:space="preserve"> PAGEREF _Toc36202909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rsidR="004121F9" w:rsidRDefault="00E33451">
          <w:pPr>
            <w:pStyle w:val="TOC3"/>
            <w:tabs>
              <w:tab w:val="left" w:pos="1440"/>
              <w:tab w:val="right" w:leader="dot" w:pos="9350"/>
            </w:tabs>
            <w:rPr>
              <w:rFonts w:asciiTheme="minorHAnsi" w:eastAsiaTheme="minorEastAsia" w:hAnsiTheme="minorHAnsi"/>
              <w:noProof/>
              <w:color w:val="auto"/>
              <w:sz w:val="24"/>
              <w:szCs w:val="24"/>
            </w:rPr>
          </w:pPr>
          <w:hyperlink w:anchor="_Toc36202910" w:history="1">
            <w:r w:rsidR="004121F9" w:rsidRPr="00865961">
              <w:rPr>
                <w:rStyle w:val="Hyperlink"/>
                <w:noProof/>
              </w:rPr>
              <w:t>26.3.2</w:t>
            </w:r>
            <w:r w:rsidR="004121F9">
              <w:rPr>
                <w:rFonts w:asciiTheme="minorHAnsi" w:eastAsiaTheme="minorEastAsia" w:hAnsiTheme="minorHAnsi"/>
                <w:noProof/>
                <w:color w:val="auto"/>
                <w:sz w:val="24"/>
                <w:szCs w:val="24"/>
              </w:rPr>
              <w:tab/>
            </w:r>
            <w:r w:rsidR="004121F9" w:rsidRPr="00865961">
              <w:rPr>
                <w:rStyle w:val="Hyperlink"/>
                <w:noProof/>
              </w:rPr>
              <w:t>Frequency</w:t>
            </w:r>
            <w:r w:rsidR="004121F9">
              <w:rPr>
                <w:noProof/>
                <w:webHidden/>
              </w:rPr>
              <w:tab/>
            </w:r>
            <w:r w:rsidR="004121F9">
              <w:rPr>
                <w:noProof/>
                <w:webHidden/>
              </w:rPr>
              <w:fldChar w:fldCharType="begin"/>
            </w:r>
            <w:r w:rsidR="004121F9">
              <w:rPr>
                <w:noProof/>
                <w:webHidden/>
              </w:rPr>
              <w:instrText xml:space="preserve"> PAGEREF _Toc36202910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1" w:history="1">
            <w:r w:rsidR="004121F9" w:rsidRPr="00865961">
              <w:rPr>
                <w:rStyle w:val="Hyperlink"/>
                <w:noProof/>
              </w:rPr>
              <w:t>26.4</w:t>
            </w:r>
            <w:r w:rsidR="004121F9">
              <w:rPr>
                <w:rFonts w:asciiTheme="minorHAnsi" w:eastAsiaTheme="minorEastAsia" w:hAnsiTheme="minorHAnsi"/>
                <w:noProof/>
                <w:color w:val="auto"/>
                <w:sz w:val="24"/>
                <w:szCs w:val="24"/>
              </w:rPr>
              <w:tab/>
            </w:r>
            <w:r w:rsidR="004121F9" w:rsidRPr="00865961">
              <w:rPr>
                <w:rStyle w:val="Hyperlink"/>
                <w:noProof/>
              </w:rPr>
              <w:t>Pre-Audit Procedures</w:t>
            </w:r>
            <w:r w:rsidR="004121F9">
              <w:rPr>
                <w:noProof/>
                <w:webHidden/>
              </w:rPr>
              <w:tab/>
            </w:r>
            <w:r w:rsidR="004121F9">
              <w:rPr>
                <w:noProof/>
                <w:webHidden/>
              </w:rPr>
              <w:fldChar w:fldCharType="begin"/>
            </w:r>
            <w:r w:rsidR="004121F9">
              <w:rPr>
                <w:noProof/>
                <w:webHidden/>
              </w:rPr>
              <w:instrText xml:space="preserve"> PAGEREF _Toc36202911 \h </w:instrText>
            </w:r>
            <w:r w:rsidR="004121F9">
              <w:rPr>
                <w:noProof/>
                <w:webHidden/>
              </w:rPr>
            </w:r>
            <w:r w:rsidR="004121F9">
              <w:rPr>
                <w:noProof/>
                <w:webHidden/>
              </w:rPr>
              <w:fldChar w:fldCharType="separate"/>
            </w:r>
            <w:r w:rsidR="004121F9">
              <w:rPr>
                <w:noProof/>
                <w:webHidden/>
              </w:rPr>
              <w:t>26-2</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2" w:history="1">
            <w:r w:rsidR="004121F9" w:rsidRPr="00865961">
              <w:rPr>
                <w:rStyle w:val="Hyperlink"/>
                <w:noProof/>
              </w:rPr>
              <w:t>26.5</w:t>
            </w:r>
            <w:r w:rsidR="004121F9">
              <w:rPr>
                <w:rFonts w:asciiTheme="minorHAnsi" w:eastAsiaTheme="minorEastAsia" w:hAnsiTheme="minorHAnsi"/>
                <w:noProof/>
                <w:color w:val="auto"/>
                <w:sz w:val="24"/>
                <w:szCs w:val="24"/>
              </w:rPr>
              <w:tab/>
            </w:r>
            <w:r w:rsidR="004121F9" w:rsidRPr="00865961">
              <w:rPr>
                <w:rStyle w:val="Hyperlink"/>
                <w:noProof/>
              </w:rPr>
              <w:t>Audit Requirements</w:t>
            </w:r>
            <w:r w:rsidR="004121F9">
              <w:rPr>
                <w:noProof/>
                <w:webHidden/>
              </w:rPr>
              <w:tab/>
            </w:r>
            <w:r w:rsidR="004121F9">
              <w:rPr>
                <w:noProof/>
                <w:webHidden/>
              </w:rPr>
              <w:fldChar w:fldCharType="begin"/>
            </w:r>
            <w:r w:rsidR="004121F9">
              <w:rPr>
                <w:noProof/>
                <w:webHidden/>
              </w:rPr>
              <w:instrText xml:space="preserve"> PAGEREF _Toc36202912 \h </w:instrText>
            </w:r>
            <w:r w:rsidR="004121F9">
              <w:rPr>
                <w:noProof/>
                <w:webHidden/>
              </w:rPr>
            </w:r>
            <w:r w:rsidR="004121F9">
              <w:rPr>
                <w:noProof/>
                <w:webHidden/>
              </w:rPr>
              <w:fldChar w:fldCharType="separate"/>
            </w:r>
            <w:r w:rsidR="004121F9">
              <w:rPr>
                <w:noProof/>
                <w:webHidden/>
              </w:rPr>
              <w:t>26-3</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3" w:history="1">
            <w:r w:rsidR="004121F9" w:rsidRPr="00865961">
              <w:rPr>
                <w:rStyle w:val="Hyperlink"/>
                <w:noProof/>
              </w:rPr>
              <w:t>26.6</w:t>
            </w:r>
            <w:r w:rsidR="004121F9">
              <w:rPr>
                <w:rFonts w:asciiTheme="minorHAnsi" w:eastAsiaTheme="minorEastAsia" w:hAnsiTheme="minorHAnsi"/>
                <w:noProof/>
                <w:color w:val="auto"/>
                <w:sz w:val="24"/>
                <w:szCs w:val="24"/>
              </w:rPr>
              <w:tab/>
            </w:r>
            <w:r w:rsidR="004121F9" w:rsidRPr="00865961">
              <w:rPr>
                <w:rStyle w:val="Hyperlink"/>
                <w:noProof/>
              </w:rPr>
              <w:t>External Audits</w:t>
            </w:r>
            <w:r w:rsidR="004121F9">
              <w:rPr>
                <w:noProof/>
                <w:webHidden/>
              </w:rPr>
              <w:tab/>
            </w:r>
            <w:r w:rsidR="004121F9">
              <w:rPr>
                <w:noProof/>
                <w:webHidden/>
              </w:rPr>
              <w:fldChar w:fldCharType="begin"/>
            </w:r>
            <w:r w:rsidR="004121F9">
              <w:rPr>
                <w:noProof/>
                <w:webHidden/>
              </w:rPr>
              <w:instrText xml:space="preserve"> PAGEREF _Toc36202913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rsidR="004121F9" w:rsidRDefault="00E33451">
          <w:pPr>
            <w:pStyle w:val="TOC3"/>
            <w:tabs>
              <w:tab w:val="left" w:pos="1440"/>
              <w:tab w:val="right" w:leader="dot" w:pos="9350"/>
            </w:tabs>
            <w:rPr>
              <w:rFonts w:asciiTheme="minorHAnsi" w:eastAsiaTheme="minorEastAsia" w:hAnsiTheme="minorHAnsi"/>
              <w:noProof/>
              <w:color w:val="auto"/>
              <w:sz w:val="24"/>
              <w:szCs w:val="24"/>
            </w:rPr>
          </w:pPr>
          <w:hyperlink w:anchor="_Toc36202914" w:history="1">
            <w:r w:rsidR="004121F9" w:rsidRPr="00865961">
              <w:rPr>
                <w:rStyle w:val="Hyperlink"/>
                <w:noProof/>
              </w:rPr>
              <w:t>26.6.1</w:t>
            </w:r>
            <w:r w:rsidR="004121F9">
              <w:rPr>
                <w:rFonts w:asciiTheme="minorHAnsi" w:eastAsiaTheme="minorEastAsia" w:hAnsiTheme="minorHAnsi"/>
                <w:noProof/>
                <w:color w:val="auto"/>
                <w:sz w:val="24"/>
                <w:szCs w:val="24"/>
              </w:rPr>
              <w:tab/>
            </w:r>
            <w:r w:rsidR="004121F9" w:rsidRPr="00865961">
              <w:rPr>
                <w:rStyle w:val="Hyperlink"/>
                <w:noProof/>
              </w:rPr>
              <w:t>Category A:</w:t>
            </w:r>
            <w:r w:rsidR="004121F9">
              <w:rPr>
                <w:noProof/>
                <w:webHidden/>
              </w:rPr>
              <w:tab/>
            </w:r>
            <w:r w:rsidR="004121F9">
              <w:rPr>
                <w:noProof/>
                <w:webHidden/>
              </w:rPr>
              <w:fldChar w:fldCharType="begin"/>
            </w:r>
            <w:r w:rsidR="004121F9">
              <w:rPr>
                <w:noProof/>
                <w:webHidden/>
              </w:rPr>
              <w:instrText xml:space="preserve"> PAGEREF _Toc36202914 \h </w:instrText>
            </w:r>
            <w:r w:rsidR="004121F9">
              <w:rPr>
                <w:noProof/>
                <w:webHidden/>
              </w:rPr>
            </w:r>
            <w:r w:rsidR="004121F9">
              <w:rPr>
                <w:noProof/>
                <w:webHidden/>
              </w:rPr>
              <w:fldChar w:fldCharType="separate"/>
            </w:r>
            <w:r w:rsidR="004121F9">
              <w:rPr>
                <w:noProof/>
                <w:webHidden/>
              </w:rPr>
              <w:t>26-4</w:t>
            </w:r>
            <w:r w:rsidR="004121F9">
              <w:rPr>
                <w:noProof/>
                <w:webHidden/>
              </w:rPr>
              <w:fldChar w:fldCharType="end"/>
            </w:r>
          </w:hyperlink>
        </w:p>
        <w:p w:rsidR="004121F9" w:rsidRDefault="00E33451">
          <w:pPr>
            <w:pStyle w:val="TOC3"/>
            <w:tabs>
              <w:tab w:val="left" w:pos="1440"/>
              <w:tab w:val="right" w:leader="dot" w:pos="9350"/>
            </w:tabs>
            <w:rPr>
              <w:rFonts w:asciiTheme="minorHAnsi" w:eastAsiaTheme="minorEastAsia" w:hAnsiTheme="minorHAnsi"/>
              <w:noProof/>
              <w:color w:val="auto"/>
              <w:sz w:val="24"/>
              <w:szCs w:val="24"/>
            </w:rPr>
          </w:pPr>
          <w:hyperlink w:anchor="_Toc36202915" w:history="1">
            <w:r w:rsidR="004121F9" w:rsidRPr="00865961">
              <w:rPr>
                <w:rStyle w:val="Hyperlink"/>
                <w:noProof/>
              </w:rPr>
              <w:t>26.6.2</w:t>
            </w:r>
            <w:r w:rsidR="004121F9">
              <w:rPr>
                <w:rFonts w:asciiTheme="minorHAnsi" w:eastAsiaTheme="minorEastAsia" w:hAnsiTheme="minorHAnsi"/>
                <w:noProof/>
                <w:color w:val="auto"/>
                <w:sz w:val="24"/>
                <w:szCs w:val="24"/>
              </w:rPr>
              <w:tab/>
            </w:r>
            <w:r w:rsidR="004121F9" w:rsidRPr="00865961">
              <w:rPr>
                <w:rStyle w:val="Hyperlink"/>
                <w:noProof/>
              </w:rPr>
              <w:t>Category B:</w:t>
            </w:r>
            <w:r w:rsidR="004121F9">
              <w:rPr>
                <w:noProof/>
                <w:webHidden/>
              </w:rPr>
              <w:tab/>
            </w:r>
            <w:r w:rsidR="004121F9">
              <w:rPr>
                <w:noProof/>
                <w:webHidden/>
              </w:rPr>
              <w:fldChar w:fldCharType="begin"/>
            </w:r>
            <w:r w:rsidR="004121F9">
              <w:rPr>
                <w:noProof/>
                <w:webHidden/>
              </w:rPr>
              <w:instrText xml:space="preserve"> PAGEREF _Toc36202915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rsidR="004121F9" w:rsidRDefault="00E33451">
          <w:pPr>
            <w:pStyle w:val="TOC3"/>
            <w:tabs>
              <w:tab w:val="left" w:pos="1440"/>
              <w:tab w:val="right" w:leader="dot" w:pos="9350"/>
            </w:tabs>
            <w:rPr>
              <w:rFonts w:asciiTheme="minorHAnsi" w:eastAsiaTheme="minorEastAsia" w:hAnsiTheme="minorHAnsi"/>
              <w:noProof/>
              <w:color w:val="auto"/>
              <w:sz w:val="24"/>
              <w:szCs w:val="24"/>
            </w:rPr>
          </w:pPr>
          <w:hyperlink w:anchor="_Toc36202916" w:history="1">
            <w:r w:rsidR="004121F9" w:rsidRPr="00865961">
              <w:rPr>
                <w:rStyle w:val="Hyperlink"/>
                <w:noProof/>
              </w:rPr>
              <w:t>26.6.3</w:t>
            </w:r>
            <w:r w:rsidR="004121F9">
              <w:rPr>
                <w:rFonts w:asciiTheme="minorHAnsi" w:eastAsiaTheme="minorEastAsia" w:hAnsiTheme="minorHAnsi"/>
                <w:noProof/>
                <w:color w:val="auto"/>
                <w:sz w:val="24"/>
                <w:szCs w:val="24"/>
              </w:rPr>
              <w:tab/>
            </w:r>
            <w:r w:rsidR="004121F9" w:rsidRPr="00865961">
              <w:rPr>
                <w:rStyle w:val="Hyperlink"/>
                <w:noProof/>
              </w:rPr>
              <w:t>Category C:</w:t>
            </w:r>
            <w:r w:rsidR="004121F9">
              <w:rPr>
                <w:noProof/>
                <w:webHidden/>
              </w:rPr>
              <w:tab/>
            </w:r>
            <w:r w:rsidR="004121F9">
              <w:rPr>
                <w:noProof/>
                <w:webHidden/>
              </w:rPr>
              <w:fldChar w:fldCharType="begin"/>
            </w:r>
            <w:r w:rsidR="004121F9">
              <w:rPr>
                <w:noProof/>
                <w:webHidden/>
              </w:rPr>
              <w:instrText xml:space="preserve"> PAGEREF _Toc36202916 \h </w:instrText>
            </w:r>
            <w:r w:rsidR="004121F9">
              <w:rPr>
                <w:noProof/>
                <w:webHidden/>
              </w:rPr>
            </w:r>
            <w:r w:rsidR="004121F9">
              <w:rPr>
                <w:noProof/>
                <w:webHidden/>
              </w:rPr>
              <w:fldChar w:fldCharType="separate"/>
            </w:r>
            <w:r w:rsidR="004121F9">
              <w:rPr>
                <w:noProof/>
                <w:webHidden/>
              </w:rPr>
              <w:t>26-5</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7" w:history="1">
            <w:r w:rsidR="004121F9" w:rsidRPr="00865961">
              <w:rPr>
                <w:rStyle w:val="Hyperlink"/>
                <w:noProof/>
              </w:rPr>
              <w:t>26.7</w:t>
            </w:r>
            <w:r w:rsidR="004121F9">
              <w:rPr>
                <w:rFonts w:asciiTheme="minorHAnsi" w:eastAsiaTheme="minorEastAsia" w:hAnsiTheme="minorHAnsi"/>
                <w:noProof/>
                <w:color w:val="auto"/>
                <w:sz w:val="24"/>
                <w:szCs w:val="24"/>
              </w:rPr>
              <w:tab/>
            </w:r>
            <w:r w:rsidR="004121F9" w:rsidRPr="00865961">
              <w:rPr>
                <w:rStyle w:val="Hyperlink"/>
                <w:noProof/>
              </w:rPr>
              <w:t>Internal Audits</w:t>
            </w:r>
            <w:r w:rsidR="004121F9">
              <w:rPr>
                <w:noProof/>
                <w:webHidden/>
              </w:rPr>
              <w:tab/>
            </w:r>
            <w:r w:rsidR="004121F9">
              <w:rPr>
                <w:noProof/>
                <w:webHidden/>
              </w:rPr>
              <w:fldChar w:fldCharType="begin"/>
            </w:r>
            <w:r w:rsidR="004121F9">
              <w:rPr>
                <w:noProof/>
                <w:webHidden/>
              </w:rPr>
              <w:instrText xml:space="preserve"> PAGEREF _Toc36202917 \h </w:instrText>
            </w:r>
            <w:r w:rsidR="004121F9">
              <w:rPr>
                <w:noProof/>
                <w:webHidden/>
              </w:rPr>
            </w:r>
            <w:r w:rsidR="004121F9">
              <w:rPr>
                <w:noProof/>
                <w:webHidden/>
              </w:rPr>
              <w:fldChar w:fldCharType="separate"/>
            </w:r>
            <w:r w:rsidR="004121F9">
              <w:rPr>
                <w:noProof/>
                <w:webHidden/>
              </w:rPr>
              <w:t>26-7</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8" w:history="1">
            <w:r w:rsidR="004121F9" w:rsidRPr="00865961">
              <w:rPr>
                <w:rStyle w:val="Hyperlink"/>
                <w:noProof/>
              </w:rPr>
              <w:t>26.8</w:t>
            </w:r>
            <w:r w:rsidR="004121F9">
              <w:rPr>
                <w:rFonts w:asciiTheme="minorHAnsi" w:eastAsiaTheme="minorEastAsia" w:hAnsiTheme="minorHAnsi"/>
                <w:noProof/>
                <w:color w:val="auto"/>
                <w:sz w:val="24"/>
                <w:szCs w:val="24"/>
              </w:rPr>
              <w:tab/>
            </w:r>
            <w:r w:rsidR="004121F9" w:rsidRPr="00865961">
              <w:rPr>
                <w:rStyle w:val="Hyperlink"/>
                <w:noProof/>
              </w:rPr>
              <w:t>Audit Follow-Up Procedures</w:t>
            </w:r>
            <w:r w:rsidR="004121F9">
              <w:rPr>
                <w:noProof/>
                <w:webHidden/>
              </w:rPr>
              <w:tab/>
            </w:r>
            <w:r w:rsidR="004121F9">
              <w:rPr>
                <w:noProof/>
                <w:webHidden/>
              </w:rPr>
              <w:fldChar w:fldCharType="begin"/>
            </w:r>
            <w:r w:rsidR="004121F9">
              <w:rPr>
                <w:noProof/>
                <w:webHidden/>
              </w:rPr>
              <w:instrText xml:space="preserve"> PAGEREF _Toc36202918 \h </w:instrText>
            </w:r>
            <w:r w:rsidR="004121F9">
              <w:rPr>
                <w:noProof/>
                <w:webHidden/>
              </w:rPr>
            </w:r>
            <w:r w:rsidR="004121F9">
              <w:rPr>
                <w:noProof/>
                <w:webHidden/>
              </w:rPr>
              <w:fldChar w:fldCharType="separate"/>
            </w:r>
            <w:r w:rsidR="004121F9">
              <w:rPr>
                <w:noProof/>
                <w:webHidden/>
              </w:rPr>
              <w:t>26-8</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19" w:history="1">
            <w:r w:rsidR="004121F9" w:rsidRPr="00865961">
              <w:rPr>
                <w:rStyle w:val="Hyperlink"/>
                <w:noProof/>
              </w:rPr>
              <w:t>26.9</w:t>
            </w:r>
            <w:r w:rsidR="004121F9">
              <w:rPr>
                <w:rFonts w:asciiTheme="minorHAnsi" w:eastAsiaTheme="minorEastAsia" w:hAnsiTheme="minorHAnsi"/>
                <w:noProof/>
                <w:color w:val="auto"/>
                <w:sz w:val="24"/>
                <w:szCs w:val="24"/>
              </w:rPr>
              <w:tab/>
            </w:r>
            <w:r w:rsidR="004121F9" w:rsidRPr="00865961">
              <w:rPr>
                <w:rStyle w:val="Hyperlink"/>
                <w:noProof/>
              </w:rPr>
              <w:t>Audit Records And Files</w:t>
            </w:r>
            <w:r w:rsidR="004121F9">
              <w:rPr>
                <w:noProof/>
                <w:webHidden/>
              </w:rPr>
              <w:tab/>
            </w:r>
            <w:r w:rsidR="004121F9">
              <w:rPr>
                <w:noProof/>
                <w:webHidden/>
              </w:rPr>
              <w:fldChar w:fldCharType="begin"/>
            </w:r>
            <w:r w:rsidR="004121F9">
              <w:rPr>
                <w:noProof/>
                <w:webHidden/>
              </w:rPr>
              <w:instrText xml:space="preserve"> PAGEREF _Toc36202919 \h </w:instrText>
            </w:r>
            <w:r w:rsidR="004121F9">
              <w:rPr>
                <w:noProof/>
                <w:webHidden/>
              </w:rPr>
            </w:r>
            <w:r w:rsidR="004121F9">
              <w:rPr>
                <w:noProof/>
                <w:webHidden/>
              </w:rPr>
              <w:fldChar w:fldCharType="separate"/>
            </w:r>
            <w:r w:rsidR="004121F9">
              <w:rPr>
                <w:noProof/>
                <w:webHidden/>
              </w:rPr>
              <w:t>26-9</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20" w:history="1">
            <w:r w:rsidR="004121F9" w:rsidRPr="00865961">
              <w:rPr>
                <w:rStyle w:val="Hyperlink"/>
                <w:noProof/>
              </w:rPr>
              <w:t>26.10</w:t>
            </w:r>
            <w:r w:rsidR="004121F9">
              <w:rPr>
                <w:rFonts w:asciiTheme="minorHAnsi" w:eastAsiaTheme="minorEastAsia" w:hAnsiTheme="minorHAnsi"/>
                <w:noProof/>
                <w:color w:val="auto"/>
                <w:sz w:val="24"/>
                <w:szCs w:val="24"/>
              </w:rPr>
              <w:tab/>
            </w:r>
            <w:r w:rsidR="004121F9" w:rsidRPr="00865961">
              <w:rPr>
                <w:rStyle w:val="Hyperlink"/>
                <w:noProof/>
              </w:rPr>
              <w:t>Audit Experience</w:t>
            </w:r>
            <w:r w:rsidR="004121F9">
              <w:rPr>
                <w:noProof/>
                <w:webHidden/>
              </w:rPr>
              <w:tab/>
            </w:r>
            <w:r w:rsidR="004121F9">
              <w:rPr>
                <w:noProof/>
                <w:webHidden/>
              </w:rPr>
              <w:fldChar w:fldCharType="begin"/>
            </w:r>
            <w:r w:rsidR="004121F9">
              <w:rPr>
                <w:noProof/>
                <w:webHidden/>
              </w:rPr>
              <w:instrText xml:space="preserve"> PAGEREF _Toc36202920 \h </w:instrText>
            </w:r>
            <w:r w:rsidR="004121F9">
              <w:rPr>
                <w:noProof/>
                <w:webHidden/>
              </w:rPr>
            </w:r>
            <w:r w:rsidR="004121F9">
              <w:rPr>
                <w:noProof/>
                <w:webHidden/>
              </w:rPr>
              <w:fldChar w:fldCharType="separate"/>
            </w:r>
            <w:r w:rsidR="004121F9">
              <w:rPr>
                <w:noProof/>
                <w:webHidden/>
              </w:rPr>
              <w:t>26-10</w:t>
            </w:r>
            <w:r w:rsidR="004121F9">
              <w:rPr>
                <w:noProof/>
                <w:webHidden/>
              </w:rPr>
              <w:fldChar w:fldCharType="end"/>
            </w:r>
          </w:hyperlink>
        </w:p>
        <w:p w:rsidR="004121F9" w:rsidRDefault="00E33451">
          <w:pPr>
            <w:pStyle w:val="TOC2"/>
            <w:tabs>
              <w:tab w:val="left" w:pos="960"/>
              <w:tab w:val="right" w:leader="dot" w:pos="9350"/>
            </w:tabs>
            <w:rPr>
              <w:rFonts w:asciiTheme="minorHAnsi" w:eastAsiaTheme="minorEastAsia" w:hAnsiTheme="minorHAnsi"/>
              <w:noProof/>
              <w:color w:val="auto"/>
              <w:sz w:val="24"/>
              <w:szCs w:val="24"/>
            </w:rPr>
          </w:pPr>
          <w:hyperlink w:anchor="_Toc36202921" w:history="1">
            <w:r w:rsidR="004121F9" w:rsidRPr="00865961">
              <w:rPr>
                <w:rStyle w:val="Hyperlink"/>
                <w:noProof/>
              </w:rPr>
              <w:t>26.11</w:t>
            </w:r>
            <w:r w:rsidR="004121F9">
              <w:rPr>
                <w:rFonts w:asciiTheme="minorHAnsi" w:eastAsiaTheme="minorEastAsia" w:hAnsiTheme="minorHAnsi"/>
                <w:noProof/>
                <w:color w:val="auto"/>
                <w:sz w:val="24"/>
                <w:szCs w:val="24"/>
              </w:rPr>
              <w:tab/>
            </w:r>
            <w:r w:rsidR="004121F9" w:rsidRPr="00865961">
              <w:rPr>
                <w:rStyle w:val="Hyperlink"/>
                <w:noProof/>
              </w:rPr>
              <w:t>Audit Forms</w:t>
            </w:r>
            <w:r w:rsidR="004121F9">
              <w:rPr>
                <w:noProof/>
                <w:webHidden/>
              </w:rPr>
              <w:tab/>
            </w:r>
            <w:r w:rsidR="004121F9">
              <w:rPr>
                <w:noProof/>
                <w:webHidden/>
              </w:rPr>
              <w:fldChar w:fldCharType="begin"/>
            </w:r>
            <w:r w:rsidR="004121F9">
              <w:rPr>
                <w:noProof/>
                <w:webHidden/>
              </w:rPr>
              <w:instrText xml:space="preserve"> PAGEREF _Toc36202921 \h </w:instrText>
            </w:r>
            <w:r w:rsidR="004121F9">
              <w:rPr>
                <w:noProof/>
                <w:webHidden/>
              </w:rPr>
            </w:r>
            <w:r w:rsidR="004121F9">
              <w:rPr>
                <w:noProof/>
                <w:webHidden/>
              </w:rPr>
              <w:fldChar w:fldCharType="separate"/>
            </w:r>
            <w:r w:rsidR="004121F9">
              <w:rPr>
                <w:noProof/>
                <w:webHidden/>
              </w:rPr>
              <w:t>26-11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22" w:history="1">
            <w:r w:rsidR="004121F9" w:rsidRPr="00865961">
              <w:rPr>
                <w:rStyle w:val="Hyperlink"/>
                <w:noProof/>
              </w:rPr>
              <w:t>27</w:t>
            </w:r>
            <w:r w:rsidR="004121F9">
              <w:rPr>
                <w:rFonts w:asciiTheme="minorHAnsi" w:eastAsiaTheme="minorEastAsia" w:hAnsiTheme="minorHAnsi"/>
                <w:noProof/>
                <w:color w:val="auto"/>
                <w:sz w:val="24"/>
                <w:szCs w:val="24"/>
              </w:rPr>
              <w:tab/>
            </w:r>
            <w:r w:rsidR="004121F9" w:rsidRPr="00865961">
              <w:rPr>
                <w:rStyle w:val="Hyperlink"/>
                <w:noProof/>
              </w:rPr>
              <w:t>Hazardous Materials</w:t>
            </w:r>
            <w:r w:rsidR="004121F9">
              <w:rPr>
                <w:noProof/>
                <w:webHidden/>
              </w:rPr>
              <w:tab/>
            </w:r>
            <w:r w:rsidR="004121F9">
              <w:rPr>
                <w:noProof/>
                <w:webHidden/>
              </w:rPr>
              <w:fldChar w:fldCharType="begin"/>
            </w:r>
            <w:r w:rsidR="004121F9">
              <w:rPr>
                <w:noProof/>
                <w:webHidden/>
              </w:rPr>
              <w:instrText xml:space="preserve"> PAGEREF _Toc36202922 \h </w:instrText>
            </w:r>
            <w:r w:rsidR="004121F9">
              <w:rPr>
                <w:noProof/>
                <w:webHidden/>
              </w:rPr>
            </w:r>
            <w:r w:rsidR="004121F9">
              <w:rPr>
                <w:noProof/>
                <w:webHidden/>
              </w:rPr>
              <w:fldChar w:fldCharType="separate"/>
            </w:r>
            <w:r w:rsidR="004121F9">
              <w:rPr>
                <w:noProof/>
                <w:webHidden/>
              </w:rPr>
              <w:t>27-1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23" w:history="1">
            <w:r w:rsidR="004121F9" w:rsidRPr="00865961">
              <w:rPr>
                <w:rStyle w:val="Hyperlink"/>
                <w:noProof/>
              </w:rPr>
              <w:t>28</w:t>
            </w:r>
            <w:r w:rsidR="004121F9">
              <w:rPr>
                <w:rFonts w:asciiTheme="minorHAnsi" w:eastAsiaTheme="minorEastAsia" w:hAnsiTheme="minorHAnsi"/>
                <w:noProof/>
                <w:color w:val="auto"/>
                <w:sz w:val="24"/>
                <w:szCs w:val="24"/>
              </w:rPr>
              <w:tab/>
            </w:r>
            <w:r w:rsidR="004121F9" w:rsidRPr="00865961">
              <w:rPr>
                <w:rStyle w:val="Hyperlink"/>
                <w:noProof/>
              </w:rPr>
              <w:t>Test Equipment And Test Equipment Equivalency</w:t>
            </w:r>
            <w:r w:rsidR="004121F9">
              <w:rPr>
                <w:noProof/>
                <w:webHidden/>
              </w:rPr>
              <w:tab/>
            </w:r>
            <w:r w:rsidR="004121F9">
              <w:rPr>
                <w:noProof/>
                <w:webHidden/>
              </w:rPr>
              <w:fldChar w:fldCharType="begin"/>
            </w:r>
            <w:r w:rsidR="004121F9">
              <w:rPr>
                <w:noProof/>
                <w:webHidden/>
              </w:rPr>
              <w:instrText xml:space="preserve"> PAGEREF _Toc36202923 \h </w:instrText>
            </w:r>
            <w:r w:rsidR="004121F9">
              <w:rPr>
                <w:noProof/>
                <w:webHidden/>
              </w:rPr>
            </w:r>
            <w:r w:rsidR="004121F9">
              <w:rPr>
                <w:noProof/>
                <w:webHidden/>
              </w:rPr>
              <w:fldChar w:fldCharType="separate"/>
            </w:r>
            <w:r w:rsidR="004121F9">
              <w:rPr>
                <w:noProof/>
                <w:webHidden/>
              </w:rPr>
              <w:t>28-1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24" w:history="1">
            <w:r w:rsidR="004121F9" w:rsidRPr="00865961">
              <w:rPr>
                <w:rStyle w:val="Hyperlink"/>
                <w:noProof/>
              </w:rPr>
              <w:t>29</w:t>
            </w:r>
            <w:r w:rsidR="004121F9">
              <w:rPr>
                <w:rFonts w:asciiTheme="minorHAnsi" w:eastAsiaTheme="minorEastAsia" w:hAnsiTheme="minorHAnsi"/>
                <w:noProof/>
                <w:color w:val="auto"/>
                <w:sz w:val="24"/>
                <w:szCs w:val="24"/>
              </w:rPr>
              <w:tab/>
            </w:r>
            <w:r w:rsidR="004121F9" w:rsidRPr="00865961">
              <w:rPr>
                <w:rStyle w:val="Hyperlink"/>
                <w:noProof/>
              </w:rPr>
              <w:t>Electronic Records</w:t>
            </w:r>
            <w:r w:rsidR="004121F9">
              <w:rPr>
                <w:noProof/>
                <w:webHidden/>
              </w:rPr>
              <w:tab/>
            </w:r>
            <w:r w:rsidR="004121F9">
              <w:rPr>
                <w:noProof/>
                <w:webHidden/>
              </w:rPr>
              <w:fldChar w:fldCharType="begin"/>
            </w:r>
            <w:r w:rsidR="004121F9">
              <w:rPr>
                <w:noProof/>
                <w:webHidden/>
              </w:rPr>
              <w:instrText xml:space="preserve"> PAGEREF _Toc36202924 \h </w:instrText>
            </w:r>
            <w:r w:rsidR="004121F9">
              <w:rPr>
                <w:noProof/>
                <w:webHidden/>
              </w:rPr>
            </w:r>
            <w:r w:rsidR="004121F9">
              <w:rPr>
                <w:noProof/>
                <w:webHidden/>
              </w:rPr>
              <w:fldChar w:fldCharType="separate"/>
            </w:r>
            <w:r w:rsidR="004121F9">
              <w:rPr>
                <w:noProof/>
                <w:webHidden/>
              </w:rPr>
              <w:t>29-1</w:t>
            </w:r>
            <w:r w:rsidR="004121F9">
              <w:rPr>
                <w:noProof/>
                <w:webHidden/>
              </w:rPr>
              <w:fldChar w:fldCharType="end"/>
            </w:r>
          </w:hyperlink>
        </w:p>
        <w:p w:rsidR="004121F9" w:rsidRDefault="00E33451">
          <w:pPr>
            <w:pStyle w:val="TOC1"/>
            <w:rPr>
              <w:rFonts w:asciiTheme="minorHAnsi" w:eastAsiaTheme="minorEastAsia" w:hAnsiTheme="minorHAnsi"/>
              <w:noProof/>
              <w:color w:val="auto"/>
              <w:sz w:val="24"/>
              <w:szCs w:val="24"/>
            </w:rPr>
          </w:pPr>
          <w:hyperlink w:anchor="_Toc36202925" w:history="1">
            <w:r w:rsidR="004121F9" w:rsidRPr="00865961">
              <w:rPr>
                <w:rStyle w:val="Hyperlink"/>
                <w:noProof/>
              </w:rPr>
              <w:t>30</w:t>
            </w:r>
            <w:r w:rsidR="004121F9">
              <w:rPr>
                <w:rFonts w:asciiTheme="minorHAnsi" w:eastAsiaTheme="minorEastAsia" w:hAnsiTheme="minorHAnsi"/>
                <w:noProof/>
                <w:color w:val="auto"/>
                <w:sz w:val="24"/>
                <w:szCs w:val="24"/>
              </w:rPr>
              <w:tab/>
            </w:r>
            <w:r w:rsidR="004121F9" w:rsidRPr="00865961">
              <w:rPr>
                <w:rStyle w:val="Hyperlink"/>
                <w:noProof/>
              </w:rPr>
              <w:t>Appendix A – List of Effective Pages</w:t>
            </w:r>
            <w:r w:rsidR="004121F9">
              <w:rPr>
                <w:noProof/>
                <w:webHidden/>
              </w:rPr>
              <w:tab/>
            </w:r>
            <w:r w:rsidR="004121F9">
              <w:rPr>
                <w:noProof/>
                <w:webHidden/>
              </w:rPr>
              <w:fldChar w:fldCharType="begin"/>
            </w:r>
            <w:r w:rsidR="004121F9">
              <w:rPr>
                <w:noProof/>
                <w:webHidden/>
              </w:rPr>
              <w:instrText xml:space="preserve"> PAGEREF _Toc36202925 \h </w:instrText>
            </w:r>
            <w:r w:rsidR="004121F9">
              <w:rPr>
                <w:noProof/>
                <w:webHidden/>
              </w:rPr>
            </w:r>
            <w:r w:rsidR="004121F9">
              <w:rPr>
                <w:noProof/>
                <w:webHidden/>
              </w:rPr>
              <w:fldChar w:fldCharType="separate"/>
            </w:r>
            <w:r w:rsidR="004121F9">
              <w:rPr>
                <w:noProof/>
                <w:webHidden/>
              </w:rPr>
              <w:t>30-1</w:t>
            </w:r>
            <w:r w:rsidR="004121F9">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6" w:name="_Toc36202869"/>
      <w:r w:rsidRPr="001C02F7">
        <w:lastRenderedPageBreak/>
        <w:t>Introduction</w:t>
      </w:r>
      <w:bookmarkEnd w:id="6"/>
    </w:p>
    <w:p w:rsidR="00E33451" w:rsidRDefault="00E33451" w:rsidP="00E33451">
      <w:r>
        <w:t>This Detailed Procedures Manual has been prepared in accordance with the current Federal Aviation Regulations (FAR's), and the policies of Kings Avionics, Inc.</w:t>
      </w:r>
    </w:p>
    <w:p w:rsidR="00E33451" w:rsidRDefault="00E33451" w:rsidP="00E33451">
      <w:r>
        <w:t>This manual describes the various procedures practiced by Kings Avionics, Inc. in its daily  operations in detail.</w:t>
      </w:r>
    </w:p>
    <w:p w:rsidR="00E33451" w:rsidRDefault="00E33451" w:rsidP="00E33451">
      <w:r>
        <w:t>The general repair, overhaul, or alteration of products will be performed in accordance with the current Federal Aviation Regulations, manufacturer's data, drawings, specifications, and bulletins, or other technical data approved by the administrator.</w:t>
      </w:r>
    </w:p>
    <w:p w:rsidR="00E33451" w:rsidRDefault="00E33451" w:rsidP="00E33451">
      <w:r>
        <w:t>Each supervisor and inspector working for Kings Avionics, Inc. will have access to a current copy of this manual, located on Kings Avionics Inc main computer server. It will also be available to all repair station personnel. All personnel are required to thoroughly understand its contents.</w:t>
      </w:r>
    </w:p>
    <w:p w:rsidR="00E33451" w:rsidRDefault="00E33451" w:rsidP="00E33451">
      <w:r>
        <w:t>This detailed procedures manual requires only Kings Avionics, Inc. approval. This manual describes general Policy and procedures that have previously been FAA and Repair Station approved or accepted</w:t>
      </w:r>
    </w:p>
    <w:p w:rsidR="0034005F" w:rsidRDefault="00E33451" w:rsidP="00E33451">
      <w:r>
        <w:t>in the RSM, QCM, Forms, and Training Manual.</w:t>
      </w:r>
    </w:p>
    <w:p w:rsidR="00713237" w:rsidRDefault="00713237">
      <w:pPr>
        <w:spacing w:before="0" w:after="160"/>
      </w:pPr>
    </w:p>
    <w:p w:rsidR="00E33451" w:rsidRDefault="00E33451">
      <w:pPr>
        <w:spacing w:before="0" w:after="160"/>
        <w:sectPr w:rsidR="00E33451" w:rsidSect="007956D3">
          <w:pgSz w:w="12240" w:h="15840"/>
          <w:pgMar w:top="1440" w:right="1440" w:bottom="1440" w:left="1440" w:header="720" w:footer="720" w:gutter="0"/>
          <w:pgNumType w:start="1" w:chapStyle="1"/>
          <w:cols w:space="720"/>
          <w:docGrid w:linePitch="360"/>
        </w:sectPr>
      </w:pPr>
    </w:p>
    <w:p w:rsidR="00EC78FB" w:rsidRPr="001C02F7" w:rsidRDefault="001C02F7" w:rsidP="001C02F7">
      <w:pPr>
        <w:pStyle w:val="Heading1"/>
      </w:pPr>
      <w:bookmarkStart w:id="7" w:name="_Toc36202870"/>
      <w:r w:rsidRPr="001C02F7">
        <w:lastRenderedPageBreak/>
        <w:t>Manual Control</w:t>
      </w:r>
      <w:bookmarkEnd w:id="7"/>
    </w:p>
    <w:p w:rsidR="00E33451" w:rsidRDefault="00E33451" w:rsidP="00E33451">
      <w:pPr>
        <w:spacing w:before="0" w:after="160"/>
      </w:pPr>
      <w:r>
        <w:t>This manual will be stored on Kings Avionics main computer server. Kings Avionics, Inc. will supply a direct link on every computer terminal for manual access for all employees. A computer backup will be performed every Friday and a copy will be stored in the Kings Avionics, Inc. safe in case of computer failure. Each employee will be trained on the procedure to access all the manuals at the time of hiring.</w:t>
      </w:r>
    </w:p>
    <w:p w:rsidR="00F14E68" w:rsidRPr="00E33451" w:rsidRDefault="00E33451" w:rsidP="00E33451">
      <w:pPr>
        <w:spacing w:before="0" w:after="160"/>
        <w:rPr>
          <w:rFonts w:eastAsia="Times New Roman" w:cs="Times New Roman"/>
          <w:color w:val="auto"/>
          <w:szCs w:val="20"/>
        </w:rPr>
      </w:pPr>
      <w:r>
        <w:t>The General Manager will be notified by a department supervisor in the event this manual is not current, and valid for that department’s use, and will identify needed changes using form KA-10 (Manual Change Request). A sample of this form is found in the Forms Manual. The General Manager will have the revisions found necessary, produced in a final form. The revisions will be submitted to the CHDO (Certificate Holding District Office) so they may have a copy on file. 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 The “List of Effective Pages” will reflect the Approval/Acceptance of the current revision. A file will be maintained, showing on a continuous basis, the disposition of each manual change. The CHDO will be notified each time a revision to this manual is needed. Revised areas will be identified by a vertical bar in the margin.</w:t>
      </w:r>
    </w:p>
    <w:p w:rsidR="00742B1E" w:rsidRDefault="00742B1E" w:rsidP="00742B1E">
      <w:pPr>
        <w:pStyle w:val="Heading2"/>
      </w:pPr>
      <w:bookmarkStart w:id="8" w:name="_Toc36202871"/>
      <w:r>
        <w:t>Satellite Facilities</w:t>
      </w:r>
      <w:bookmarkEnd w:id="8"/>
    </w:p>
    <w:p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DE2561">
      <w:pPr>
        <w:pStyle w:val="Heading1"/>
      </w:pPr>
      <w:bookmarkStart w:id="9" w:name="_Toc36202872"/>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DE2561" w:rsidP="00DE2561">
            <w:pPr>
              <w:jc w:val="center"/>
            </w:pPr>
            <w:r>
              <w:t>3/2020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95410B" w:rsidRDefault="0095410B" w:rsidP="00102300">
      <w:pPr>
        <w:pStyle w:val="ListParagraph"/>
        <w:numPr>
          <w:ilvl w:val="3"/>
          <w:numId w:val="1"/>
        </w:numPr>
      </w:pPr>
      <w:r>
        <w:br w:type="page"/>
      </w:r>
    </w:p>
    <w:p w:rsidR="0095410B" w:rsidRDefault="0095410B">
      <w:pPr>
        <w:sectPr w:rsidR="0095410B" w:rsidSect="007956D3">
          <w:pgSz w:w="12240" w:h="15840"/>
          <w:pgMar w:top="1440" w:right="1440" w:bottom="1440" w:left="1440" w:header="720" w:footer="720" w:gutter="0"/>
          <w:pgNumType w:start="1" w:chapStyle="1"/>
          <w:cols w:space="720"/>
          <w:docGrid w:linePitch="360"/>
        </w:sectPr>
      </w:pPr>
    </w:p>
    <w:p w:rsidR="005F3713" w:rsidRDefault="005F3713" w:rsidP="00981196">
      <w:pPr>
        <w:pStyle w:val="Heading1"/>
      </w:pPr>
      <w:bookmarkStart w:id="10" w:name="_Toc36202873"/>
      <w:r>
        <w:lastRenderedPageBreak/>
        <w:t>Satellite Facilities Requirement</w:t>
      </w:r>
      <w:bookmarkEnd w:id="10"/>
    </w:p>
    <w:p w:rsidR="005F3713" w:rsidRDefault="005F3713" w:rsidP="005F3713">
      <w:r>
        <w:t xml:space="preserve">All satellite facilities operating under Alta Avionics, LLC will adhere to all requirements set forth by the FAA approved </w:t>
      </w:r>
      <w:r w:rsidR="00E33451">
        <w:t>Detailed Procedures</w:t>
      </w:r>
      <w:r>
        <w:t xml:space="preserve"> Manual. Any differences in procedure will be address in an attached appendix.</w:t>
      </w:r>
    </w:p>
    <w:p w:rsidR="005F3713" w:rsidRDefault="005F3713" w:rsidP="008A5831">
      <w:pPr>
        <w:sectPr w:rsidR="005F3713" w:rsidSect="00981196">
          <w:footerReference w:type="default" r:id="rId12"/>
          <w:pgSz w:w="12240" w:h="15840"/>
          <w:pgMar w:top="1440" w:right="1440" w:bottom="1440" w:left="1440" w:header="720" w:footer="720" w:gutter="0"/>
          <w:pgNumType w:start="1" w:chapStyle="1"/>
          <w:cols w:space="720"/>
          <w:docGrid w:linePitch="360"/>
        </w:sectPr>
      </w:pPr>
    </w:p>
    <w:p w:rsidR="00E672FB" w:rsidRPr="00E672FB" w:rsidRDefault="00E672FB" w:rsidP="00E672FB">
      <w:pPr>
        <w:pStyle w:val="Heading1"/>
      </w:pPr>
      <w:r w:rsidRPr="00E672FB">
        <w:lastRenderedPageBreak/>
        <w:t>Service Department Repair Procedures</w:t>
      </w:r>
    </w:p>
    <w:p w:rsidR="00E672FB" w:rsidRDefault="00E672FB" w:rsidP="00E672FB">
      <w:pPr>
        <w:pStyle w:val="Heading2"/>
      </w:pPr>
      <w:r>
        <w:t>Work Order Initiation/Repair Preparation Procedures</w:t>
      </w:r>
    </w:p>
    <w:p w:rsidR="00E672FB" w:rsidRDefault="00E672FB" w:rsidP="00E672FB">
      <w:r>
        <w:t>Kings Avionics Inc. representative will obtain proper information, aircraft scheduling,</w:t>
      </w:r>
      <w:r>
        <w:t xml:space="preserve"> </w:t>
      </w:r>
      <w:r>
        <w:t>expense limits for complaints, and open a computer generated work order listing complaints.</w:t>
      </w:r>
    </w:p>
    <w:p w:rsidR="00E672FB" w:rsidRDefault="00E672FB" w:rsidP="00E672FB">
      <w:r>
        <w:t>The Supervisor will acquire knowledge of the new Work order pertaining to the</w:t>
      </w:r>
      <w:r>
        <w:t xml:space="preserve"> </w:t>
      </w:r>
      <w:r>
        <w:t>complaints being serviced.</w:t>
      </w:r>
    </w:p>
    <w:p w:rsidR="00E672FB" w:rsidRDefault="00E672FB" w:rsidP="00E672FB">
      <w:pPr>
        <w:pStyle w:val="ListParagraph"/>
        <w:numPr>
          <w:ilvl w:val="0"/>
          <w:numId w:val="27"/>
        </w:numPr>
      </w:pPr>
      <w:r>
        <w:t>Will assign work order to a qualified technician.</w:t>
      </w:r>
    </w:p>
    <w:p w:rsidR="00E672FB" w:rsidRDefault="00E672FB" w:rsidP="00E672FB">
      <w:r>
        <w:t>The technician will obtain the proper technical information, any expense limits, if they</w:t>
      </w:r>
      <w:r>
        <w:t xml:space="preserve"> </w:t>
      </w:r>
      <w:r>
        <w:t>apply, and parts needed for repair.</w:t>
      </w:r>
    </w:p>
    <w:p w:rsidR="00E672FB" w:rsidRDefault="00E672FB" w:rsidP="00E672FB">
      <w:pPr>
        <w:pStyle w:val="ListParagraph"/>
        <w:numPr>
          <w:ilvl w:val="0"/>
          <w:numId w:val="28"/>
        </w:numPr>
      </w:pPr>
      <w:r>
        <w:t>Acquire all needed test equipment and verify the calibration currency of tester to be</w:t>
      </w:r>
      <w:r>
        <w:t xml:space="preserve"> </w:t>
      </w:r>
      <w:r>
        <w:t xml:space="preserve">used. </w:t>
      </w:r>
    </w:p>
    <w:p w:rsidR="00E672FB" w:rsidRDefault="00E672FB" w:rsidP="00E672FB">
      <w:pPr>
        <w:pStyle w:val="ListParagraph"/>
        <w:numPr>
          <w:ilvl w:val="0"/>
          <w:numId w:val="28"/>
        </w:numPr>
      </w:pPr>
      <w:r>
        <w:t>Obtain location of aircraft, and acquire keys</w:t>
      </w:r>
      <w:r w:rsidR="008429C0">
        <w:t xml:space="preserve">, </w:t>
      </w:r>
      <w:r w:rsidR="008429C0" w:rsidRPr="008429C0">
        <w:rPr>
          <w:highlight w:val="yellow"/>
        </w:rPr>
        <w:t>combinations, keycodes</w:t>
      </w:r>
      <w:r>
        <w:t>, if needed for access.</w:t>
      </w:r>
    </w:p>
    <w:p w:rsidR="00E672FB" w:rsidRDefault="00E672FB" w:rsidP="00E672FB">
      <w:pPr>
        <w:pStyle w:val="Heading2"/>
      </w:pPr>
      <w:r>
        <w:t>In-Aircraft Troubleshooting/Repair Procedures</w:t>
      </w:r>
    </w:p>
    <w:p w:rsidR="00E672FB" w:rsidRDefault="00E672FB" w:rsidP="00E672FB">
      <w:pPr>
        <w:pStyle w:val="ListParagraph"/>
        <w:numPr>
          <w:ilvl w:val="0"/>
          <w:numId w:val="29"/>
        </w:numPr>
      </w:pPr>
      <w:r>
        <w:t>Determine aircraft operating voltage.</w:t>
      </w:r>
    </w:p>
    <w:p w:rsidR="00E672FB" w:rsidRDefault="00E672FB" w:rsidP="00E672FB">
      <w:pPr>
        <w:pStyle w:val="ListParagraph"/>
        <w:numPr>
          <w:ilvl w:val="0"/>
          <w:numId w:val="29"/>
        </w:numPr>
      </w:pPr>
      <w:r>
        <w:t>Perform initial system functional tests for verification of complaints.</w:t>
      </w:r>
      <w:r>
        <w:t xml:space="preserve"> </w:t>
      </w:r>
    </w:p>
    <w:p w:rsidR="00E672FB" w:rsidRDefault="00E672FB" w:rsidP="00E672FB">
      <w:pPr>
        <w:pStyle w:val="ListParagraph"/>
        <w:numPr>
          <w:ilvl w:val="0"/>
          <w:numId w:val="29"/>
        </w:numPr>
      </w:pPr>
      <w:r>
        <w:t>If problem cannot be verified, consult with supervisor for any further action.</w:t>
      </w:r>
    </w:p>
    <w:p w:rsidR="00E672FB" w:rsidRDefault="00E672FB" w:rsidP="00E672FB">
      <w:pPr>
        <w:pStyle w:val="ListParagraph"/>
        <w:numPr>
          <w:ilvl w:val="0"/>
          <w:numId w:val="29"/>
        </w:numPr>
      </w:pPr>
      <w:r>
        <w:t>If expense limits are going to be exceeded, contact supervisor to acquire authorization</w:t>
      </w:r>
      <w:r>
        <w:t xml:space="preserve"> </w:t>
      </w:r>
      <w:r>
        <w:t>from customer to exceed repair limit.</w:t>
      </w:r>
    </w:p>
    <w:p w:rsidR="00E672FB" w:rsidRDefault="00E672FB" w:rsidP="00E672FB">
      <w:pPr>
        <w:pStyle w:val="ListParagraph"/>
        <w:numPr>
          <w:ilvl w:val="0"/>
          <w:numId w:val="29"/>
        </w:numPr>
      </w:pPr>
      <w:r>
        <w:t>If defective units are found, remove units and refer to procedures in BENCH APPLIANCE</w:t>
      </w:r>
      <w:r>
        <w:t xml:space="preserve"> </w:t>
      </w:r>
      <w:r>
        <w:t>REPAIR PROCEDURES.</w:t>
      </w:r>
    </w:p>
    <w:p w:rsidR="00E672FB" w:rsidRDefault="00E672FB" w:rsidP="00E672FB">
      <w:pPr>
        <w:pStyle w:val="ListParagraph"/>
        <w:numPr>
          <w:ilvl w:val="0"/>
          <w:numId w:val="29"/>
        </w:numPr>
      </w:pPr>
      <w:r>
        <w:t>Complete repairs in aircraft; complying with manufacturers, and approved repair</w:t>
      </w:r>
      <w:r>
        <w:t xml:space="preserve"> </w:t>
      </w:r>
      <w:r>
        <w:t>procedures. In Progress inspections must be performed when any aircraft re-assembly is</w:t>
      </w:r>
      <w:r>
        <w:t xml:space="preserve"> </w:t>
      </w:r>
      <w:r>
        <w:t>required. Complete in-aircraft repairs as required.</w:t>
      </w:r>
    </w:p>
    <w:p w:rsidR="00E672FB" w:rsidRDefault="00E672FB" w:rsidP="00E672FB">
      <w:pPr>
        <w:pStyle w:val="ListParagraph"/>
        <w:numPr>
          <w:ilvl w:val="0"/>
          <w:numId w:val="29"/>
        </w:numPr>
      </w:pPr>
      <w:r>
        <w:t>Upon completion of repairs, perform full tool and test equipment</w:t>
      </w:r>
      <w:r>
        <w:t xml:space="preserve"> </w:t>
      </w:r>
      <w:r>
        <w:t>inventory check. If any items are not located, inform supervisor of situation. The items must be</w:t>
      </w:r>
      <w:r>
        <w:t xml:space="preserve"> </w:t>
      </w:r>
      <w:r>
        <w:t>located before proceeding.</w:t>
      </w:r>
    </w:p>
    <w:p w:rsidR="00E672FB" w:rsidRDefault="00E672FB" w:rsidP="00E672FB">
      <w:pPr>
        <w:pStyle w:val="ListParagraph"/>
        <w:numPr>
          <w:ilvl w:val="0"/>
          <w:numId w:val="29"/>
        </w:numPr>
      </w:pPr>
      <w:r>
        <w:t>Perform full functional test of repaired equipment, or systems</w:t>
      </w:r>
      <w:r>
        <w:t xml:space="preserve"> </w:t>
      </w:r>
      <w:r>
        <w:t>before requesting Return-To-Service test/inspection.</w:t>
      </w:r>
    </w:p>
    <w:p w:rsidR="00E672FB" w:rsidRDefault="00E672FB" w:rsidP="00E672FB">
      <w:pPr>
        <w:pStyle w:val="ListParagraph"/>
        <w:numPr>
          <w:ilvl w:val="0"/>
          <w:numId w:val="29"/>
        </w:numPr>
      </w:pPr>
      <w:r>
        <w:t>Contact appropriate inspector for Return-To-Service test (if deemed necessary), Assess</w:t>
      </w:r>
      <w:r>
        <w:t xml:space="preserve"> </w:t>
      </w:r>
      <w:r>
        <w:t>results, and assist as required.</w:t>
      </w:r>
    </w:p>
    <w:p w:rsidR="00E672FB" w:rsidRDefault="00E672FB" w:rsidP="00E672FB">
      <w:pPr>
        <w:pStyle w:val="ListParagraph"/>
        <w:numPr>
          <w:ilvl w:val="0"/>
          <w:numId w:val="29"/>
        </w:numPr>
      </w:pPr>
      <w:r>
        <w:t>Return to Kings Avionics, Inc. and complete all necessary paperwork to approve</w:t>
      </w:r>
      <w:r>
        <w:t xml:space="preserve"> </w:t>
      </w:r>
      <w:r>
        <w:t>aircraft for return to service.</w:t>
      </w:r>
      <w:r>
        <w:t xml:space="preserve"> </w:t>
      </w:r>
    </w:p>
    <w:p w:rsidR="00E672FB" w:rsidRDefault="00E672FB" w:rsidP="00E672FB">
      <w:pPr>
        <w:pStyle w:val="ListParagraph"/>
        <w:numPr>
          <w:ilvl w:val="0"/>
          <w:numId w:val="29"/>
        </w:numPr>
      </w:pPr>
      <w:r>
        <w:t>Inform supervisor of completion of repairs, and receive next assignment.</w:t>
      </w:r>
    </w:p>
    <w:p w:rsidR="005F3713" w:rsidRDefault="00E672FB" w:rsidP="00E672FB">
      <w:r w:rsidRPr="00E672FB">
        <w:rPr>
          <w:b/>
        </w:rPr>
        <w:t>NOTE:</w:t>
      </w:r>
      <w:r>
        <w:t xml:space="preserve"> </w:t>
      </w:r>
      <w:r>
        <w:t>Samples of forms are found in the Forms Manual.</w:t>
      </w:r>
    </w:p>
    <w:p w:rsidR="00981196" w:rsidRDefault="00981196" w:rsidP="005F3713"/>
    <w:p w:rsidR="008429C0" w:rsidRDefault="008429C0">
      <w:pPr>
        <w:spacing w:before="0" w:after="160"/>
      </w:pPr>
      <w:r>
        <w:br w:type="page"/>
      </w:r>
    </w:p>
    <w:p w:rsidR="008429C0" w:rsidRDefault="008429C0" w:rsidP="008429C0">
      <w:pPr>
        <w:pStyle w:val="Heading2"/>
      </w:pPr>
      <w:r>
        <w:lastRenderedPageBreak/>
        <w:t xml:space="preserve">Satellite </w:t>
      </w:r>
      <w:proofErr w:type="spellStart"/>
      <w:r>
        <w:t>Facilites</w:t>
      </w:r>
      <w:proofErr w:type="spellEnd"/>
    </w:p>
    <w:p w:rsidR="00E672FB" w:rsidRDefault="008429C0" w:rsidP="008429C0">
      <w:r>
        <w:t>All satellite facilities under Kings Avionics, Inc. will adhere to all service department repair</w:t>
      </w:r>
      <w:r>
        <w:t xml:space="preserve"> </w:t>
      </w:r>
      <w:r>
        <w:t>procedures set forth by this Detailed Procedures manual.</w:t>
      </w:r>
    </w:p>
    <w:p w:rsidR="008429C0" w:rsidRDefault="008429C0" w:rsidP="005F3713"/>
    <w:p w:rsidR="008429C0" w:rsidRDefault="008429C0" w:rsidP="005F3713">
      <w:pPr>
        <w:sectPr w:rsidR="008429C0" w:rsidSect="00981196">
          <w:pgSz w:w="12240" w:h="15840"/>
          <w:pgMar w:top="1440" w:right="1440" w:bottom="1440" w:left="1440" w:header="720" w:footer="720" w:gutter="0"/>
          <w:pgNumType w:start="1" w:chapStyle="1"/>
          <w:cols w:space="720"/>
          <w:docGrid w:linePitch="360"/>
        </w:sectPr>
      </w:pPr>
    </w:p>
    <w:p w:rsidR="00454572" w:rsidRDefault="00454572" w:rsidP="00454572">
      <w:pPr>
        <w:pStyle w:val="Heading1"/>
      </w:pPr>
      <w:r>
        <w:lastRenderedPageBreak/>
        <w:t>Installation Procedures</w:t>
      </w:r>
    </w:p>
    <w:p w:rsidR="00454572" w:rsidRDefault="00454572" w:rsidP="00454572">
      <w:pPr>
        <w:pStyle w:val="Heading2"/>
      </w:pPr>
      <w:r w:rsidRPr="00454572">
        <w:t>Pre</w:t>
      </w:r>
      <w:r>
        <w:t>-Aircraft Arrival Procedures</w:t>
      </w:r>
    </w:p>
    <w:p w:rsidR="00454572" w:rsidRDefault="00454572" w:rsidP="00454572">
      <w:pPr>
        <w:rPr>
          <w:color w:val="000000"/>
        </w:rPr>
      </w:pPr>
      <w:r>
        <w:rPr>
          <w:color w:val="000000"/>
        </w:rPr>
        <w:t>Open computer generated Work Order with reference to customer authorized</w:t>
      </w:r>
    </w:p>
    <w:p w:rsidR="00454572" w:rsidRDefault="00454572" w:rsidP="00454572">
      <w:pPr>
        <w:rPr>
          <w:color w:val="000000"/>
        </w:rPr>
      </w:pPr>
      <w:r>
        <w:rPr>
          <w:color w:val="000000"/>
        </w:rPr>
        <w:t>Installation proposal. Scan authorized proposal in work order Electronic Document Storage File</w:t>
      </w:r>
    </w:p>
    <w:p w:rsidR="00454572" w:rsidRDefault="00454572" w:rsidP="00454572">
      <w:pPr>
        <w:rPr>
          <w:color w:val="000000"/>
        </w:rPr>
      </w:pPr>
      <w:r>
        <w:rPr>
          <w:color w:val="000000"/>
        </w:rPr>
        <w:t>(EDS).</w:t>
      </w:r>
    </w:p>
    <w:p w:rsidR="00454572" w:rsidRDefault="00454572" w:rsidP="00454572">
      <w:pPr>
        <w:rPr>
          <w:color w:val="000000"/>
        </w:rPr>
      </w:pPr>
      <w:r>
        <w:rPr>
          <w:color w:val="000000"/>
        </w:rPr>
        <w:t>Review proposal, and confirm that equipment to be installed is correct (voltage</w:t>
      </w:r>
    </w:p>
    <w:p w:rsidR="00454572" w:rsidRDefault="00454572" w:rsidP="00454572">
      <w:pPr>
        <w:rPr>
          <w:color w:val="000000"/>
        </w:rPr>
      </w:pPr>
      <w:r>
        <w:rPr>
          <w:color w:val="000000"/>
        </w:rPr>
        <w:t>requirements, face color, compatibility, placement, etc.).</w:t>
      </w:r>
    </w:p>
    <w:p w:rsidR="00454572" w:rsidRDefault="00454572" w:rsidP="00454572">
      <w:pPr>
        <w:rPr>
          <w:color w:val="000000"/>
        </w:rPr>
      </w:pPr>
      <w:bookmarkStart w:id="11" w:name="_GoBack"/>
      <w:r>
        <w:rPr>
          <w:color w:val="000000"/>
        </w:rPr>
        <w:t xml:space="preserve">1.2.1.3 </w:t>
      </w:r>
      <w:bookmarkEnd w:id="11"/>
      <w:r>
        <w:rPr>
          <w:color w:val="000000"/>
        </w:rPr>
        <w:t>Verify equipment installation kits are complete, and acquire, or order (if not in stock) any</w:t>
      </w:r>
    </w:p>
    <w:p w:rsidR="00454572" w:rsidRDefault="00454572" w:rsidP="00454572">
      <w:pPr>
        <w:rPr>
          <w:color w:val="000000"/>
        </w:rPr>
      </w:pPr>
      <w:r>
        <w:rPr>
          <w:color w:val="000000"/>
        </w:rPr>
        <w:t>required parts.</w:t>
      </w:r>
    </w:p>
    <w:p w:rsidR="00454572" w:rsidRDefault="00454572" w:rsidP="00454572">
      <w:pPr>
        <w:rPr>
          <w:color w:val="000000"/>
        </w:rPr>
      </w:pPr>
      <w:r>
        <w:rPr>
          <w:color w:val="000000"/>
        </w:rPr>
        <w:t>1.2.1.4 Gather appropriate installation data; i.e., manufacturers Installation instructions, aircraft</w:t>
      </w:r>
    </w:p>
    <w:p w:rsidR="00454572" w:rsidRDefault="00454572" w:rsidP="00454572">
      <w:pPr>
        <w:rPr>
          <w:color w:val="000000"/>
        </w:rPr>
      </w:pPr>
      <w:r>
        <w:rPr>
          <w:color w:val="000000"/>
        </w:rPr>
        <w:t>wiring diagrams, DER engineering prints and 8110-3, etc., as required.</w:t>
      </w:r>
    </w:p>
    <w:p w:rsidR="00454572" w:rsidRDefault="00454572" w:rsidP="00454572">
      <w:pPr>
        <w:rPr>
          <w:color w:val="000000"/>
        </w:rPr>
      </w:pPr>
      <w:r>
        <w:rPr>
          <w:color w:val="000000"/>
        </w:rPr>
        <w:t>1.2.1.5 Initiate Installation Inspection Checklist, Form KA-INSTALL.</w:t>
      </w:r>
    </w:p>
    <w:p w:rsidR="00454572" w:rsidRDefault="00454572" w:rsidP="00454572">
      <w:pPr>
        <w:rPr>
          <w:color w:val="000000"/>
        </w:rPr>
      </w:pPr>
      <w:r>
        <w:rPr>
          <w:color w:val="000000"/>
        </w:rPr>
        <w:t>1.2.2 Preliminary Inspection Procedures</w:t>
      </w:r>
    </w:p>
    <w:p w:rsidR="00454572" w:rsidRDefault="00454572" w:rsidP="00454572">
      <w:pPr>
        <w:rPr>
          <w:color w:val="000000"/>
        </w:rPr>
      </w:pPr>
      <w:r>
        <w:rPr>
          <w:color w:val="000000"/>
        </w:rPr>
        <w:t>1.2.2.1 Lead Technician shall be responsible for Pre-Installation Inspection of aircraft and</w:t>
      </w:r>
    </w:p>
    <w:p w:rsidR="00454572" w:rsidRDefault="00454572" w:rsidP="00454572">
      <w:pPr>
        <w:rPr>
          <w:color w:val="000000"/>
        </w:rPr>
      </w:pPr>
      <w:r>
        <w:rPr>
          <w:color w:val="000000"/>
        </w:rPr>
        <w:t>equipment as received. List any discrepancies noted and inform Customer, as required. Sign</w:t>
      </w:r>
    </w:p>
    <w:p w:rsidR="00454572" w:rsidRDefault="00454572" w:rsidP="00454572">
      <w:pPr>
        <w:rPr>
          <w:color w:val="000000"/>
        </w:rPr>
      </w:pPr>
      <w:r>
        <w:rPr>
          <w:color w:val="000000"/>
        </w:rPr>
        <w:t>Preliminary Inspection block on Work Traveler (K-03.2). Generate additional travelers, as</w:t>
      </w:r>
    </w:p>
    <w:p w:rsidR="00454572" w:rsidRDefault="00454572" w:rsidP="00454572">
      <w:pPr>
        <w:rPr>
          <w:color w:val="000000"/>
        </w:rPr>
      </w:pPr>
      <w:r>
        <w:rPr>
          <w:color w:val="000000"/>
        </w:rPr>
        <w:t>required, for items on installation Work Order.</w:t>
      </w:r>
    </w:p>
    <w:p w:rsidR="00454572" w:rsidRDefault="00454572" w:rsidP="00454572">
      <w:pPr>
        <w:rPr>
          <w:color w:val="000000"/>
        </w:rPr>
      </w:pPr>
      <w:r>
        <w:rPr>
          <w:color w:val="000000"/>
        </w:rPr>
        <w:t>1.2.2.2 Acquire Aircraft Registration, current Weight and Balance, and Equipment List. Make</w:t>
      </w:r>
    </w:p>
    <w:p w:rsidR="00454572" w:rsidRDefault="00454572" w:rsidP="00454572">
      <w:pPr>
        <w:rPr>
          <w:color w:val="000000"/>
        </w:rPr>
      </w:pPr>
      <w:r>
        <w:rPr>
          <w:color w:val="000000"/>
        </w:rPr>
        <w:t>copies of each, and return originals to aircraft.</w:t>
      </w:r>
    </w:p>
    <w:p w:rsidR="00454572" w:rsidRDefault="00454572" w:rsidP="00454572">
      <w:pPr>
        <w:rPr>
          <w:color w:val="000000"/>
        </w:rPr>
      </w:pPr>
      <w:r>
        <w:rPr>
          <w:color w:val="000000"/>
        </w:rPr>
        <w:t>1.2.3 In-Progress Installation/Inspection Procedures</w:t>
      </w:r>
    </w:p>
    <w:p w:rsidR="00454572" w:rsidRDefault="00454572" w:rsidP="00454572">
      <w:pPr>
        <w:rPr>
          <w:color w:val="000000"/>
        </w:rPr>
      </w:pPr>
      <w:r>
        <w:rPr>
          <w:color w:val="000000"/>
        </w:rPr>
        <w:t>1.2.3.1 Installation In-Progress Inspections will be continuous during the installation process. The</w:t>
      </w:r>
    </w:p>
    <w:p w:rsidR="00454572" w:rsidRDefault="00454572" w:rsidP="00454572">
      <w:pPr>
        <w:rPr>
          <w:color w:val="000000"/>
        </w:rPr>
      </w:pPr>
      <w:r>
        <w:rPr>
          <w:color w:val="000000"/>
        </w:rPr>
        <w:t>number of In-Progress inspections/signoffs will be determined by the number and complexity of</w:t>
      </w:r>
    </w:p>
    <w:p w:rsidR="00454572" w:rsidRDefault="00454572" w:rsidP="00454572">
      <w:pPr>
        <w:rPr>
          <w:color w:val="000000"/>
        </w:rPr>
      </w:pPr>
      <w:r>
        <w:rPr>
          <w:color w:val="000000"/>
        </w:rPr>
        <w:t>items addressed in the installation Work Order.</w:t>
      </w:r>
    </w:p>
    <w:p w:rsidR="00454572" w:rsidRDefault="00454572" w:rsidP="00454572">
      <w:pPr>
        <w:rPr>
          <w:color w:val="000000"/>
        </w:rPr>
      </w:pPr>
      <w:r>
        <w:rPr>
          <w:color w:val="000000"/>
        </w:rPr>
        <w:t>1.2.3.2 Begin FAA Form 337 paperwork.</w:t>
      </w:r>
    </w:p>
    <w:p w:rsidR="00454572" w:rsidRDefault="00454572" w:rsidP="00454572">
      <w:pPr>
        <w:rPr>
          <w:color w:val="000000"/>
        </w:rPr>
      </w:pPr>
      <w:r>
        <w:rPr>
          <w:color w:val="000000"/>
        </w:rPr>
        <w:t>1.2.3.3 Photograph, or sketch existing instrument panels and radio</w:t>
      </w:r>
    </w:p>
    <w:p w:rsidR="00454572" w:rsidRDefault="00454572" w:rsidP="00454572">
      <w:pPr>
        <w:rPr>
          <w:color w:val="000000"/>
        </w:rPr>
      </w:pPr>
      <w:r>
        <w:rPr>
          <w:color w:val="000000"/>
        </w:rPr>
        <w:t>stacks. Verify new equipment placement in panel.</w:t>
      </w:r>
    </w:p>
    <w:p w:rsidR="00454572" w:rsidRDefault="00454572" w:rsidP="00454572">
      <w:pPr>
        <w:rPr>
          <w:color w:val="000000"/>
        </w:rPr>
      </w:pPr>
      <w:r>
        <w:rPr>
          <w:color w:val="000000"/>
        </w:rPr>
        <w:t>1.2.3.4 Pre-fabricate and test wiring harness on bench as much as possible for new equipment.</w:t>
      </w:r>
    </w:p>
    <w:p w:rsidR="00454572" w:rsidRDefault="00454572" w:rsidP="00454572">
      <w:pPr>
        <w:rPr>
          <w:color w:val="000000"/>
        </w:rPr>
      </w:pPr>
      <w:r>
        <w:rPr>
          <w:color w:val="000000"/>
        </w:rPr>
        <w:t>1.2.3.5 Open up working areas in aircraft (panels, floor boards, etc.), and inspect affected</w:t>
      </w:r>
    </w:p>
    <w:p w:rsidR="00454572" w:rsidRDefault="00454572" w:rsidP="00454572">
      <w:pPr>
        <w:rPr>
          <w:color w:val="000000"/>
        </w:rPr>
      </w:pPr>
      <w:r>
        <w:rPr>
          <w:color w:val="000000"/>
        </w:rPr>
        <w:t>locations for conflicts in mounting equipment/parts or harness routing.</w:t>
      </w:r>
    </w:p>
    <w:p w:rsidR="00454572" w:rsidRDefault="00454572" w:rsidP="00454572">
      <w:pPr>
        <w:rPr>
          <w:color w:val="000000"/>
        </w:rPr>
      </w:pPr>
      <w:r>
        <w:rPr>
          <w:color w:val="000000"/>
        </w:rPr>
        <w:lastRenderedPageBreak/>
        <w:t>REV C.3 DATED 07/2009</w:t>
      </w:r>
    </w:p>
    <w:p w:rsidR="00454572" w:rsidRDefault="00454572" w:rsidP="00454572">
      <w:pPr>
        <w:rPr>
          <w:color w:val="000000"/>
        </w:rPr>
      </w:pPr>
      <w:r>
        <w:rPr>
          <w:color w:val="000000"/>
        </w:rPr>
        <w:t>Page 3</w:t>
      </w:r>
    </w:p>
    <w:p w:rsidR="00454572" w:rsidRDefault="00454572" w:rsidP="00454572">
      <w:pPr>
        <w:rPr>
          <w:color w:val="000000"/>
          <w:sz w:val="32"/>
          <w:szCs w:val="32"/>
        </w:rPr>
      </w:pPr>
      <w:r>
        <w:rPr>
          <w:color w:val="000000"/>
          <w:sz w:val="32"/>
          <w:szCs w:val="32"/>
        </w:rPr>
        <w:t>KINGS AVIONICS, INC.</w:t>
      </w:r>
    </w:p>
    <w:p w:rsidR="00454572" w:rsidRDefault="00454572" w:rsidP="00454572">
      <w:pPr>
        <w:rPr>
          <w:color w:val="000000"/>
          <w:sz w:val="32"/>
          <w:szCs w:val="32"/>
        </w:rPr>
      </w:pPr>
      <w:r>
        <w:rPr>
          <w:color w:val="000000"/>
          <w:sz w:val="32"/>
          <w:szCs w:val="32"/>
        </w:rPr>
        <w:t>DETAILED PROCEDURES MANUAL</w:t>
      </w:r>
    </w:p>
    <w:p w:rsidR="00454572" w:rsidRDefault="00454572" w:rsidP="00454572">
      <w:pPr>
        <w:rPr>
          <w:color w:val="000000"/>
        </w:rPr>
      </w:pPr>
      <w:r>
        <w:rPr>
          <w:color w:val="000000"/>
        </w:rPr>
        <w:t>1.2.3.6 Complete FAA Form 337 and submit to FSDO.</w:t>
      </w:r>
    </w:p>
    <w:p w:rsidR="00454572" w:rsidRDefault="00454572" w:rsidP="00454572">
      <w:pPr>
        <w:rPr>
          <w:color w:val="000000"/>
        </w:rPr>
      </w:pPr>
      <w:r>
        <w:rPr>
          <w:color w:val="000000"/>
        </w:rPr>
        <w:t>1.2.3.7 Wire new equipment harnesses in aircraft.</w:t>
      </w:r>
    </w:p>
    <w:p w:rsidR="00454572" w:rsidRDefault="00454572" w:rsidP="00454572">
      <w:pPr>
        <w:rPr>
          <w:color w:val="000000"/>
        </w:rPr>
      </w:pPr>
      <w:r>
        <w:rPr>
          <w:color w:val="000000"/>
        </w:rPr>
        <w:t>1.2.3.8 Install proper circuit protection for new equipment and placard appropriately.</w:t>
      </w:r>
    </w:p>
    <w:p w:rsidR="00454572" w:rsidRDefault="00454572" w:rsidP="00454572">
      <w:pPr>
        <w:rPr>
          <w:color w:val="000000"/>
        </w:rPr>
      </w:pPr>
      <w:r>
        <w:rPr>
          <w:color w:val="000000"/>
        </w:rPr>
        <w:t>1.2.3.9 Perform continuity checks of all new wiring/interfacing before applying power to aircraft.</w:t>
      </w:r>
    </w:p>
    <w:p w:rsidR="00454572" w:rsidRDefault="00454572" w:rsidP="00454572">
      <w:pPr>
        <w:rPr>
          <w:color w:val="000000"/>
        </w:rPr>
      </w:pPr>
      <w:r>
        <w:rPr>
          <w:color w:val="000000"/>
        </w:rPr>
        <w:t>1.2.3.10 Perform necessary tests of equipment prior to tie-up.</w:t>
      </w:r>
    </w:p>
    <w:p w:rsidR="00454572" w:rsidRDefault="00454572" w:rsidP="00454572">
      <w:pPr>
        <w:rPr>
          <w:color w:val="000000"/>
        </w:rPr>
      </w:pPr>
      <w:r>
        <w:rPr>
          <w:color w:val="000000"/>
        </w:rPr>
        <w:t>1.2.3.11 Reassemble working area, and close access panels only after inspector's examination,</w:t>
      </w:r>
    </w:p>
    <w:p w:rsidR="00454572" w:rsidRDefault="00454572" w:rsidP="00454572">
      <w:pPr>
        <w:rPr>
          <w:color w:val="000000"/>
        </w:rPr>
      </w:pPr>
      <w:r>
        <w:rPr>
          <w:color w:val="000000"/>
        </w:rPr>
        <w:t>and successful functional test of all affected systems.</w:t>
      </w:r>
    </w:p>
    <w:p w:rsidR="00454572" w:rsidRDefault="00454572" w:rsidP="00454572">
      <w:pPr>
        <w:rPr>
          <w:color w:val="000000"/>
        </w:rPr>
      </w:pPr>
      <w:r>
        <w:rPr>
          <w:color w:val="000000"/>
        </w:rPr>
        <w:t>1.2.3.12 Verify all work has been completed per FAA Form 337, and/or STC, and that any</w:t>
      </w:r>
    </w:p>
    <w:p w:rsidR="00454572" w:rsidRDefault="00454572" w:rsidP="00454572">
      <w:pPr>
        <w:rPr>
          <w:color w:val="000000"/>
        </w:rPr>
      </w:pPr>
      <w:r>
        <w:rPr>
          <w:color w:val="000000"/>
        </w:rPr>
        <w:t>necessary placards have been properly applied.</w:t>
      </w:r>
    </w:p>
    <w:p w:rsidR="00454572" w:rsidRDefault="00454572" w:rsidP="00454572">
      <w:pPr>
        <w:rPr>
          <w:color w:val="000000"/>
        </w:rPr>
      </w:pPr>
      <w:r>
        <w:rPr>
          <w:color w:val="000000"/>
        </w:rPr>
        <w:t>1.2.4 Final Inspection/Sign Off</w:t>
      </w:r>
    </w:p>
    <w:p w:rsidR="00454572" w:rsidRDefault="00454572" w:rsidP="00454572">
      <w:pPr>
        <w:rPr>
          <w:color w:val="000000"/>
        </w:rPr>
      </w:pPr>
      <w:r>
        <w:rPr>
          <w:color w:val="000000"/>
        </w:rPr>
        <w:t>1.2.4.1 Update Weight and Balance and Equipment List.</w:t>
      </w:r>
    </w:p>
    <w:p w:rsidR="00454572" w:rsidRDefault="00454572" w:rsidP="00454572">
      <w:pPr>
        <w:rPr>
          <w:color w:val="000000"/>
        </w:rPr>
      </w:pPr>
      <w:r>
        <w:rPr>
          <w:color w:val="000000"/>
        </w:rPr>
        <w:t>1.2.4.2 Ready aircraft for final inspection by Lead Technician.</w:t>
      </w:r>
    </w:p>
    <w:p w:rsidR="00454572" w:rsidRDefault="00454572" w:rsidP="00454572">
      <w:pPr>
        <w:rPr>
          <w:color w:val="000000"/>
        </w:rPr>
      </w:pPr>
      <w:r>
        <w:rPr>
          <w:color w:val="000000"/>
        </w:rPr>
        <w:t>1.2.4.3 Complete appropriate documentation, and attach to aircraft records.</w:t>
      </w:r>
    </w:p>
    <w:p w:rsidR="00454572" w:rsidRDefault="00454572" w:rsidP="00454572">
      <w:pPr>
        <w:rPr>
          <w:color w:val="000000"/>
        </w:rPr>
      </w:pPr>
      <w:r>
        <w:rPr>
          <w:color w:val="000000"/>
        </w:rPr>
        <w:t>1.2.4.4 Sign off by authorized Inspector. Approve aircraft for Return to Service.</w:t>
      </w:r>
    </w:p>
    <w:p w:rsidR="00454572" w:rsidRDefault="00454572" w:rsidP="00454572">
      <w:pPr>
        <w:rPr>
          <w:color w:val="000000"/>
        </w:rPr>
      </w:pPr>
      <w:r>
        <w:rPr>
          <w:color w:val="000000"/>
        </w:rPr>
        <w:t>1.2.5 Samples of forms are found in the Forms Manual.</w:t>
      </w:r>
    </w:p>
    <w:p w:rsidR="00454572" w:rsidRDefault="00454572" w:rsidP="00454572">
      <w:pPr>
        <w:rPr>
          <w:color w:val="000000"/>
        </w:rPr>
      </w:pPr>
      <w:r>
        <w:rPr>
          <w:color w:val="000000"/>
        </w:rPr>
        <w:t>REV C DATED 03/2000</w:t>
      </w:r>
    </w:p>
    <w:p w:rsidR="00454572" w:rsidRDefault="00454572" w:rsidP="00454572">
      <w:pPr>
        <w:rPr>
          <w:color w:val="000000"/>
        </w:rPr>
      </w:pPr>
      <w:r>
        <w:rPr>
          <w:color w:val="000000"/>
        </w:rPr>
        <w:t>Page 4</w:t>
      </w:r>
    </w:p>
    <w:p w:rsidR="00454572" w:rsidRDefault="00454572" w:rsidP="00454572">
      <w:pPr>
        <w:rPr>
          <w:color w:val="000000"/>
          <w:sz w:val="32"/>
          <w:szCs w:val="32"/>
        </w:rPr>
      </w:pPr>
      <w:r>
        <w:rPr>
          <w:color w:val="000000"/>
          <w:sz w:val="32"/>
          <w:szCs w:val="32"/>
        </w:rPr>
        <w:t>KINGS AVIONICS, INC.</w:t>
      </w:r>
    </w:p>
    <w:p w:rsidR="00454572" w:rsidRDefault="00454572" w:rsidP="00454572">
      <w:pPr>
        <w:rPr>
          <w:color w:val="000000"/>
          <w:sz w:val="32"/>
          <w:szCs w:val="32"/>
        </w:rPr>
      </w:pPr>
      <w:r>
        <w:rPr>
          <w:color w:val="000000"/>
          <w:sz w:val="32"/>
          <w:szCs w:val="32"/>
        </w:rPr>
        <w:t>DETAILED PROCEDURES MANUAL</w:t>
      </w:r>
    </w:p>
    <w:p w:rsidR="00454572" w:rsidRDefault="00454572" w:rsidP="00454572">
      <w:pPr>
        <w:rPr>
          <w:color w:val="000000"/>
        </w:rPr>
      </w:pPr>
      <w:r>
        <w:rPr>
          <w:color w:val="000000"/>
        </w:rPr>
        <w:t>SATELLITE FACILITES</w:t>
      </w:r>
    </w:p>
    <w:p w:rsidR="00454572" w:rsidRDefault="00454572" w:rsidP="00454572">
      <w:pPr>
        <w:rPr>
          <w:color w:val="000000"/>
          <w:sz w:val="24"/>
          <w:szCs w:val="24"/>
        </w:rPr>
      </w:pPr>
      <w:r>
        <w:rPr>
          <w:color w:val="000000"/>
          <w:sz w:val="24"/>
          <w:szCs w:val="24"/>
        </w:rPr>
        <w:t>All satellite facilities under Kings Avionics, Inc. will adhere to all installation procedures set forth</w:t>
      </w:r>
    </w:p>
    <w:p w:rsidR="00227DDE" w:rsidRDefault="00454572" w:rsidP="00454572">
      <w:r>
        <w:rPr>
          <w:color w:val="000000"/>
          <w:sz w:val="24"/>
          <w:szCs w:val="24"/>
        </w:rPr>
        <w:t>by this Detailed Procedures manual</w:t>
      </w:r>
      <w:r>
        <w:rPr>
          <w:color w:val="000000"/>
        </w:rPr>
        <w:t>.</w:t>
      </w:r>
    </w:p>
    <w:p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rsidR="00D07891" w:rsidRDefault="00D07891" w:rsidP="00D07891">
      <w:pPr>
        <w:pStyle w:val="Heading1"/>
      </w:pPr>
      <w:bookmarkStart w:id="12" w:name="_Toc36202878"/>
      <w:r>
        <w:lastRenderedPageBreak/>
        <w:t>Stock Control, Segregation And Identification</w:t>
      </w:r>
      <w:bookmarkEnd w:id="12"/>
    </w:p>
    <w:p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p>
    <w:p w:rsidR="00D07891" w:rsidRDefault="00D07891" w:rsidP="00D07891">
      <w:pPr>
        <w:spacing w:before="0" w:after="160"/>
      </w:pPr>
      <w:r>
        <w:t>Items which have shelf life will be so arranged that the items with the shortest remaining shelf life will be issued first. The more recently procured items will be placed in the rear portion of the storage bin/area. These parts will be dated to insure that the shelf life is not exceeded.</w:t>
      </w:r>
    </w:p>
    <w:p w:rsidR="00D07891" w:rsidRDefault="00D07891" w:rsidP="00D07891">
      <w:pPr>
        <w:spacing w:before="0" w:after="160"/>
      </w:pPr>
      <w:r>
        <w:t xml:space="preserve">All parts and materials utilized for </w:t>
      </w:r>
      <w:r w:rsidR="001E5F81">
        <w:t>Alta Avionics, LLC</w:t>
      </w:r>
      <w:r>
        <w:t xml:space="preserve"> shall be classified as to TYPE as described herein. Detailed procedures for disposition of these parts are described in the Detailed Procedures Manual.</w:t>
      </w:r>
    </w:p>
    <w:p w:rsidR="00D07891" w:rsidRDefault="00D07891" w:rsidP="00D07891">
      <w:pPr>
        <w:spacing w:before="0" w:after="160"/>
      </w:pPr>
      <w:r>
        <w:t>TYPE ''A"</w:t>
      </w:r>
      <w:r w:rsidRPr="00D07891">
        <w:t xml:space="preserve"> </w:t>
      </w:r>
      <w:r>
        <w:t>Parts And Materials:</w:t>
      </w:r>
    </w:p>
    <w:p w:rsidR="00D07891" w:rsidRDefault="00D07891" w:rsidP="009C3C24">
      <w:pPr>
        <w:pStyle w:val="ListParagraph"/>
        <w:numPr>
          <w:ilvl w:val="0"/>
          <w:numId w:val="4"/>
        </w:numPr>
        <w:spacing w:before="0" w:after="160"/>
      </w:pPr>
      <w:r>
        <w:t>Piece parts and material</w:t>
      </w:r>
    </w:p>
    <w:p w:rsidR="00D07891" w:rsidRDefault="00D07891" w:rsidP="009C3C24">
      <w:pPr>
        <w:pStyle w:val="ListParagraph"/>
        <w:numPr>
          <w:ilvl w:val="1"/>
          <w:numId w:val="4"/>
        </w:numPr>
        <w:spacing w:before="0" w:after="160"/>
      </w:pPr>
      <w:r>
        <w:t>non-serialized</w:t>
      </w:r>
    </w:p>
    <w:p w:rsidR="00D07891" w:rsidRDefault="00D07891" w:rsidP="00D07891">
      <w:pPr>
        <w:spacing w:before="0" w:after="160"/>
      </w:pPr>
      <w:r>
        <w:t>TYPE “B”</w:t>
      </w:r>
      <w:r w:rsidRPr="00D07891">
        <w:t xml:space="preserve"> </w:t>
      </w:r>
      <w:r>
        <w:t>Parts And Materials:</w:t>
      </w:r>
    </w:p>
    <w:p w:rsidR="00D07891" w:rsidRDefault="00D07891" w:rsidP="009C3C24">
      <w:pPr>
        <w:pStyle w:val="ListParagraph"/>
        <w:numPr>
          <w:ilvl w:val="0"/>
          <w:numId w:val="4"/>
        </w:numPr>
        <w:spacing w:before="0" w:after="160"/>
      </w:pPr>
      <w:r>
        <w:t>Parts and materials that have a return to service and/or certification;</w:t>
      </w:r>
    </w:p>
    <w:p w:rsidR="00D07891" w:rsidRDefault="00D07891" w:rsidP="009C3C24">
      <w:pPr>
        <w:pStyle w:val="ListParagraph"/>
        <w:numPr>
          <w:ilvl w:val="1"/>
          <w:numId w:val="4"/>
        </w:numPr>
        <w:spacing w:before="0" w:after="160"/>
      </w:pPr>
      <w:r>
        <w:t>i.e.: modules, circuit cards.</w:t>
      </w:r>
    </w:p>
    <w:p w:rsidR="00D07891" w:rsidRDefault="00D07891" w:rsidP="009C3C24">
      <w:pPr>
        <w:pStyle w:val="ListParagraph"/>
        <w:numPr>
          <w:ilvl w:val="2"/>
          <w:numId w:val="4"/>
        </w:numPr>
        <w:spacing w:before="0" w:after="160"/>
      </w:pPr>
      <w:r>
        <w:t>Parts and Materials will typically have a serial number.</w:t>
      </w:r>
    </w:p>
    <w:p w:rsidR="00D07891" w:rsidRDefault="00D07891" w:rsidP="00D07891">
      <w:pPr>
        <w:spacing w:before="0" w:after="160"/>
      </w:pPr>
      <w:r>
        <w:t>TYPE “C”</w:t>
      </w:r>
      <w:r w:rsidRPr="00D07891">
        <w:t xml:space="preserve"> </w:t>
      </w:r>
      <w:r>
        <w:t>Parts And Materials:</w:t>
      </w:r>
    </w:p>
    <w:p w:rsidR="00D07891" w:rsidRDefault="00D07891" w:rsidP="009C3C24">
      <w:pPr>
        <w:pStyle w:val="ListParagraph"/>
        <w:numPr>
          <w:ilvl w:val="0"/>
          <w:numId w:val="4"/>
        </w:numPr>
        <w:spacing w:before="0" w:after="160"/>
      </w:pPr>
      <w:r>
        <w:t>Aircraft parts that have not been returned to service but are repairable.</w:t>
      </w:r>
    </w:p>
    <w:p w:rsidR="00D07891" w:rsidRDefault="00D07891" w:rsidP="009C3C24">
      <w:pPr>
        <w:pStyle w:val="ListParagraph"/>
        <w:numPr>
          <w:ilvl w:val="1"/>
          <w:numId w:val="4"/>
        </w:numPr>
        <w:spacing w:before="0" w:after="160"/>
      </w:pPr>
      <w:r>
        <w:t>Parts and Materials not intended for use in aircraft.</w:t>
      </w:r>
    </w:p>
    <w:p w:rsidR="00D07891" w:rsidRDefault="00D07891" w:rsidP="00D07891">
      <w:pPr>
        <w:spacing w:before="0" w:after="160"/>
      </w:pPr>
      <w:r>
        <w:t>TYPE “D”</w:t>
      </w:r>
      <w:r w:rsidRPr="00D07891">
        <w:t xml:space="preserve"> </w:t>
      </w:r>
      <w:r>
        <w:t>Parts And Materials</w:t>
      </w:r>
    </w:p>
    <w:p w:rsidR="00D07891" w:rsidRDefault="00D07891" w:rsidP="009C3C24">
      <w:pPr>
        <w:pStyle w:val="ListParagraph"/>
        <w:numPr>
          <w:ilvl w:val="0"/>
          <w:numId w:val="4"/>
        </w:numPr>
        <w:spacing w:before="0" w:after="160"/>
      </w:pPr>
      <w:r>
        <w:t>Expendable parts</w:t>
      </w:r>
    </w:p>
    <w:p w:rsidR="00D07891" w:rsidRDefault="00D07891" w:rsidP="009C3C24">
      <w:pPr>
        <w:pStyle w:val="ListParagraph"/>
        <w:numPr>
          <w:ilvl w:val="1"/>
          <w:numId w:val="4"/>
        </w:numPr>
        <w:spacing w:before="0" w:after="160"/>
      </w:pPr>
      <w:r>
        <w:t>Window splices, terminals, screws, hardware, etc.</w:t>
      </w:r>
    </w:p>
    <w:p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rsidR="008B2782" w:rsidRDefault="008B2782" w:rsidP="00D07891">
      <w:pPr>
        <w:spacing w:before="0" w:after="160"/>
        <w:rPr>
          <w:rFonts w:eastAsia="Times New Roman" w:cs="Times New Roman"/>
          <w:color w:val="auto"/>
          <w:sz w:val="24"/>
          <w:szCs w:val="20"/>
        </w:rPr>
      </w:pPr>
    </w:p>
    <w:p w:rsidR="008B2782" w:rsidRDefault="00584D17" w:rsidP="00584D17">
      <w:pPr>
        <w:pStyle w:val="Heading1"/>
      </w:pPr>
      <w:bookmarkStart w:id="13" w:name="_Toc36202879"/>
      <w:r>
        <w:t>Shelf Life Program</w:t>
      </w:r>
      <w:bookmarkEnd w:id="13"/>
    </w:p>
    <w:p w:rsidR="00584D17" w:rsidRDefault="00584D17" w:rsidP="00584D17">
      <w:r>
        <w:t>Items having a specific shelf life will be assigned a control number, and be listed in the Shelf Life Log, which will be kept by the Quality Assurance Manager. The expiration date and the control number will be clearly marked on Form AA-23 (Shelf Life Item), and placed on each item, (a sample of this form is found in the Forms Manual).</w:t>
      </w:r>
    </w:p>
    <w:p w:rsidR="00584D17" w:rsidRDefault="00584D17" w:rsidP="00584D17">
      <w:r>
        <w:t>The Quality Assurance Manager will review the shelf life log monthly. Any items that will expire during the next month will be re-ordered, if deemed necessary, and any expired items shall be removed from stock.</w:t>
      </w:r>
    </w:p>
    <w:p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8B2782" w:rsidP="00584D17">
      <w:pPr>
        <w:spacing w:before="0" w:after="160"/>
        <w:rPr>
          <w:b/>
          <w:bCs/>
        </w:rPr>
      </w:pPr>
    </w:p>
    <w:p w:rsidR="008B2782" w:rsidRDefault="00584D17" w:rsidP="00584D17">
      <w:pPr>
        <w:pStyle w:val="Heading1"/>
      </w:pPr>
      <w:bookmarkStart w:id="14" w:name="_Toc36202880"/>
      <w:r>
        <w:t>Handling of Units/Appliances</w:t>
      </w:r>
      <w:bookmarkEnd w:id="14"/>
    </w:p>
    <w:p w:rsidR="00584D17" w:rsidRDefault="00584D17" w:rsidP="00584D17">
      <w:pPr>
        <w:spacing w:before="0" w:after="160"/>
      </w:pPr>
      <w:r>
        <w:t>All units/appliances in process through the repair station will be properly identified by the use of appropriate tags, or placed in identified covered stands, baskets, racks, or bins (whichever is appropriate).</w:t>
      </w:r>
    </w:p>
    <w:p w:rsidR="00584D17" w:rsidRDefault="00584D17" w:rsidP="00584D17">
      <w:pPr>
        <w:spacing w:before="0" w:after="160"/>
      </w:pPr>
      <w:r>
        <w:t>Parts for each unit shall be appropriately segregated from other units, and protected from damage, or contamination.</w:t>
      </w:r>
    </w:p>
    <w:p w:rsidR="00584D17" w:rsidRDefault="00584D17" w:rsidP="00584D17">
      <w:pPr>
        <w:spacing w:before="0" w:after="160"/>
      </w:pPr>
      <w:r>
        <w:t>ESDS Procedures shall be complied with as described in the Detailed Procedures Manual.</w:t>
      </w:r>
    </w:p>
    <w:p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7D2BF9" w:rsidP="007D2BF9">
      <w:pPr>
        <w:pStyle w:val="Heading1"/>
      </w:pPr>
      <w:bookmarkStart w:id="15" w:name="_Toc36202881"/>
      <w:r>
        <w:lastRenderedPageBreak/>
        <w:t>Work Process</w:t>
      </w:r>
      <w:bookmarkEnd w:id="15"/>
    </w:p>
    <w:p w:rsidR="007D2BF9" w:rsidRPr="007D2BF9" w:rsidRDefault="007D2BF9" w:rsidP="007D2BF9">
      <w:r>
        <w:t xml:space="preserve">Individual work processes are described in the Detailed Procedures Manual. </w:t>
      </w:r>
    </w:p>
    <w:p w:rsidR="00981196" w:rsidRDefault="00981196">
      <w:pPr>
        <w:spacing w:before="0" w:after="160"/>
        <w:rPr>
          <w:b/>
          <w:bCs/>
        </w:rPr>
      </w:pPr>
    </w:p>
    <w:p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rsidR="008B2782" w:rsidRDefault="007D2BF9" w:rsidP="007D2BF9">
      <w:pPr>
        <w:pStyle w:val="Heading1"/>
      </w:pPr>
      <w:bookmarkStart w:id="16" w:name="_Toc36202882"/>
      <w:r>
        <w:lastRenderedPageBreak/>
        <w:t>Inspections</w:t>
      </w:r>
      <w:bookmarkEnd w:id="16"/>
    </w:p>
    <w:p w:rsidR="007D2BF9" w:rsidRPr="007D2BF9" w:rsidRDefault="007D2BF9" w:rsidP="007D2BF9">
      <w:pPr>
        <w:pStyle w:val="Heading2"/>
      </w:pPr>
      <w:bookmarkStart w:id="17" w:name="_Toc36202883"/>
      <w:r>
        <w:t>Preliminary Inspection</w:t>
      </w:r>
      <w:bookmarkEnd w:id="17"/>
    </w:p>
    <w:p w:rsidR="007D2BF9" w:rsidRDefault="007D2BF9" w:rsidP="007D2BF9">
      <w:r>
        <w:t>All appliances or aircraft to undergo maintenance, will be given a preliminary inspection upon receipt by an inspector to determine; the state of preservation, life-limit status if applicable (if performing inspections required by 14 CFR parts 91, 125, or 135), compliance status with applicable airworthiness directives (if performing inspections required by 14 CFR parts 91, 125, or 135), and current operational status, noting any obvious defects;</w:t>
      </w:r>
    </w:p>
    <w:p w:rsidR="007D2BF9" w:rsidRDefault="007D2BF9" w:rsidP="009C3C24">
      <w:pPr>
        <w:pStyle w:val="ListParagraph"/>
        <w:numPr>
          <w:ilvl w:val="0"/>
          <w:numId w:val="5"/>
        </w:numPr>
      </w:pPr>
      <w:r>
        <w:t>For appliances, a visual inspection and functional test will be performed, and any obvious defects will be noted on Form K-03.2 (Work Traveler);</w:t>
      </w:r>
    </w:p>
    <w:p w:rsidR="00B372E1" w:rsidRDefault="007D2BF9" w:rsidP="009C3C24">
      <w:pPr>
        <w:pStyle w:val="ListParagraph"/>
        <w:numPr>
          <w:ilvl w:val="1"/>
          <w:numId w:val="5"/>
        </w:numPr>
      </w:pPr>
      <w:r>
        <w:t>All equivalent test equipment used will be noted in the log;</w:t>
      </w:r>
    </w:p>
    <w:p w:rsidR="007D2BF9" w:rsidRDefault="007D2BF9" w:rsidP="009C3C24">
      <w:pPr>
        <w:pStyle w:val="ListParagraph"/>
        <w:numPr>
          <w:ilvl w:val="1"/>
          <w:numId w:val="5"/>
        </w:numPr>
      </w:pPr>
      <w:r>
        <w:t>The noted defects authorized for repair by the customer will be resolved prior to approval for return to service.</w:t>
      </w:r>
    </w:p>
    <w:p w:rsidR="00B372E1" w:rsidRDefault="007D2BF9" w:rsidP="009C3C24">
      <w:pPr>
        <w:pStyle w:val="ListParagraph"/>
        <w:numPr>
          <w:ilvl w:val="0"/>
          <w:numId w:val="5"/>
        </w:numPr>
        <w:tabs>
          <w:tab w:val="left" w:pos="1440"/>
        </w:tabs>
      </w:pPr>
      <w:r>
        <w:t>For aircraft, a general visual inspection and functional test of the system, or systems to undergo maintenance or alteration will be performed, and any obvious defects will be noted on Form K-03.2 (Work Traveler);</w:t>
      </w:r>
    </w:p>
    <w:p w:rsidR="007D2BF9" w:rsidRDefault="007D2BF9" w:rsidP="009C3C24">
      <w:pPr>
        <w:pStyle w:val="ListParagraph"/>
        <w:numPr>
          <w:ilvl w:val="1"/>
          <w:numId w:val="5"/>
        </w:numPr>
        <w:tabs>
          <w:tab w:val="left" w:pos="1440"/>
        </w:tabs>
      </w:pPr>
      <w:r>
        <w:t>The noted defects authorized for repair by the customer will be resolved prior to approval for return to service.</w:t>
      </w:r>
    </w:p>
    <w:p w:rsidR="008B2782" w:rsidRDefault="00B372E1" w:rsidP="00B372E1">
      <w:pPr>
        <w:pStyle w:val="Heading2"/>
      </w:pPr>
      <w:bookmarkStart w:id="18" w:name="_Toc36202884"/>
      <w:r>
        <w:t>In Progress Inspection</w:t>
      </w:r>
      <w:bookmarkEnd w:id="18"/>
    </w:p>
    <w:p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rsidR="00B372E1" w:rsidRPr="00B372E1" w:rsidRDefault="00B372E1" w:rsidP="009C3C24">
      <w:pPr>
        <w:pStyle w:val="ListParagraph"/>
        <w:numPr>
          <w:ilvl w:val="0"/>
          <w:numId w:val="6"/>
        </w:numPr>
      </w:pPr>
      <w:r w:rsidRPr="00B372E1">
        <w:t>In progress inspections will be documented on Form K-03.2 (Work Traveler);</w:t>
      </w:r>
    </w:p>
    <w:p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rsidR="00B372E1" w:rsidRDefault="00B372E1" w:rsidP="00B372E1">
      <w:pPr>
        <w:pStyle w:val="Heading2"/>
      </w:pPr>
      <w:bookmarkStart w:id="19" w:name="_Toc36202885"/>
      <w:r>
        <w:t>Hidden Damage Inspection</w:t>
      </w:r>
      <w:bookmarkEnd w:id="19"/>
    </w:p>
    <w:p w:rsidR="00B372E1" w:rsidRDefault="00B372E1" w:rsidP="00B372E1">
      <w:r>
        <w:t>Prior to the commencement of any work, all units or components that have been involved</w:t>
      </w:r>
    </w:p>
    <w:p w:rsidR="00B372E1" w:rsidRDefault="00B372E1" w:rsidP="00B372E1">
      <w:r>
        <w:t>in an accident will be given a thorough inspection for hidden damage by an inspector, and will include areas adjacent to the obviously damaged member or components;</w:t>
      </w:r>
    </w:p>
    <w:p w:rsidR="00B372E1" w:rsidRDefault="00B372E1" w:rsidP="009C3C24">
      <w:pPr>
        <w:pStyle w:val="ListParagraph"/>
        <w:numPr>
          <w:ilvl w:val="0"/>
          <w:numId w:val="7"/>
        </w:numPr>
      </w:pPr>
      <w:r>
        <w:t>The results of this inspection will be recorded on Form K-03.2 (Work Traveler);</w:t>
      </w:r>
    </w:p>
    <w:p w:rsidR="00B372E1" w:rsidRPr="00B372E1" w:rsidRDefault="00B372E1" w:rsidP="009C3C24">
      <w:pPr>
        <w:pStyle w:val="ListParagraph"/>
        <w:numPr>
          <w:ilvl w:val="0"/>
          <w:numId w:val="7"/>
        </w:numPr>
      </w:pPr>
      <w:r>
        <w:t>The General Manager or his/her designee will communicate the inspection results to the customer as necessary.</w:t>
      </w:r>
    </w:p>
    <w:p w:rsidR="0095410B" w:rsidRDefault="0095410B">
      <w:pPr>
        <w:spacing w:before="0" w:after="160"/>
        <w:rPr>
          <w:b/>
          <w:bCs/>
        </w:rPr>
      </w:pPr>
      <w:r>
        <w:rPr>
          <w:b/>
          <w:bCs/>
        </w:rPr>
        <w:br w:type="page"/>
      </w:r>
    </w:p>
    <w:p w:rsidR="0095410B" w:rsidRDefault="00325692" w:rsidP="0095410B">
      <w:pPr>
        <w:pStyle w:val="Heading2"/>
      </w:pPr>
      <w:bookmarkStart w:id="20" w:name="_Toc36202886"/>
      <w:r>
        <w:lastRenderedPageBreak/>
        <w:t>Inspection Continuity</w:t>
      </w:r>
      <w:bookmarkEnd w:id="20"/>
    </w:p>
    <w:p w:rsidR="00325692" w:rsidRDefault="00325692" w:rsidP="00325692">
      <w:r>
        <w:t xml:space="preserve">Inspections will include incoming material, preliminary, in progress, hidden damage, final, and where applicable, will be accomplished on all items, or components as they progress through the various stages of repair, or overhaul at </w:t>
      </w:r>
      <w:r w:rsidR="000F14C6">
        <w:t>Alta</w:t>
      </w:r>
      <w:r>
        <w:t xml:space="preserve"> Avionics, </w:t>
      </w:r>
      <w:r w:rsidR="000F14C6">
        <w:t>LLC</w:t>
      </w:r>
      <w:r>
        <w:t>.</w:t>
      </w:r>
    </w:p>
    <w:p w:rsidR="00325692" w:rsidRDefault="00325692" w:rsidP="00325692">
      <w:r>
        <w:t>In the event a given task may see personnel change due to unforeseen events, shift</w:t>
      </w:r>
      <w:r w:rsidR="000F14C6">
        <w:t xml:space="preserve"> </w:t>
      </w:r>
      <w:r>
        <w:t>changes, personnel change, etc. `the technician will debrief the service department</w:t>
      </w:r>
      <w:r w:rsidR="000F14C6">
        <w:t xml:space="preserve"> </w:t>
      </w:r>
      <w:r>
        <w:t>supervisor and will record all labor on Form K-03.2 (Work Traveler).</w:t>
      </w:r>
    </w:p>
    <w:p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rsidR="00325692" w:rsidRDefault="00325692" w:rsidP="00325692">
      <w:r>
        <w:t>Records of all inspections, tests, and calibrations, as appropriate, will be made by the</w:t>
      </w:r>
      <w:r w:rsidR="000F14C6">
        <w:t xml:space="preserve"> </w:t>
      </w:r>
      <w:r>
        <w:t>inspector performing the inspection, and recorded on Form K-03.2 (Work Traveler), and</w:t>
      </w:r>
      <w:r w:rsidR="000F14C6">
        <w:t xml:space="preserve"> </w:t>
      </w:r>
      <w:r>
        <w:t>retained by the repair station</w:t>
      </w:r>
    </w:p>
    <w:p w:rsidR="000F14C6" w:rsidRDefault="000F14C6" w:rsidP="000F14C6">
      <w:pPr>
        <w:pStyle w:val="Heading2"/>
      </w:pPr>
      <w:bookmarkStart w:id="21" w:name="_Toc36202887"/>
      <w:r>
        <w:t>Final Inspection And Approval For Return To Service</w:t>
      </w:r>
      <w:bookmarkEnd w:id="21"/>
    </w:p>
    <w:p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rsidR="000F14C6" w:rsidRDefault="000F14C6" w:rsidP="000F14C6">
      <w: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rsidR="000F14C6" w:rsidRDefault="000F14C6" w:rsidP="000F14C6">
      <w:r>
        <w:t xml:space="preserve">Each item specified on a work order that shall be approved for Return to Service by one or more of the following instruments; FAA Form 337, </w:t>
      </w:r>
      <w:proofErr w:type="spellStart"/>
      <w:r>
        <w:t>Alat</w:t>
      </w:r>
      <w:proofErr w:type="spellEnd"/>
      <w:r>
        <w:t xml:space="preserve"> Avionics Form K-03.2 (Work Traveler), or other approved documents as directed and approved by the Administrator. An authorized inspector will document major alterations on FAA Form 337. The repair station will retain these records for not less than two (2) years.</w:t>
      </w:r>
    </w:p>
    <w:p w:rsidR="000F14C6" w:rsidRDefault="000F14C6" w:rsidP="00325692">
      <w:pPr>
        <w:rPr>
          <w:b/>
          <w:bCs/>
        </w:rPr>
        <w:sectPr w:rsidR="000F14C6" w:rsidSect="00981196">
          <w:pgSz w:w="12240" w:h="15840"/>
          <w:pgMar w:top="1440" w:right="1440" w:bottom="1440" w:left="1440" w:header="720" w:footer="720" w:gutter="0"/>
          <w:pgNumType w:start="1" w:chapStyle="1"/>
          <w:cols w:space="720"/>
          <w:docGrid w:linePitch="360"/>
        </w:sectPr>
      </w:pPr>
    </w:p>
    <w:p w:rsidR="0095410B" w:rsidRDefault="0095410B" w:rsidP="000F14C6">
      <w:pPr>
        <w:pStyle w:val="Heading1"/>
      </w:pPr>
      <w:bookmarkStart w:id="22" w:name="_Toc36202888"/>
      <w:r>
        <w:lastRenderedPageBreak/>
        <w:t>Parts</w:t>
      </w:r>
      <w:bookmarkEnd w:id="22"/>
    </w:p>
    <w:p w:rsidR="000F14C6" w:rsidRDefault="000F14C6" w:rsidP="000F14C6">
      <w:pPr>
        <w:pStyle w:val="Heading2"/>
      </w:pPr>
      <w:bookmarkStart w:id="23" w:name="_Toc36202889"/>
      <w:r>
        <w:t>Parts Ordering</w:t>
      </w:r>
      <w:bookmarkEnd w:id="23"/>
    </w:p>
    <w:p w:rsidR="00D022B4" w:rsidRDefault="00D022B4" w:rsidP="00D022B4">
      <w:r>
        <w:t>When parts are needed, a parts request form (KA-3) is completed and given to the Parts Department Supervisor or his/her designee. When ordered parts arrive, and the incoming inspection requirements are completed, they will be forwarded to the appropriate technician.</w:t>
      </w:r>
    </w:p>
    <w:p w:rsidR="00D022B4" w:rsidRDefault="00D022B4" w:rsidP="00D022B4">
      <w:pPr>
        <w:pStyle w:val="Heading2"/>
      </w:pPr>
      <w:bookmarkStart w:id="24" w:name="_Toc36202890"/>
      <w:r>
        <w:t>Preservation of Parts</w:t>
      </w:r>
      <w:bookmarkEnd w:id="24"/>
    </w:p>
    <w:p w:rsidR="00D022B4" w:rsidRDefault="00D022B4" w:rsidP="00D022B4">
      <w:r>
        <w:t>All units repaired or overhauled by Alta Avionics, LLC will be preserved in accordance with manufacturer’s recommendations, or standard procedures The preservation procedures used depending upon the units; wrapping, sealing by use of plastic bag, sealed jars, racks with covers, or other methods appropriate to the parts, or units to assure protection until part or unit is placed into service.</w:t>
      </w:r>
    </w:p>
    <w:p w:rsidR="00D022B4" w:rsidRDefault="00D022B4" w:rsidP="00D022B4">
      <w:pPr>
        <w:pStyle w:val="Heading2"/>
      </w:pPr>
      <w:bookmarkStart w:id="25" w:name="_Toc36202891"/>
      <w:r>
        <w:t>Rejected Parts</w:t>
      </w:r>
      <w:bookmarkEnd w:id="25"/>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Individual rejected parts, or units to be returned to the customer at their request, will be tagged with properly executed Form KA-16 (Reject Item tag).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rsidR="00D022B4" w:rsidRDefault="00D022B4" w:rsidP="00D022B4">
      <w:pPr>
        <w:pStyle w:val="Heading2"/>
      </w:pPr>
      <w:bookmarkStart w:id="26" w:name="_Toc36202892"/>
      <w:r>
        <w:t>Scrapped Parts</w:t>
      </w:r>
      <w:bookmarkEnd w:id="26"/>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and documented on Form KA-21 (Scrapped Parts tag) attached to the part, and in the Scrapped Parts Log (Form KA-22). Samples of these forms are in the Forms Manual. The Scrapped Parts Log will be kept on file for not less than two (2) years. </w:t>
      </w:r>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rsidR="00D022B4" w:rsidRDefault="00D022B4" w:rsidP="00D022B4">
      <w:pPr>
        <w:pStyle w:val="Heading1"/>
      </w:pPr>
      <w:bookmarkStart w:id="27" w:name="_Toc36202893"/>
      <w:r>
        <w:lastRenderedPageBreak/>
        <w:t>Tagging And Identification</w:t>
      </w:r>
      <w:bookmarkEnd w:id="27"/>
    </w:p>
    <w:p w:rsidR="00D022B4" w:rsidRDefault="00D022B4" w:rsidP="00D022B4">
      <w:r>
        <w:t>All units will be properly identified by the use of Form K-03.2 (Work Traveler). Form K-03.2 will be properly executed for all units requiring repair or test. A Form 8130-3 will be attached to the completed unit, which has received final inspection, and found serviceable (sample of FAA</w:t>
      </w:r>
    </w:p>
    <w:p w:rsidR="00D022B4" w:rsidRDefault="00D022B4" w:rsidP="00D022B4">
      <w:r>
        <w:t>Form 8130-3 in the Forms Manual). Form K-03.2 and 8130-3 will be properly executed and signed by an authorized inspector. An 8130-3 will remain attached to the unit being returned to the customer.</w:t>
      </w:r>
    </w:p>
    <w:p w:rsidR="00D022B4" w:rsidRPr="00D022B4" w:rsidRDefault="00D022B4" w:rsidP="00D022B4">
      <w:r>
        <w:t>Form K-03.2 will become part of the appropriate work order upon completion. Serviceable items in storage, or received from certificated facilities, will be accompanied with FAA Form 8130-3, or other serviceable document, tag, or sticker.</w:t>
      </w:r>
    </w:p>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022B4" w:rsidRDefault="00D022B4" w:rsidP="00D022B4">
      <w:pPr>
        <w:pStyle w:val="Heading1"/>
      </w:pPr>
      <w:bookmarkStart w:id="28" w:name="_Toc36202894"/>
      <w:r>
        <w:lastRenderedPageBreak/>
        <w:t>Work Order</w:t>
      </w:r>
      <w:bookmarkEnd w:id="28"/>
    </w:p>
    <w:p w:rsidR="00D022B4" w:rsidRDefault="00D022B4" w:rsidP="00D022B4">
      <w:r>
        <w:t>This repair station will utilize a company work order, created in Alta Avionics LLC’s. computer system, identified by a number, containing the customer’s name, date, and appropriate identification required to identify any part, unit, or aircraft. This work order will list on the main page all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w:t>
      </w:r>
    </w:p>
    <w:p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rsidR="00D022B4" w:rsidRDefault="009C6E87" w:rsidP="009C6E87">
      <w:pPr>
        <w:pStyle w:val="Heading1"/>
      </w:pPr>
      <w:bookmarkStart w:id="29" w:name="_Toc36202895"/>
      <w:r>
        <w:lastRenderedPageBreak/>
        <w:t>Corrective Actions</w:t>
      </w:r>
      <w:bookmarkEnd w:id="29"/>
    </w:p>
    <w:p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Discrepancy (scope of work) will be recorded on the Work Traveler (K-03.2) under</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Complaint.</w:t>
      </w:r>
    </w:p>
    <w:p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Corrective action (work performed) will be recorded on the Work Traveler (K-03.2)</w:t>
      </w:r>
      <w:r w:rsidR="009C6E87">
        <w:rPr>
          <w:rFonts w:ascii="Times New Roman" w:hAnsi="Times New Roman" w:cs="Times New Roman"/>
          <w:color w:val="auto"/>
          <w:sz w:val="24"/>
          <w:szCs w:val="24"/>
        </w:rPr>
        <w:t xml:space="preserve"> </w:t>
      </w:r>
      <w:r>
        <w:rPr>
          <w:rFonts w:ascii="Times New Roman" w:hAnsi="Times New Roman" w:cs="Times New Roman"/>
          <w:color w:val="auto"/>
          <w:sz w:val="24"/>
          <w:szCs w:val="24"/>
        </w:rPr>
        <w:t>under Repair Description.</w:t>
      </w:r>
    </w:p>
    <w:p w:rsidR="009C6E87"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The Work Traveler is part of the computer generated work order in </w:t>
      </w:r>
      <w:r w:rsidR="001E5F81">
        <w:rPr>
          <w:rFonts w:ascii="Times New Roman" w:hAnsi="Times New Roman" w:cs="Times New Roman"/>
          <w:color w:val="auto"/>
          <w:sz w:val="24"/>
          <w:szCs w:val="24"/>
        </w:rPr>
        <w:t>Alta</w:t>
      </w:r>
      <w:r>
        <w:rPr>
          <w:rFonts w:ascii="Times New Roman" w:hAnsi="Times New Roman" w:cs="Times New Roman"/>
          <w:color w:val="auto"/>
          <w:sz w:val="24"/>
          <w:szCs w:val="24"/>
        </w:rPr>
        <w:t xml:space="preserve"> Avionics </w:t>
      </w:r>
      <w:proofErr w:type="spellStart"/>
      <w:r w:rsidR="001E5F81">
        <w:rPr>
          <w:rFonts w:ascii="Times New Roman" w:hAnsi="Times New Roman" w:cs="Times New Roman"/>
          <w:color w:val="auto"/>
          <w:sz w:val="24"/>
          <w:szCs w:val="24"/>
        </w:rPr>
        <w:t>LLC</w:t>
      </w:r>
      <w:r>
        <w:rPr>
          <w:rFonts w:ascii="Times New Roman" w:hAnsi="Times New Roman" w:cs="Times New Roman"/>
          <w:color w:val="auto"/>
          <w:sz w:val="24"/>
          <w:szCs w:val="24"/>
        </w:rPr>
        <w:t>computer</w:t>
      </w:r>
      <w:proofErr w:type="spellEnd"/>
      <w:r>
        <w:rPr>
          <w:rFonts w:ascii="Times New Roman" w:hAnsi="Times New Roman" w:cs="Times New Roman"/>
          <w:color w:val="auto"/>
          <w:sz w:val="24"/>
          <w:szCs w:val="24"/>
        </w:rPr>
        <w:t xml:space="preserve"> system.</w:t>
      </w:r>
    </w:p>
    <w:p w:rsidR="009C6E87" w:rsidRDefault="009C6E87" w:rsidP="009C6E87">
      <w:pPr>
        <w:autoSpaceDE w:val="0"/>
        <w:autoSpaceDN w:val="0"/>
        <w:adjustRightInd w:val="0"/>
        <w:spacing w:before="0" w:after="0" w:line="240" w:lineRule="auto"/>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0" w:name="_Toc36202896"/>
      <w:r>
        <w:lastRenderedPageBreak/>
        <w:t>Record Of Work Inspections</w:t>
      </w:r>
      <w:bookmarkEnd w:id="30"/>
    </w:p>
    <w:p w:rsidR="009C6E87" w:rsidRDefault="009C6E87" w:rsidP="009C6E87">
      <w:r>
        <w:t>The Work Traveler (Form K-03.2) for each item addressed on the front of the Work Order, will be a permanent record of all work accomplished. It will contain the signature of the technician who accomplished the work, and the inspector who inspected the work.</w:t>
      </w:r>
    </w:p>
    <w:p w:rsidR="009C6E87" w:rsidRDefault="009C6E87" w:rsidP="009C6E87">
      <w:r>
        <w:t>This record will reflect in detail what work was accomplished, and the parts used, and will be maintained on file for a period of not less than two years in the Alta Avionics, LLC’s computer system</w:t>
      </w:r>
    </w:p>
    <w:p w:rsidR="009C6E87" w:rsidRDefault="009C6E87" w:rsidP="009C6E87">
      <w:r>
        <w:t>Inspections conducted may include one or more of the following; Preliminary, Hidden Damage, In-Progress, and Final. They shall be recorded on the appropriate Form K-03.2, which is part of the computer generated work order in the Alta Avionics LLC’s. computer system.</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1" w:name="_Toc36202897"/>
      <w:r>
        <w:lastRenderedPageBreak/>
        <w:t xml:space="preserve">Record Of Test, Repair </w:t>
      </w:r>
      <w:proofErr w:type="spellStart"/>
      <w:r>
        <w:t>And/Or</w:t>
      </w:r>
      <w:proofErr w:type="spellEnd"/>
      <w:r>
        <w:t xml:space="preserve"> Calibration</w:t>
      </w:r>
      <w:bookmarkEnd w:id="31"/>
    </w:p>
    <w:p w:rsidR="009C6E87" w:rsidRDefault="009C6E87" w:rsidP="009C6E87">
      <w:r>
        <w:t>The records of all tests, repairs and/or calibrations (as required), will be entered or referred to on Form K-03.2 that is undergoing test, or calibration. Such records will be completed by the technician and inspector, and made part of the appropriate work order in the Alta Avionics LLC’s computer system.</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C6E87" w:rsidP="009C6E87">
      <w:pPr>
        <w:pStyle w:val="Heading1"/>
      </w:pPr>
      <w:bookmarkStart w:id="32" w:name="_Toc36202898"/>
      <w:r>
        <w:lastRenderedPageBreak/>
        <w:t>Service Difficulty Reporting (SDR)</w:t>
      </w:r>
      <w:bookmarkEnd w:id="32"/>
    </w:p>
    <w:p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rsidR="009C6E87" w:rsidRDefault="009C6E87" w:rsidP="009C6E87">
      <w:r>
        <w:t>The Chief Inspector is primarily responsible for ensuring reports to the FAA are created within that time period.</w:t>
      </w:r>
    </w:p>
    <w:p w:rsidR="009C6E87" w:rsidRDefault="009C6E87" w:rsidP="009C6E87">
      <w:r>
        <w:t>These reports are not to be sent to the FAA/Flight Standards District Office; they are to be filed via the Service Difficulty Reporting site at: http://av-info.faa.gov/SDRx/</w:t>
      </w:r>
    </w:p>
    <w:p w:rsidR="009C6E87" w:rsidRDefault="009C6E87" w:rsidP="009C6E87">
      <w:r>
        <w:t>For aircraft operated under 14 CFR 91 rules, the Repair Station is responsible for Service Difficulty Reports, not the aircraft operator.</w:t>
      </w:r>
    </w:p>
    <w:p w:rsidR="009C6E87" w:rsidRDefault="009C6E87" w:rsidP="009C6E87">
      <w:r>
        <w:t>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96 hour rule applies regardless.</w:t>
      </w:r>
    </w:p>
    <w:p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rsidR="009C6E87" w:rsidRDefault="009C6E87" w:rsidP="009C6E87">
      <w:r>
        <w:t>A best business practice would be to annotate on the Work Order Traveler that a SDR was filed against the aircraft, or aircraft equipment, but this is optional.</w:t>
      </w:r>
    </w:p>
    <w:p w:rsidR="009C6E87" w:rsidRDefault="009C6E87" w:rsidP="009C6E87"/>
    <w:p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rsidR="009C6E87" w:rsidRDefault="009F6AF5" w:rsidP="009F6AF5">
      <w:pPr>
        <w:pStyle w:val="Heading1"/>
      </w:pPr>
      <w:bookmarkStart w:id="33" w:name="_Toc36202899"/>
      <w:r>
        <w:lastRenderedPageBreak/>
        <w:t>Inspection Personnel</w:t>
      </w:r>
      <w:bookmarkEnd w:id="33"/>
    </w:p>
    <w:p w:rsidR="009C6E87" w:rsidRDefault="009C6E87" w:rsidP="009C6E87">
      <w:r>
        <w:t>The qualifications of inspection personnel are based on previous experience, classroom</w:t>
      </w:r>
      <w:r w:rsidR="009F6AF5">
        <w:t xml:space="preserve"> </w:t>
      </w:r>
      <w:r>
        <w:t xml:space="preserve">training, OJT, and other factors as determined by the Chief Inspector and </w:t>
      </w:r>
      <w:r w:rsidR="001E5F81">
        <w:t>Alta</w:t>
      </w:r>
      <w:r>
        <w:t xml:space="preserve"> Avionics</w:t>
      </w:r>
      <w:r w:rsidR="009F6AF5">
        <w:t xml:space="preserve"> </w:t>
      </w:r>
      <w:r>
        <w:t>General Manager.</w:t>
      </w:r>
    </w:p>
    <w:p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 and</w:t>
      </w:r>
      <w:r w:rsidR="009F6AF5">
        <w:t xml:space="preserve"> </w:t>
      </w:r>
      <w:r>
        <w:t>manufacturer’s bulletins and service information. Maintenance manuals, engineering</w:t>
      </w:r>
      <w:r w:rsidR="009F6AF5">
        <w:t xml:space="preserve"> </w:t>
      </w:r>
      <w:r>
        <w:t>letters, service letters, FAA regulations, Airworthiness Directives, and other pertinent</w:t>
      </w:r>
      <w:r w:rsidR="009F6AF5">
        <w:t xml:space="preserve"> </w:t>
      </w:r>
      <w:r>
        <w:t>information, is available to all inspection personnel in current form.</w:t>
      </w:r>
    </w:p>
    <w:p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rsidR="009F6AF5" w:rsidRDefault="009F6AF5" w:rsidP="009F6AF5">
      <w:pPr>
        <w:pStyle w:val="Heading1"/>
      </w:pPr>
      <w:bookmarkStart w:id="34" w:name="_Toc36202900"/>
      <w:r>
        <w:lastRenderedPageBreak/>
        <w:t>Procedures For Insuring Technical Data Currency</w:t>
      </w:r>
      <w:bookmarkEnd w:id="34"/>
    </w:p>
    <w:p w:rsidR="009F6AF5" w:rsidRDefault="009F6AF5" w:rsidP="009F6AF5">
      <w:r>
        <w:t>Alta Avionics, LLC technical and inspection personnel have the following sources of technical information available; the ATP microfiche library, online and CD ROM based information provided by, or approved by the manufacturers as well as printed publications.</w:t>
      </w:r>
    </w:p>
    <w:p w:rsidR="009F6AF5" w:rsidRDefault="009F6AF5" w:rsidP="009F6AF5">
      <w:r>
        <w:t>Each printed manual will be labeled with a manual label (KA-13) showing it as the working manual for Alta Avionics, LLC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rsidR="009F6AF5" w:rsidRDefault="009F6AF5" w:rsidP="009F6AF5">
      <w:r>
        <w:t>Current publication indexes are available online, and on manufacturer’s CD ROM. For publication indexes not available online, the Quality Assurance Manager will contact each manufacturer annually and verify that these indexes are current. If such indexes are not available, verify that the manuals being used at Alta Avionics, LLC. are current editions. If the manufacturer no longer issues updates to a technical manual, it shall be dated and identified as “Static” on the label.</w:t>
      </w:r>
    </w:p>
    <w:p w:rsidR="009F6AF5" w:rsidRDefault="009F6AF5" w:rsidP="009F6AF5">
      <w:r>
        <w:t>The Quality Assurance Manager is accountable to the Chief Inspector to insure that revisions received for repair/maintenance manuals are inserted in a timely manner.</w:t>
      </w:r>
    </w:p>
    <w:p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rsidR="009F6AF5" w:rsidRDefault="009F6AF5" w:rsidP="009F6AF5">
      <w:pPr>
        <w:pStyle w:val="Heading1"/>
      </w:pPr>
      <w:bookmarkStart w:id="35" w:name="_Toc36202901"/>
      <w:r>
        <w:lastRenderedPageBreak/>
        <w:t>Calibration Of Test Equipment, Tools, Special Tools</w:t>
      </w:r>
      <w:bookmarkEnd w:id="35"/>
    </w:p>
    <w:p w:rsidR="009F6AF5" w:rsidRDefault="009F6AF5" w:rsidP="009F6AF5">
      <w:r>
        <w:t>Alta Avionics, LLC will maintain records to assure that all inspection tools, special tools, and precision test equipment are kept within tolerance. Calibration intervals shall be determined by purpose, stability, and degree of use. The maximum interval shall be twelve (12) months, including the last day of the month in which the calibration is due, or as recommended by the manufacturer.</w:t>
      </w:r>
    </w:p>
    <w:p w:rsidR="009F6AF5" w:rsidRDefault="009F6AF5" w:rsidP="009F6AF5">
      <w:r>
        <w:t>Records of equipment test and calibration will contain calibration dates, methods, software status (when appropriate) and time periods used. Records will be found in Alta Avionics, LLC’s. computer system and available on all computer terminals. Alta Avionics will require software accuracy checked and verified on all applicable test equipment at time of calibration.</w:t>
      </w:r>
    </w:p>
    <w:p w:rsidR="009F6AF5" w:rsidRDefault="009F6AF5" w:rsidP="009F6AF5">
      <w:r>
        <w:t>Each piece of test equipment will maintain calibration traceable to the National Institute of Standards and Technology, or other standards acceptable to FAA, with the exception of equipment identified as “Reference Only”. “Reference Only” equipment will not be used for approval to Return to Service any component or system that is repaired, overhauled, or installed by Alta Avionics, LLC.</w:t>
      </w:r>
    </w:p>
    <w:p w:rsidR="009F6AF5" w:rsidRDefault="009F6AF5" w:rsidP="009F6AF5">
      <w:r>
        <w:t>Equipment requiring calibration before use will be identified with a placard.</w:t>
      </w:r>
    </w:p>
    <w:p w:rsidR="009F6AF5" w:rsidRDefault="009F6AF5" w:rsidP="009F6AF5">
      <w:r>
        <w:t>“Special tools” are calibrated per manufacturer’s recommendations, and records will be found in Alta Avionics, LLC’s software and available on all computer terminals.</w:t>
      </w:r>
    </w:p>
    <w:p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rsidR="009F6AF5" w:rsidRDefault="009F6AF5" w:rsidP="009F6AF5">
      <w:r>
        <w:t>Each piece of test equipment will have a unique “Identification No.” attached to it, and a ”Calibration” sticker clearly displayed with current calibration vendor and date, and next “Cal Due" date. The “In-house” calibration sticker (KA-28) shall be green (sample of sticker in the Forms Manual), and affixed to the equipment as appropriate.</w:t>
      </w:r>
    </w:p>
    <w:p w:rsidR="009F6AF5" w:rsidRDefault="009F6AF5" w:rsidP="009F6AF5">
      <w:r>
        <w:t>Alta Avionics, LLC has identified a need to implement a test equipment</w:t>
      </w:r>
      <w:r w:rsidR="00D168D6">
        <w:t xml:space="preserve"> </w:t>
      </w:r>
      <w:r>
        <w:t>equivalency during the overhaul/repair bench procedure. Therefore a procedure</w:t>
      </w:r>
      <w:r w:rsidR="00D168D6">
        <w:t xml:space="preserve"> </w:t>
      </w:r>
      <w:r>
        <w:t>has been implemented to ensure all personnel have a resource for determining</w:t>
      </w:r>
      <w:r w:rsidR="00D168D6">
        <w:t xml:space="preserve"> </w:t>
      </w:r>
      <w:r>
        <w:t>equivalent test equipment suitability. See Detailed Procedure manual for</w:t>
      </w:r>
      <w:r w:rsidR="00D168D6">
        <w:t xml:space="preserve"> </w:t>
      </w:r>
      <w:r>
        <w:t>procedure reference.</w:t>
      </w:r>
    </w:p>
    <w:p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equipment. The tool/equipment must remain under the owners control at all</w:t>
      </w:r>
      <w:r w:rsidR="00D168D6">
        <w:t xml:space="preserve"> </w:t>
      </w:r>
      <w:r>
        <w:t>times.</w:t>
      </w:r>
    </w:p>
    <w:p w:rsidR="009F6AF5" w:rsidRDefault="009F6AF5" w:rsidP="009F6AF5">
      <w:r>
        <w:t>Equipment calibration facilities are qualified, and surveillance performed, with</w:t>
      </w:r>
      <w:r w:rsidR="00D168D6">
        <w:t xml:space="preserve"> </w:t>
      </w:r>
      <w:r>
        <w:t>the Vendor Audit process described in this manual.</w:t>
      </w:r>
    </w:p>
    <w:p w:rsidR="009F6AF5" w:rsidRDefault="009F6AF5" w:rsidP="009F6AF5">
      <w:r>
        <w:t>Equipment that is due calibration will be scheduled for calibration. Overdue</w:t>
      </w:r>
      <w:r w:rsidR="00D168D6">
        <w:t xml:space="preserve"> </w:t>
      </w:r>
      <w:r>
        <w:t>equipment will be removed from service, and placarded “Out Of Calibration—Do</w:t>
      </w:r>
      <w:r w:rsidR="00D168D6">
        <w:t xml:space="preserve"> </w:t>
      </w:r>
      <w:r>
        <w:t>Not Use”.</w:t>
      </w:r>
    </w:p>
    <w:p w:rsidR="009F6AF5" w:rsidRDefault="009F6AF5" w:rsidP="009F6AF5">
      <w:r>
        <w:lastRenderedPageBreak/>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rsidR="009F6AF5" w:rsidRDefault="009F6AF5" w:rsidP="009F6AF5">
      <w:r>
        <w:t>In the case work was performed using equipment that was out of calibration, or</w:t>
      </w:r>
      <w:r w:rsidR="00D168D6">
        <w:t xml:space="preserve"> </w:t>
      </w:r>
      <w:r>
        <w:t>calibration interval, that work will be recalled and reworked.</w:t>
      </w:r>
    </w:p>
    <w:p w:rsidR="009F6AF5" w:rsidRDefault="009F6AF5" w:rsidP="009F6AF5">
      <w:r>
        <w:t>Lost or misplaced equipment that is overdue calibration will be reported to the</w:t>
      </w:r>
      <w:r w:rsidR="00D168D6">
        <w:t xml:space="preserve"> </w:t>
      </w:r>
      <w:r>
        <w:t>General Manager. When located, the equipment will be calibrated prior to use.</w:t>
      </w:r>
    </w:p>
    <w:p w:rsidR="009F6AF5" w:rsidRDefault="009F6AF5" w:rsidP="009F6AF5"/>
    <w:p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rsidR="00CE32C1" w:rsidRDefault="00CE32C1" w:rsidP="00CE32C1">
      <w:pPr>
        <w:pStyle w:val="Heading1"/>
      </w:pPr>
      <w:bookmarkStart w:id="36" w:name="_Toc36202902"/>
      <w:r>
        <w:lastRenderedPageBreak/>
        <w:t xml:space="preserve">Qualifying &amp; </w:t>
      </w:r>
      <w:r w:rsidR="001E5F81">
        <w:t>Surveillance</w:t>
      </w:r>
      <w:r>
        <w:t xml:space="preserve"> Of Non-Certificated Persons</w:t>
      </w:r>
      <w:bookmarkEnd w:id="36"/>
    </w:p>
    <w:p w:rsidR="00CE32C1" w:rsidRDefault="00CE32C1" w:rsidP="00CE32C1">
      <w:r>
        <w:t>Non-certificated persons or organizations with which the Repair Station contracts to perform ‘FAA approved maintenance functions’, will be qualified through the Vendor Audit process, and documented on Repair Station Form AUD-1.</w:t>
      </w:r>
    </w:p>
    <w:p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rsidR="00CE32C1" w:rsidRDefault="00CE32C1" w:rsidP="00CE32C1">
      <w:r>
        <w:t>Surveillance audits will be conducted every 2 years, or less if deemed necessary by the Chief Inspector.</w:t>
      </w:r>
    </w:p>
    <w:p w:rsidR="00CE32C1" w:rsidRDefault="00CE32C1" w:rsidP="00CE32C1">
      <w:r>
        <w:t>Audit records, and any other pertinent information concerning non-certificated personnel, will be kept in the Vendor Audit records located in Alta Avionics, LLC’s computer system and available on all computer terminals. Audit records will be kept for three (3) years.</w:t>
      </w:r>
    </w:p>
    <w:p w:rsidR="00CE32C1" w:rsidRDefault="00CE32C1" w:rsidP="00CE32C1">
      <w:r>
        <w:t>The Chief Inspector, or his/her designee, is responsible for qualifying, and the surveillance of non-certificated persons.</w:t>
      </w:r>
    </w:p>
    <w:p w:rsidR="00CE32C1" w:rsidRDefault="00CE32C1" w:rsidP="00CE32C1"/>
    <w:p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rsidR="00CE32C1" w:rsidRDefault="00CE32C1" w:rsidP="00CE32C1"/>
    <w:p w:rsidR="00CE32C1" w:rsidRDefault="00CE32C1" w:rsidP="00CE32C1">
      <w:pPr>
        <w:pStyle w:val="Heading1"/>
      </w:pPr>
      <w:bookmarkStart w:id="37" w:name="_Toc36202903"/>
      <w:r>
        <w:t>Taking Corrective Action On Deficiencies</w:t>
      </w:r>
      <w:bookmarkEnd w:id="37"/>
    </w:p>
    <w:p w:rsidR="00CE32C1" w:rsidRDefault="00CE32C1" w:rsidP="00CE32C1">
      <w:r>
        <w:t>The primary means of detecting and correcting deficiencies is through the Continuing Analysis and Surveillance (CAS) program utilized by Alta Avionics, LLC.</w:t>
      </w:r>
    </w:p>
    <w:p w:rsidR="00CE32C1" w:rsidRDefault="00CE32C1" w:rsidP="00CE32C1">
      <w:r>
        <w:t>Procedures are described in this manual for evaluating Alta Avionics, LLC. functions, and the corrective action of problems found. Audits are scheduled on a continuing basis, or may be conducted anytime a problem is discovered.</w:t>
      </w:r>
    </w:p>
    <w:p w:rsidR="00CE32C1" w:rsidRDefault="00CE32C1" w:rsidP="00CE32C1">
      <w:r>
        <w:t>Corrective action is documented, and monitored to ensure that the problem has been corrected.</w:t>
      </w:r>
    </w:p>
    <w:p w:rsidR="00CE32C1" w:rsidRDefault="00CE32C1" w:rsidP="00CE32C1">
      <w:r>
        <w:t>The C.A.S. program is designed to monitor, and improve the operation of Alta Avionics, LLC</w:t>
      </w:r>
    </w:p>
    <w:p w:rsidR="00CE32C1" w:rsidRDefault="00CE32C1" w:rsidP="009C6E87">
      <w:r>
        <w:t>Meetings are held to discuss audit findings, their root cause, corrective action, and follow-up of corrective actions.</w:t>
      </w:r>
    </w:p>
    <w:p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rsidR="00CE32C1" w:rsidRDefault="00CE32C1" w:rsidP="00CE32C1">
      <w:pPr>
        <w:pStyle w:val="Heading1"/>
      </w:pPr>
      <w:bookmarkStart w:id="38" w:name="_Toc36202904"/>
      <w:r>
        <w:lastRenderedPageBreak/>
        <w:t>Continuing Analysis And Surveillance</w:t>
      </w:r>
      <w:r w:rsidR="00F91A69">
        <w:t xml:space="preserve"> (CAS)</w:t>
      </w:r>
      <w:bookmarkEnd w:id="38"/>
    </w:p>
    <w:p w:rsidR="00CE32C1" w:rsidRDefault="00CE32C1" w:rsidP="00CE32C1">
      <w:r>
        <w:t>Alta Avionics, LLC has established a CAS program in order to monitor the performance, and effectiveness of the inspection and maintenance functions, and the overall operation of Alta Avionics, LLC.</w:t>
      </w:r>
    </w:p>
    <w:p w:rsidR="00CE32C1" w:rsidRDefault="00CE32C1" w:rsidP="00CE32C1">
      <w:r>
        <w:t xml:space="preserve">The </w:t>
      </w:r>
      <w:r w:rsidR="00F91A69">
        <w:t>CAS</w:t>
      </w:r>
      <w:r>
        <w:t xml:space="preserve"> program accomplishes two functions:</w:t>
      </w:r>
    </w:p>
    <w:p w:rsidR="00CE32C1" w:rsidRDefault="00CE32C1" w:rsidP="009C3C24">
      <w:pPr>
        <w:pStyle w:val="ListParagraph"/>
        <w:numPr>
          <w:ilvl w:val="0"/>
          <w:numId w:val="8"/>
        </w:numPr>
      </w:pPr>
      <w:r>
        <w:t>The qualification and surveillance of vendors utilizing a vendor audit program</w:t>
      </w:r>
    </w:p>
    <w:p w:rsidR="00CE32C1" w:rsidRDefault="00CE32C1" w:rsidP="009C3C24">
      <w:pPr>
        <w:pStyle w:val="ListParagraph"/>
        <w:numPr>
          <w:ilvl w:val="0"/>
          <w:numId w:val="8"/>
        </w:numPr>
      </w:pPr>
      <w:r>
        <w:t>Continuous evaluations of the inspection, maintenance, and operations</w:t>
      </w:r>
    </w:p>
    <w:p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 and competency of technicians, and housekeeping.</w:t>
      </w:r>
    </w:p>
    <w:p w:rsidR="00CE32C1" w:rsidRDefault="00CE32C1" w:rsidP="00CE32C1">
      <w:r>
        <w:t>To be effective, audits should be divorced from other functions.</w:t>
      </w:r>
    </w:p>
    <w:p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rsidR="00CE32C1" w:rsidRDefault="00CE32C1" w:rsidP="00CE32C1">
      <w:r>
        <w:t>All company personnel will support the Quality Assurance department in establishing and maintaining the CAS. program using the following steps as a guide:</w:t>
      </w:r>
    </w:p>
    <w:p w:rsidR="00CE32C1" w:rsidRDefault="00CE32C1" w:rsidP="009C3C24">
      <w:pPr>
        <w:pStyle w:val="ListParagraph"/>
        <w:numPr>
          <w:ilvl w:val="0"/>
          <w:numId w:val="4"/>
        </w:numPr>
      </w:pPr>
      <w:r>
        <w:t>Read, understand, and follow the Repair Station Manual, and Quality Control Manual</w:t>
      </w:r>
    </w:p>
    <w:p w:rsidR="00CE32C1" w:rsidRDefault="00CE32C1" w:rsidP="009C3C24">
      <w:pPr>
        <w:pStyle w:val="ListParagraph"/>
        <w:numPr>
          <w:ilvl w:val="0"/>
          <w:numId w:val="4"/>
        </w:numPr>
      </w:pPr>
      <w:r>
        <w:t>Read your duties and responsibilities, and follow them</w:t>
      </w:r>
    </w:p>
    <w:p w:rsidR="00CE32C1" w:rsidRDefault="00CE32C1" w:rsidP="009C3C24">
      <w:pPr>
        <w:pStyle w:val="ListParagraph"/>
        <w:numPr>
          <w:ilvl w:val="0"/>
          <w:numId w:val="4"/>
        </w:numPr>
      </w:pPr>
      <w:r>
        <w:t>Think quality, and how you can improve Alta Avionics, LLC operations</w:t>
      </w:r>
    </w:p>
    <w:p w:rsidR="00CE32C1" w:rsidRDefault="00CE32C1" w:rsidP="009C3C24">
      <w:pPr>
        <w:pStyle w:val="ListParagraph"/>
        <w:numPr>
          <w:ilvl w:val="0"/>
          <w:numId w:val="4"/>
        </w:numPr>
      </w:pPr>
      <w:r>
        <w:t>Verify all documents you work with are current, and correct</w:t>
      </w:r>
    </w:p>
    <w:p w:rsidR="00CE32C1" w:rsidRDefault="00CE32C1" w:rsidP="009C3C24">
      <w:pPr>
        <w:pStyle w:val="ListParagraph"/>
        <w:numPr>
          <w:ilvl w:val="0"/>
          <w:numId w:val="4"/>
        </w:numPr>
      </w:pPr>
      <w:r>
        <w:t>Verify all manuals you are using are in good repair, and current</w:t>
      </w:r>
    </w:p>
    <w:p w:rsidR="00CE32C1" w:rsidRDefault="00CE32C1" w:rsidP="009C3C24">
      <w:pPr>
        <w:pStyle w:val="ListParagraph"/>
        <w:numPr>
          <w:ilvl w:val="0"/>
          <w:numId w:val="4"/>
        </w:numPr>
      </w:pPr>
      <w:r>
        <w:t>Notify the Chief Inspector or Quality Assurance Manager of any discrepancies found while performing your duties and responsibilities</w:t>
      </w:r>
    </w:p>
    <w:p w:rsidR="00CE32C1" w:rsidRDefault="00CE32C1" w:rsidP="009C3C24">
      <w:pPr>
        <w:pStyle w:val="ListParagraph"/>
        <w:numPr>
          <w:ilvl w:val="0"/>
          <w:numId w:val="4"/>
        </w:numPr>
      </w:pPr>
      <w:r>
        <w:t>Notify the Chief Inspector of any safety of flight, or CFR violation, so immediate corrective action can be taken</w:t>
      </w:r>
    </w:p>
    <w:p w:rsidR="00CE32C1" w:rsidRDefault="00CE32C1" w:rsidP="00CE32C1">
      <w:r>
        <w:t>The purpose of the audit function of the C.A.S. program is to:</w:t>
      </w:r>
    </w:p>
    <w:p w:rsidR="00F91A69" w:rsidRDefault="00CE32C1" w:rsidP="009C3C24">
      <w:pPr>
        <w:pStyle w:val="ListParagraph"/>
        <w:numPr>
          <w:ilvl w:val="0"/>
          <w:numId w:val="9"/>
        </w:numPr>
      </w:pPr>
      <w:r>
        <w:t>Perform internal and external audits to assure that all work is in compliance with the Alta Avionics, LLC Repair Station Manual,</w:t>
      </w:r>
      <w:r w:rsidR="00F91A69">
        <w:t xml:space="preserve"> </w:t>
      </w:r>
      <w:r>
        <w:t>Quality Control Manual, and all applicable CFRs</w:t>
      </w:r>
    </w:p>
    <w:p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p>
    <w:p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p>
    <w:p w:rsidR="00CE32C1" w:rsidRDefault="00CE32C1" w:rsidP="00CE32C1">
      <w:r>
        <w:t>The Quality Assurance Audit System is administered and controlled by the</w:t>
      </w:r>
      <w:r w:rsidR="00F91A69">
        <w:t xml:space="preserve"> </w:t>
      </w:r>
      <w:r>
        <w:t>Quality Assurance Manager.</w:t>
      </w:r>
    </w:p>
    <w:p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rsidR="00CE32C1" w:rsidRDefault="00F91A69" w:rsidP="009C3C24">
      <w:pPr>
        <w:pStyle w:val="ListParagraph"/>
        <w:numPr>
          <w:ilvl w:val="0"/>
          <w:numId w:val="10"/>
        </w:numPr>
      </w:pPr>
      <w:r>
        <w:t>Is</w:t>
      </w:r>
      <w:r w:rsidR="00CE32C1">
        <w:t xml:space="preserve"> the finding new, or a repeat</w:t>
      </w:r>
    </w:p>
    <w:p w:rsidR="00CE32C1" w:rsidRDefault="00CE32C1" w:rsidP="009C3C24">
      <w:pPr>
        <w:pStyle w:val="ListParagraph"/>
        <w:numPr>
          <w:ilvl w:val="0"/>
          <w:numId w:val="10"/>
        </w:numPr>
      </w:pPr>
      <w:r>
        <w:t>What is the cause of the finding</w:t>
      </w:r>
    </w:p>
    <w:p w:rsidR="00CE32C1" w:rsidRDefault="00CE32C1" w:rsidP="009C3C24">
      <w:pPr>
        <w:pStyle w:val="ListParagraph"/>
        <w:numPr>
          <w:ilvl w:val="0"/>
          <w:numId w:val="10"/>
        </w:numPr>
      </w:pPr>
      <w:r>
        <w:t>Corrective action taken</w:t>
      </w:r>
    </w:p>
    <w:p w:rsidR="00CE32C1" w:rsidRDefault="00CE32C1" w:rsidP="009C3C24">
      <w:pPr>
        <w:pStyle w:val="ListParagraph"/>
        <w:numPr>
          <w:ilvl w:val="0"/>
          <w:numId w:val="10"/>
        </w:numPr>
      </w:pPr>
      <w:r>
        <w:t>Root cause, and corrective action to prevent recurrence</w:t>
      </w:r>
    </w:p>
    <w:p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rsidR="00F91A69" w:rsidRDefault="00F91A69" w:rsidP="00F91A69">
      <w:pPr>
        <w:pStyle w:val="Heading1"/>
      </w:pPr>
      <w:bookmarkStart w:id="39" w:name="_Toc36202905"/>
      <w:r>
        <w:lastRenderedPageBreak/>
        <w:t>Audit Program</w:t>
      </w:r>
      <w:bookmarkEnd w:id="39"/>
      <w:r>
        <w:t xml:space="preserve"> </w:t>
      </w:r>
    </w:p>
    <w:p w:rsidR="00F91A69" w:rsidRDefault="00F91A69" w:rsidP="00F91A69">
      <w:pPr>
        <w:pStyle w:val="Heading2"/>
      </w:pPr>
      <w:bookmarkStart w:id="40" w:name="_Toc36202906"/>
      <w:r>
        <w:t>Description</w:t>
      </w:r>
      <w:bookmarkEnd w:id="40"/>
    </w:p>
    <w:p w:rsidR="00F91A69" w:rsidRDefault="00F91A69" w:rsidP="00F91A69">
      <w:r>
        <w:t>The audit program provides for a continuing audit of all areas under Alta Avionics, LLC facilities to assure that everyone connected with it is in compliance with the Alta Avionics, LLC Repair Station Manual, Quality Control Manual, and applicable CFRs. Audits will be directed by the Chief Inspector, or his/her designee, and will address the following:</w:t>
      </w:r>
    </w:p>
    <w:p w:rsidR="00F91A69" w:rsidRDefault="00F91A69" w:rsidP="009C3C24">
      <w:pPr>
        <w:pStyle w:val="ListParagraph"/>
        <w:numPr>
          <w:ilvl w:val="0"/>
          <w:numId w:val="11"/>
        </w:numPr>
      </w:pPr>
      <w:r>
        <w:t>Ensure all publications and work forms are current and readily available to the user</w:t>
      </w:r>
    </w:p>
    <w:p w:rsidR="00F91A69" w:rsidRDefault="00F91A69" w:rsidP="009C3C24">
      <w:pPr>
        <w:pStyle w:val="ListParagraph"/>
        <w:numPr>
          <w:ilvl w:val="0"/>
          <w:numId w:val="11"/>
        </w:numPr>
      </w:pPr>
      <w:r>
        <w:t>Repairs are, performed in accordance with the methods, standards, and techniques specified in the Alta Avionics, LLC manuals.</w:t>
      </w:r>
    </w:p>
    <w:p w:rsidR="00F91A69" w:rsidRDefault="00F91A69" w:rsidP="009C3C24">
      <w:pPr>
        <w:pStyle w:val="ListParagraph"/>
        <w:numPr>
          <w:ilvl w:val="0"/>
          <w:numId w:val="11"/>
        </w:numPr>
      </w:pPr>
      <w:r>
        <w:t>Maintenance forms are screened for completeness and proper entries</w:t>
      </w:r>
    </w:p>
    <w:p w:rsidR="00F91A69" w:rsidRDefault="00F91A69" w:rsidP="009C3C24">
      <w:pPr>
        <w:pStyle w:val="ListParagraph"/>
        <w:numPr>
          <w:ilvl w:val="0"/>
          <w:numId w:val="11"/>
        </w:numPr>
      </w:pPr>
      <w:r>
        <w:t>When required, records pertaining to tracked components are cross-referenced to equipment/parts records, etc., to minimize errors</w:t>
      </w:r>
    </w:p>
    <w:p w:rsidR="00F91A69" w:rsidRDefault="00F91A69" w:rsidP="009C3C24">
      <w:pPr>
        <w:pStyle w:val="ListParagraph"/>
        <w:numPr>
          <w:ilvl w:val="0"/>
          <w:numId w:val="11"/>
        </w:numPr>
      </w:pPr>
      <w:r>
        <w:t>Personnel are adequately trained</w:t>
      </w:r>
    </w:p>
    <w:p w:rsidR="00F91A69" w:rsidRDefault="00F91A69" w:rsidP="009C3C24">
      <w:pPr>
        <w:pStyle w:val="ListParagraph"/>
        <w:numPr>
          <w:ilvl w:val="0"/>
          <w:numId w:val="11"/>
        </w:numPr>
      </w:pPr>
      <w:r>
        <w:t>Receiving inspection of parts and materials is thorough</w:t>
      </w:r>
    </w:p>
    <w:p w:rsidR="00F91A69" w:rsidRDefault="00F91A69" w:rsidP="009C3C24">
      <w:pPr>
        <w:pStyle w:val="ListParagraph"/>
        <w:numPr>
          <w:ilvl w:val="0"/>
          <w:numId w:val="11"/>
        </w:numPr>
      </w:pPr>
      <w:r>
        <w:t>The efficacy of calibrated equipment and tool control program</w:t>
      </w:r>
    </w:p>
    <w:p w:rsidR="00F91A69" w:rsidRDefault="00F91A69" w:rsidP="009C3C24">
      <w:pPr>
        <w:pStyle w:val="ListParagraph"/>
        <w:numPr>
          <w:ilvl w:val="0"/>
          <w:numId w:val="11"/>
        </w:numPr>
      </w:pPr>
      <w:r>
        <w:t>The efficacy of the shelf life materials program</w:t>
      </w:r>
    </w:p>
    <w:p w:rsidR="00F91A69" w:rsidRDefault="00F91A69" w:rsidP="009C3C24">
      <w:pPr>
        <w:pStyle w:val="ListParagraph"/>
        <w:numPr>
          <w:ilvl w:val="0"/>
          <w:numId w:val="11"/>
        </w:numPr>
      </w:pPr>
      <w:r>
        <w:t>Facilities and housekeeping</w:t>
      </w:r>
    </w:p>
    <w:p w:rsidR="00F91A69" w:rsidRDefault="00F91A69" w:rsidP="00F91A69">
      <w:pPr>
        <w:pStyle w:val="Heading2"/>
      </w:pPr>
      <w:bookmarkStart w:id="41" w:name="_Toc36202907"/>
      <w:r>
        <w:t>Responsibility And Authority Of Audit Personnel</w:t>
      </w:r>
      <w:bookmarkEnd w:id="41"/>
    </w:p>
    <w:p w:rsidR="00F91A69" w:rsidRPr="00F91A69" w:rsidRDefault="00F91A69" w:rsidP="00F91A69">
      <w:r>
        <w:t>The responsibilities and authority of audit personnel are;</w:t>
      </w:r>
    </w:p>
    <w:p w:rsidR="00F91A69" w:rsidRDefault="00F91A69" w:rsidP="009C3C24">
      <w:pPr>
        <w:pStyle w:val="ListParagraph"/>
        <w:numPr>
          <w:ilvl w:val="0"/>
          <w:numId w:val="12"/>
        </w:numPr>
      </w:pPr>
      <w:r>
        <w:t>To probe, and investigate any function of the company departments, and/or areas.</w:t>
      </w:r>
    </w:p>
    <w:p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rsidR="00A57F2B" w:rsidRDefault="00F91A69" w:rsidP="009C3C24">
      <w:pPr>
        <w:pStyle w:val="ListParagraph"/>
        <w:numPr>
          <w:ilvl w:val="0"/>
          <w:numId w:val="12"/>
        </w:numPr>
      </w:pPr>
      <w:r>
        <w:t>Develop, document, and disseminate all company investigative findings.</w:t>
      </w:r>
    </w:p>
    <w:p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rsidR="00A57F2B" w:rsidRDefault="00A57F2B">
      <w:pPr>
        <w:spacing w:before="0" w:after="160"/>
      </w:pPr>
      <w:r>
        <w:br w:type="page"/>
      </w:r>
    </w:p>
    <w:p w:rsidR="00A57F2B" w:rsidRDefault="00A57F2B" w:rsidP="00F91A69"/>
    <w:p w:rsidR="00F91A69" w:rsidRDefault="00A57F2B" w:rsidP="00A57F2B">
      <w:pPr>
        <w:pStyle w:val="Heading2"/>
      </w:pPr>
      <w:bookmarkStart w:id="42" w:name="_Toc36202908"/>
      <w:r>
        <w:t>Departments/Areas Of Audit And Frequency</w:t>
      </w:r>
      <w:bookmarkEnd w:id="42"/>
    </w:p>
    <w:p w:rsidR="00F91A69" w:rsidRDefault="00A57F2B" w:rsidP="00A57F2B">
      <w:pPr>
        <w:pStyle w:val="Heading3"/>
      </w:pPr>
      <w:bookmarkStart w:id="43" w:name="_Toc36202909"/>
      <w:r>
        <w:t>Departments And Areas</w:t>
      </w:r>
      <w:bookmarkEnd w:id="43"/>
    </w:p>
    <w:p w:rsidR="00A57F2B" w:rsidRDefault="00F91A69" w:rsidP="00F91A69">
      <w:pPr>
        <w:pStyle w:val="Heading4"/>
      </w:pPr>
      <w:r>
        <w:t>Internal Audits</w:t>
      </w:r>
    </w:p>
    <w:p w:rsidR="00F91A69" w:rsidRDefault="00F91A69" w:rsidP="009C3C24">
      <w:pPr>
        <w:pStyle w:val="ListParagraph"/>
        <w:numPr>
          <w:ilvl w:val="0"/>
          <w:numId w:val="13"/>
        </w:numPr>
      </w:pPr>
      <w:r w:rsidRPr="00A57F2B">
        <w:t>Service</w:t>
      </w:r>
      <w:r>
        <w:t xml:space="preserve"> Department</w:t>
      </w:r>
    </w:p>
    <w:p w:rsidR="00F91A69" w:rsidRDefault="00F91A69" w:rsidP="009C3C24">
      <w:pPr>
        <w:pStyle w:val="ListParagraph"/>
        <w:numPr>
          <w:ilvl w:val="0"/>
          <w:numId w:val="13"/>
        </w:numPr>
      </w:pPr>
      <w:r>
        <w:t>Installation Department</w:t>
      </w:r>
    </w:p>
    <w:p w:rsidR="00F91A69" w:rsidRDefault="00F91A69" w:rsidP="009C3C24">
      <w:pPr>
        <w:pStyle w:val="ListParagraph"/>
        <w:numPr>
          <w:ilvl w:val="0"/>
          <w:numId w:val="13"/>
        </w:numPr>
      </w:pPr>
      <w:r>
        <w:t>Instrument Department</w:t>
      </w:r>
    </w:p>
    <w:p w:rsidR="00F91A69" w:rsidRDefault="00F91A69" w:rsidP="009C3C24">
      <w:pPr>
        <w:pStyle w:val="ListParagraph"/>
        <w:numPr>
          <w:ilvl w:val="0"/>
          <w:numId w:val="13"/>
        </w:numPr>
      </w:pPr>
      <w:r>
        <w:t>Parts/Shipping Department</w:t>
      </w:r>
    </w:p>
    <w:p w:rsidR="00F91A69" w:rsidRDefault="00F91A69" w:rsidP="00A57F2B">
      <w:pPr>
        <w:pStyle w:val="Heading4"/>
      </w:pPr>
      <w:r>
        <w:t>External Audits</w:t>
      </w:r>
    </w:p>
    <w:p w:rsidR="00F91A69" w:rsidRDefault="00F91A69" w:rsidP="009C3C24">
      <w:pPr>
        <w:pStyle w:val="ListParagraph"/>
        <w:numPr>
          <w:ilvl w:val="0"/>
          <w:numId w:val="14"/>
        </w:numPr>
      </w:pPr>
      <w:r>
        <w:t>Vendors</w:t>
      </w:r>
    </w:p>
    <w:p w:rsidR="00F91A69" w:rsidRDefault="00F91A69" w:rsidP="009C3C24">
      <w:pPr>
        <w:pStyle w:val="ListParagraph"/>
        <w:numPr>
          <w:ilvl w:val="0"/>
          <w:numId w:val="14"/>
        </w:numPr>
      </w:pPr>
      <w:r>
        <w:t>Calibration Vendors</w:t>
      </w:r>
    </w:p>
    <w:p w:rsidR="00F91A69" w:rsidRDefault="00F91A69" w:rsidP="009C3C24">
      <w:pPr>
        <w:pStyle w:val="ListParagraph"/>
        <w:numPr>
          <w:ilvl w:val="0"/>
          <w:numId w:val="14"/>
        </w:numPr>
      </w:pPr>
      <w:r>
        <w:t>Maintenance Providers (as required)</w:t>
      </w:r>
    </w:p>
    <w:p w:rsidR="00F91A69" w:rsidRDefault="00A57F2B" w:rsidP="00A57F2B">
      <w:pPr>
        <w:pStyle w:val="Heading3"/>
      </w:pPr>
      <w:bookmarkStart w:id="44" w:name="_Toc36202910"/>
      <w:r>
        <w:t>Frequency</w:t>
      </w:r>
      <w:bookmarkEnd w:id="44"/>
    </w:p>
    <w:p w:rsidR="00F91A69" w:rsidRDefault="00F91A69" w:rsidP="009C3C24">
      <w:pPr>
        <w:pStyle w:val="ListParagraph"/>
        <w:numPr>
          <w:ilvl w:val="0"/>
          <w:numId w:val="15"/>
        </w:numPr>
      </w:pPr>
      <w:r>
        <w:t>Internal audits will be scheduled annually</w:t>
      </w:r>
    </w:p>
    <w:p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rsidR="00F91A69" w:rsidRDefault="00A57F2B" w:rsidP="00A57F2B">
      <w:pPr>
        <w:pStyle w:val="Heading2"/>
      </w:pPr>
      <w:bookmarkStart w:id="45" w:name="_Toc36202911"/>
      <w:r>
        <w:t>Pre-Audit Procedures</w:t>
      </w:r>
      <w:bookmarkEnd w:id="45"/>
    </w:p>
    <w:p w:rsidR="00F91A69" w:rsidRDefault="00F91A69" w:rsidP="00F91A69">
      <w:r>
        <w:t>Before the auditor contacts the vendor or department manager concerning an</w:t>
      </w:r>
      <w:r w:rsidR="00A57F2B">
        <w:t xml:space="preserve"> </w:t>
      </w:r>
      <w:r>
        <w:t>audit, the auditor should perform the following:</w:t>
      </w:r>
    </w:p>
    <w:p w:rsidR="00F91A69" w:rsidRDefault="00F91A69" w:rsidP="009C3C24">
      <w:pPr>
        <w:pStyle w:val="ListParagraph"/>
        <w:numPr>
          <w:ilvl w:val="0"/>
          <w:numId w:val="16"/>
        </w:numPr>
      </w:pPr>
      <w:r>
        <w:t>Research the audit files for previous audits on the vendor or department’</w:t>
      </w:r>
    </w:p>
    <w:p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rsidR="00A57F2B" w:rsidRDefault="00A57F2B">
      <w:pPr>
        <w:spacing w:before="0" w:after="160"/>
        <w:rPr>
          <w:rFonts w:eastAsia="Times New Roman" w:cs="Times New Roman"/>
          <w:color w:val="auto"/>
          <w:szCs w:val="20"/>
        </w:rPr>
      </w:pPr>
      <w:r>
        <w:br w:type="page"/>
      </w:r>
    </w:p>
    <w:p w:rsidR="00F91A69" w:rsidRDefault="00A57F2B" w:rsidP="00A57F2B">
      <w:pPr>
        <w:pStyle w:val="Heading2"/>
      </w:pPr>
      <w:bookmarkStart w:id="46" w:name="_Toc36202912"/>
      <w:r>
        <w:lastRenderedPageBreak/>
        <w:t>Audit Requirements</w:t>
      </w:r>
      <w:bookmarkEnd w:id="46"/>
    </w:p>
    <w:p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rsidR="00A57F2B" w:rsidRDefault="00F91A69" w:rsidP="009C3C24">
      <w:pPr>
        <w:pStyle w:val="ListParagraph"/>
        <w:numPr>
          <w:ilvl w:val="0"/>
          <w:numId w:val="17"/>
        </w:numPr>
      </w:pPr>
      <w:r>
        <w:t>The proper audit forms should be obtained (see Forms Manual);</w:t>
      </w:r>
    </w:p>
    <w:p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rsidR="006A3B4E" w:rsidRDefault="00F91A69" w:rsidP="009C3C24">
      <w:pPr>
        <w:pStyle w:val="ListParagraph"/>
        <w:numPr>
          <w:ilvl w:val="0"/>
          <w:numId w:val="17"/>
        </w:numPr>
      </w:pPr>
      <w:r>
        <w:t xml:space="preserve">If time and availability permit, determine if a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rsidR="006A3B4E" w:rsidRDefault="00F91A69" w:rsidP="009C3C24">
      <w:pPr>
        <w:pStyle w:val="ListParagraph"/>
        <w:numPr>
          <w:ilvl w:val="1"/>
          <w:numId w:val="17"/>
        </w:numPr>
      </w:pPr>
      <w:r>
        <w:t>Failure to follow published procedures, is a significant non-compliance</w:t>
      </w:r>
      <w:r w:rsidR="00A57F2B">
        <w:t xml:space="preserve"> </w:t>
      </w:r>
      <w:r>
        <w:t>finding.</w:t>
      </w:r>
    </w:p>
    <w:p w:rsidR="006A3B4E" w:rsidRDefault="006A3B4E" w:rsidP="006A3B4E">
      <w:pPr>
        <w:rPr>
          <w:rFonts w:eastAsia="Times New Roman" w:cs="Times New Roman"/>
          <w:color w:val="auto"/>
          <w:szCs w:val="20"/>
        </w:rPr>
      </w:pPr>
      <w:r>
        <w:br w:type="page"/>
      </w:r>
    </w:p>
    <w:p w:rsidR="00F91A69" w:rsidRDefault="006A3B4E" w:rsidP="006A3B4E">
      <w:pPr>
        <w:pStyle w:val="Heading2"/>
      </w:pPr>
      <w:bookmarkStart w:id="47" w:name="_Toc36202913"/>
      <w:r>
        <w:lastRenderedPageBreak/>
        <w:t>External Audits</w:t>
      </w:r>
      <w:bookmarkEnd w:id="47"/>
    </w:p>
    <w:p w:rsidR="00F91A69" w:rsidRDefault="00F91A69" w:rsidP="00F91A69">
      <w:r>
        <w:t>Scheduled audits shall be conducted on the following types of vendors conducting</w:t>
      </w:r>
      <w:r w:rsidR="006A3B4E">
        <w:t xml:space="preserve"> </w:t>
      </w:r>
      <w:r>
        <w:t xml:space="preserve">business with </w:t>
      </w:r>
      <w:r w:rsidR="006A3B4E">
        <w:t>Alta</w:t>
      </w:r>
      <w:r>
        <w:t xml:space="preserve"> Avionics, </w:t>
      </w:r>
      <w:r w:rsidR="006A3B4E">
        <w:t>LLC</w:t>
      </w:r>
      <w:r>
        <w:t>, utilizing Form K-AUD-1 (Vendor Audit), or</w:t>
      </w:r>
      <w:r w:rsidR="006A3B4E">
        <w:t xml:space="preserve"> </w:t>
      </w:r>
      <w:r>
        <w:t>Form K-AUD-7 (Calibration Vendor Audit) as applicable. (Samples of these</w:t>
      </w:r>
      <w:r w:rsidR="006A3B4E">
        <w:t xml:space="preserve"> </w:t>
      </w:r>
      <w:r>
        <w:t>forms are found in the Forms Manual).</w:t>
      </w:r>
    </w:p>
    <w:p w:rsidR="006A3B4E" w:rsidRDefault="00F91A69" w:rsidP="009C3C24">
      <w:pPr>
        <w:pStyle w:val="ListParagraph"/>
        <w:numPr>
          <w:ilvl w:val="0"/>
          <w:numId w:val="18"/>
        </w:numPr>
      </w:pPr>
      <w:r>
        <w:t>Repair Stations certified under 14 CFR Part 145</w:t>
      </w:r>
    </w:p>
    <w:p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rsidR="006A3B4E" w:rsidRDefault="00F91A69" w:rsidP="009C3C24">
      <w:pPr>
        <w:pStyle w:val="ListParagraph"/>
        <w:numPr>
          <w:ilvl w:val="0"/>
          <w:numId w:val="18"/>
        </w:numPr>
      </w:pPr>
      <w:r>
        <w:t>OEMs such as FAA PMA holders</w:t>
      </w:r>
    </w:p>
    <w:p w:rsidR="00F91A69" w:rsidRDefault="00F91A69" w:rsidP="009C3C24">
      <w:pPr>
        <w:pStyle w:val="ListParagraph"/>
        <w:numPr>
          <w:ilvl w:val="0"/>
          <w:numId w:val="18"/>
        </w:numPr>
      </w:pPr>
      <w:r>
        <w:t>New and overhaul/repair parts vendors</w:t>
      </w:r>
    </w:p>
    <w:p w:rsidR="00F91A69" w:rsidRDefault="00F91A69" w:rsidP="00F91A69">
      <w:r>
        <w:t xml:space="preserve">If </w:t>
      </w:r>
      <w:r w:rsidR="006A3B4E">
        <w:t>Alta</w:t>
      </w:r>
      <w:r>
        <w:t xml:space="preserve"> Avionics, </w:t>
      </w:r>
      <w:r w:rsidR="006A3B4E">
        <w:t>LLC</w:t>
      </w:r>
      <w:r>
        <w:t>. intends to utilize a vendor on a continuing basis that is not</w:t>
      </w:r>
      <w:r w:rsidR="006A3B4E">
        <w:t xml:space="preserve"> </w:t>
      </w:r>
      <w:r>
        <w:t>on the Approved Vendor List, the Chief Inspector, or his/her designee, must be</w:t>
      </w:r>
      <w:r w:rsidR="006A3B4E">
        <w:t xml:space="preserve"> </w:t>
      </w:r>
      <w:r>
        <w:t>notified using Form K-AUD-6 (Audit Request) (sample found in the Forms</w:t>
      </w:r>
      <w:r w:rsidR="006A3B4E">
        <w:t xml:space="preserve"> </w:t>
      </w:r>
      <w:r>
        <w:t>Manual).</w:t>
      </w:r>
    </w:p>
    <w:p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rsidR="00F91A69" w:rsidRDefault="00F91A69" w:rsidP="00AF1899">
      <w:pPr>
        <w:pStyle w:val="Heading3"/>
      </w:pPr>
      <w:bookmarkStart w:id="48" w:name="_Toc36202914"/>
      <w:r>
        <w:t>Category A:</w:t>
      </w:r>
      <w:bookmarkEnd w:id="48"/>
    </w:p>
    <w:p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rsidR="00F91A69" w:rsidRDefault="00F91A69" w:rsidP="009C3C24">
      <w:pPr>
        <w:pStyle w:val="ListParagraph"/>
        <w:numPr>
          <w:ilvl w:val="0"/>
          <w:numId w:val="19"/>
        </w:numPr>
      </w:pPr>
      <w:r>
        <w:t>Repair/Overhaul vendors (ROV)</w:t>
      </w:r>
    </w:p>
    <w:p w:rsidR="00F91A69" w:rsidRDefault="00F91A69" w:rsidP="009C3C24">
      <w:pPr>
        <w:pStyle w:val="ListParagraph"/>
        <w:numPr>
          <w:ilvl w:val="0"/>
          <w:numId w:val="19"/>
        </w:numPr>
      </w:pPr>
      <w:r>
        <w:t>Airframe maintenance repair stations</w:t>
      </w:r>
    </w:p>
    <w:p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rsidR="00AF1899" w:rsidRDefault="00F91A69" w:rsidP="009C3C24">
      <w:pPr>
        <w:pStyle w:val="ListParagraph"/>
        <w:numPr>
          <w:ilvl w:val="0"/>
          <w:numId w:val="19"/>
        </w:numPr>
      </w:pPr>
      <w:r>
        <w:t>Calibration vendors</w:t>
      </w:r>
    </w:p>
    <w:p w:rsidR="00AF1899" w:rsidRDefault="00AF1899">
      <w:pPr>
        <w:spacing w:before="0" w:after="160"/>
        <w:rPr>
          <w:rFonts w:eastAsia="Times New Roman" w:cs="Times New Roman"/>
          <w:color w:val="auto"/>
          <w:szCs w:val="20"/>
        </w:rPr>
      </w:pPr>
    </w:p>
    <w:p w:rsidR="00F91A69" w:rsidRDefault="00F91A69" w:rsidP="00AF1899">
      <w:pPr>
        <w:pStyle w:val="Heading3"/>
      </w:pPr>
      <w:bookmarkStart w:id="49" w:name="_Toc36202915"/>
      <w:r>
        <w:lastRenderedPageBreak/>
        <w:t>Category B:</w:t>
      </w:r>
      <w:bookmarkEnd w:id="49"/>
    </w:p>
    <w:p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rsidR="00F91A69" w:rsidRDefault="00F91A69" w:rsidP="009C3C24">
      <w:pPr>
        <w:pStyle w:val="ListParagraph"/>
        <w:numPr>
          <w:ilvl w:val="0"/>
          <w:numId w:val="20"/>
        </w:numPr>
      </w:pPr>
      <w:r>
        <w:t>Mechanical hardware distributors</w:t>
      </w:r>
    </w:p>
    <w:p w:rsidR="00F91A69" w:rsidRDefault="00F91A69" w:rsidP="009C3C24">
      <w:pPr>
        <w:pStyle w:val="ListParagraph"/>
        <w:numPr>
          <w:ilvl w:val="0"/>
          <w:numId w:val="20"/>
        </w:numPr>
      </w:pPr>
      <w:r>
        <w:t>Electrical hardware distributors</w:t>
      </w:r>
    </w:p>
    <w:p w:rsidR="00F91A69" w:rsidRDefault="00F91A69" w:rsidP="009C3C24">
      <w:pPr>
        <w:pStyle w:val="ListParagraph"/>
        <w:numPr>
          <w:ilvl w:val="0"/>
          <w:numId w:val="20"/>
        </w:numPr>
      </w:pPr>
      <w:r>
        <w:t>Avionics sub-component parts distributors</w:t>
      </w:r>
    </w:p>
    <w:p w:rsidR="00F91A69" w:rsidRDefault="00F91A69" w:rsidP="00AF1899">
      <w:pPr>
        <w:pStyle w:val="Heading3"/>
      </w:pPr>
      <w:bookmarkStart w:id="50" w:name="_Toc36202916"/>
      <w:r>
        <w:t>Category C:</w:t>
      </w:r>
      <w:bookmarkEnd w:id="50"/>
    </w:p>
    <w:p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rsidR="00F91A69" w:rsidRDefault="00F91A69" w:rsidP="00F91A69">
      <w:r>
        <w:t>Category C vendors will include, but are not limited to:</w:t>
      </w:r>
    </w:p>
    <w:p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rsidR="00AF1899" w:rsidRDefault="00F91A69" w:rsidP="009C3C24">
      <w:pPr>
        <w:pStyle w:val="ListParagraph"/>
        <w:numPr>
          <w:ilvl w:val="0"/>
          <w:numId w:val="21"/>
        </w:numPr>
      </w:pPr>
      <w:r>
        <w:t>Factory authorized distributors of electrical/mechanical hardware</w:t>
      </w:r>
    </w:p>
    <w:p w:rsidR="00AF1899" w:rsidRDefault="00F91A69" w:rsidP="009C3C24">
      <w:pPr>
        <w:pStyle w:val="ListParagraph"/>
        <w:numPr>
          <w:ilvl w:val="0"/>
          <w:numId w:val="21"/>
        </w:numPr>
      </w:pPr>
      <w:r>
        <w:t>Factory authorized distributors of adhesives, and sealants</w:t>
      </w:r>
    </w:p>
    <w:p w:rsidR="00AF1899" w:rsidRDefault="00F91A69" w:rsidP="009C3C24">
      <w:pPr>
        <w:pStyle w:val="ListParagraph"/>
        <w:numPr>
          <w:ilvl w:val="0"/>
          <w:numId w:val="21"/>
        </w:numPr>
      </w:pPr>
      <w:r>
        <w:t>Manufacturers of paints</w:t>
      </w:r>
    </w:p>
    <w:p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rsidR="00F91A69" w:rsidRDefault="00F91A69" w:rsidP="009C3C24">
      <w:pPr>
        <w:pStyle w:val="ListParagraph"/>
        <w:numPr>
          <w:ilvl w:val="0"/>
          <w:numId w:val="21"/>
        </w:numPr>
      </w:pPr>
      <w:r>
        <w:t>Manufacturers of raw material such as aluminum, electrical wire,</w:t>
      </w:r>
      <w:r w:rsidR="00AF1899">
        <w:t xml:space="preserve"> </w:t>
      </w:r>
      <w:r>
        <w:t>adhesives, etc.</w:t>
      </w:r>
    </w:p>
    <w:p w:rsidR="00F91A69" w:rsidRDefault="00F91A69" w:rsidP="00F91A69">
      <w:r>
        <w:t>Vendor audits will be scheduled according to the following priorities:</w:t>
      </w:r>
    </w:p>
    <w:p w:rsidR="00F91A69" w:rsidRPr="00AF1899" w:rsidRDefault="00F91A69" w:rsidP="00F91A69">
      <w:pPr>
        <w:rPr>
          <w:b/>
        </w:rPr>
      </w:pPr>
      <w:r w:rsidRPr="00AF1899">
        <w:rPr>
          <w:b/>
        </w:rPr>
        <w:t>Priority I:</w:t>
      </w:r>
    </w:p>
    <w:p w:rsidR="00AF1899" w:rsidRDefault="00F91A69" w:rsidP="009C3C24">
      <w:pPr>
        <w:pStyle w:val="ListParagraph"/>
        <w:numPr>
          <w:ilvl w:val="0"/>
          <w:numId w:val="22"/>
        </w:numPr>
      </w:pPr>
      <w:r>
        <w:t>Category A vendors with reliability or warranty problems</w:t>
      </w:r>
    </w:p>
    <w:p w:rsidR="00AF1899" w:rsidRDefault="00F91A69" w:rsidP="009C3C24">
      <w:pPr>
        <w:pStyle w:val="ListParagraph"/>
        <w:numPr>
          <w:ilvl w:val="0"/>
          <w:numId w:val="22"/>
        </w:numPr>
      </w:pPr>
      <w:r>
        <w:t>New Category A vendors</w:t>
      </w:r>
    </w:p>
    <w:p w:rsidR="00F91A69" w:rsidRDefault="00F91A69" w:rsidP="009C3C24">
      <w:pPr>
        <w:pStyle w:val="ListParagraph"/>
        <w:numPr>
          <w:ilvl w:val="0"/>
          <w:numId w:val="22"/>
        </w:numPr>
      </w:pPr>
      <w:r>
        <w:t xml:space="preserve">Category </w:t>
      </w:r>
      <w:proofErr w:type="spellStart"/>
      <w:r>
        <w:t>A</w:t>
      </w:r>
      <w:proofErr w:type="spellEnd"/>
      <w:r>
        <w:t xml:space="preserve"> audit updates</w:t>
      </w:r>
    </w:p>
    <w:p w:rsidR="00F91A69" w:rsidRPr="00AF1899" w:rsidRDefault="00F91A69" w:rsidP="00F91A69">
      <w:pPr>
        <w:rPr>
          <w:b/>
        </w:rPr>
      </w:pPr>
      <w:r w:rsidRPr="00AF1899">
        <w:rPr>
          <w:b/>
        </w:rPr>
        <w:t>Priority II:</w:t>
      </w:r>
    </w:p>
    <w:p w:rsidR="00AF1899" w:rsidRDefault="00F91A69" w:rsidP="009C3C24">
      <w:pPr>
        <w:pStyle w:val="ListParagraph"/>
        <w:numPr>
          <w:ilvl w:val="0"/>
          <w:numId w:val="23"/>
        </w:numPr>
      </w:pPr>
      <w:r>
        <w:t>Category B vendors with reliability or warranty problems</w:t>
      </w:r>
    </w:p>
    <w:p w:rsidR="00F91A69" w:rsidRDefault="00F91A69" w:rsidP="009C3C24">
      <w:pPr>
        <w:pStyle w:val="ListParagraph"/>
        <w:numPr>
          <w:ilvl w:val="0"/>
          <w:numId w:val="23"/>
        </w:numPr>
      </w:pPr>
      <w:r>
        <w:t>New Category B vendors</w:t>
      </w:r>
    </w:p>
    <w:p w:rsidR="00F91A69" w:rsidRPr="00AF1899" w:rsidRDefault="00F91A69" w:rsidP="00F91A69">
      <w:pPr>
        <w:rPr>
          <w:b/>
        </w:rPr>
      </w:pPr>
      <w:r w:rsidRPr="00AF1899">
        <w:rPr>
          <w:b/>
        </w:rPr>
        <w:t>Priority III:</w:t>
      </w:r>
    </w:p>
    <w:p w:rsidR="00AF1899" w:rsidRDefault="00F91A69" w:rsidP="009C3C24">
      <w:pPr>
        <w:pStyle w:val="ListParagraph"/>
        <w:numPr>
          <w:ilvl w:val="0"/>
          <w:numId w:val="24"/>
        </w:numPr>
      </w:pPr>
      <w:r>
        <w:t>All remaining vendors</w:t>
      </w:r>
    </w:p>
    <w:p w:rsidR="00AF1899" w:rsidRDefault="00AF1899">
      <w:pPr>
        <w:spacing w:before="0" w:after="160"/>
        <w:rPr>
          <w:rFonts w:eastAsia="Times New Roman" w:cs="Times New Roman"/>
          <w:color w:val="auto"/>
          <w:szCs w:val="20"/>
        </w:rPr>
      </w:pPr>
      <w:r>
        <w:br w:type="page"/>
      </w:r>
    </w:p>
    <w:p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rsidR="00AF1899" w:rsidRDefault="00AF1899">
      <w:pPr>
        <w:spacing w:before="0" w:after="160"/>
      </w:pPr>
      <w:r>
        <w:br w:type="page"/>
      </w:r>
    </w:p>
    <w:p w:rsidR="00F91A69" w:rsidRDefault="00AF1899" w:rsidP="00AF1899">
      <w:pPr>
        <w:pStyle w:val="Heading2"/>
      </w:pPr>
      <w:bookmarkStart w:id="51" w:name="_Toc36202917"/>
      <w:r>
        <w:lastRenderedPageBreak/>
        <w:t>Internal Audits</w:t>
      </w:r>
      <w:bookmarkEnd w:id="51"/>
    </w:p>
    <w:p w:rsidR="00F91A69" w:rsidRDefault="00F91A69" w:rsidP="00F91A69">
      <w:r>
        <w:t xml:space="preserve">The following departments/areas of </w:t>
      </w:r>
      <w:r w:rsidR="001E5F81">
        <w:t>Alta Avionics, LLC</w:t>
      </w:r>
      <w:r>
        <w:t xml:space="preserve"> shall be subject to</w:t>
      </w:r>
      <w:r w:rsidR="00AF1899">
        <w:t xml:space="preserve"> </w:t>
      </w:r>
      <w:r>
        <w:t>ongoing scheduled audits utilizing Form K-AUD-2 (Internal Audit). (A sample of</w:t>
      </w:r>
      <w:r w:rsidR="00AF1899">
        <w:t xml:space="preserve"> </w:t>
      </w:r>
      <w:r>
        <w:t>this form is found in the Forms Manual).</w:t>
      </w:r>
    </w:p>
    <w:p w:rsidR="00F91A69" w:rsidRDefault="00F91A69" w:rsidP="009C3C24">
      <w:pPr>
        <w:pStyle w:val="ListParagraph"/>
        <w:numPr>
          <w:ilvl w:val="0"/>
          <w:numId w:val="25"/>
        </w:numPr>
      </w:pPr>
      <w:r>
        <w:t>Service Department</w:t>
      </w:r>
    </w:p>
    <w:p w:rsidR="00F91A69" w:rsidRDefault="00F91A69" w:rsidP="009C3C24">
      <w:pPr>
        <w:pStyle w:val="ListParagraph"/>
        <w:numPr>
          <w:ilvl w:val="0"/>
          <w:numId w:val="25"/>
        </w:numPr>
      </w:pPr>
      <w:r>
        <w:t>Installation Department</w:t>
      </w:r>
    </w:p>
    <w:p w:rsidR="00F91A69" w:rsidRDefault="00F91A69" w:rsidP="009C3C24">
      <w:pPr>
        <w:pStyle w:val="ListParagraph"/>
        <w:numPr>
          <w:ilvl w:val="0"/>
          <w:numId w:val="25"/>
        </w:numPr>
      </w:pPr>
      <w:r>
        <w:t>Instrument Department</w:t>
      </w:r>
    </w:p>
    <w:p w:rsidR="00F91A69" w:rsidRDefault="00F91A69" w:rsidP="009C3C24">
      <w:pPr>
        <w:pStyle w:val="ListParagraph"/>
        <w:numPr>
          <w:ilvl w:val="0"/>
          <w:numId w:val="25"/>
        </w:numPr>
      </w:pPr>
      <w:r>
        <w:t>Parts/Shipping Department</w:t>
      </w:r>
    </w:p>
    <w:p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rsidR="00AF1899" w:rsidRDefault="00F91A69" w:rsidP="00F91A69">
      <w:r>
        <w:t>The audit will be an “on-the-scene” observation by the Chief Inspector, or his/her</w:t>
      </w:r>
      <w:r w:rsidR="00AF1899">
        <w:t xml:space="preserve"> </w:t>
      </w:r>
      <w:r>
        <w:t>designee.</w:t>
      </w:r>
      <w:r w:rsidR="00AF1899">
        <w:t xml:space="preserve"> </w:t>
      </w:r>
    </w:p>
    <w:p w:rsidR="00F91A69" w:rsidRDefault="00F91A69" w:rsidP="00F91A69">
      <w:r>
        <w:t>The auditor should inform the appropriate supervisor at least one day in advance</w:t>
      </w:r>
      <w:r w:rsidR="00AF1899">
        <w:t xml:space="preserve"> </w:t>
      </w:r>
      <w:r>
        <w:t>of the scheduled audit.</w:t>
      </w:r>
    </w:p>
    <w:p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rsidR="00F91A69" w:rsidRDefault="00F91A69" w:rsidP="00F91A69">
      <w:r>
        <w:t>After completing the audit, the auditor will issue Form K-AUD-3 (Audit</w:t>
      </w:r>
      <w:r w:rsidR="00AF1899">
        <w:t xml:space="preserve"> </w:t>
      </w:r>
      <w:r>
        <w:t>Findings/Corrective Action) (sample found in the Forms Manual) to the</w:t>
      </w:r>
      <w:r w:rsidR="00AF1899">
        <w:t xml:space="preserve"> </w:t>
      </w:r>
      <w:r>
        <w:t>department supervisor for follow-up, comments, and/or corrective action.</w:t>
      </w:r>
    </w:p>
    <w:p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rsidR="00AF1899" w:rsidRDefault="00AF1899">
      <w:pPr>
        <w:spacing w:before="0" w:after="160"/>
      </w:pPr>
      <w:r>
        <w:br w:type="page"/>
      </w:r>
    </w:p>
    <w:p w:rsidR="00F91A69" w:rsidRDefault="00AF1899" w:rsidP="00AF1899">
      <w:pPr>
        <w:pStyle w:val="Heading2"/>
      </w:pPr>
      <w:bookmarkStart w:id="52" w:name="_Toc36202918"/>
      <w:r>
        <w:lastRenderedPageBreak/>
        <w:t>Audit Follow-Up Procedures</w:t>
      </w:r>
      <w:bookmarkEnd w:id="52"/>
    </w:p>
    <w:p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rsidR="00F91A69" w:rsidRDefault="00F91A69" w:rsidP="00F91A69">
      <w:r>
        <w:t>The Chief Inspector, or his/her designee, will review the discrepancies, and prepare a</w:t>
      </w:r>
      <w:r w:rsidR="00AF1899">
        <w:t xml:space="preserve"> </w:t>
      </w:r>
      <w:r>
        <w:t>letter, or memo, to the department, agency, or vendor involved to insure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rsidR="00F91A69" w:rsidRDefault="00F91A69" w:rsidP="00F91A69">
      <w:r>
        <w:t>If a re-audit of a department/area shows that no corrective action was taken, or the</w:t>
      </w:r>
      <w:r w:rsidR="00AF1899">
        <w:t xml:space="preserve"> </w:t>
      </w:r>
      <w:r>
        <w:t>corrective action taken did not fix the discrepancy, the problem will be sent to the</w:t>
      </w:r>
    </w:p>
    <w:p w:rsidR="00AF1899" w:rsidRDefault="00F91A69" w:rsidP="00F91A69">
      <w:r>
        <w:t>General Manager for resolution.</w:t>
      </w:r>
    </w:p>
    <w:p w:rsidR="00AF1899" w:rsidRDefault="00AF1899">
      <w:pPr>
        <w:spacing w:before="0" w:after="160"/>
      </w:pPr>
      <w:r>
        <w:br w:type="page"/>
      </w:r>
    </w:p>
    <w:p w:rsidR="00F91A69" w:rsidRDefault="00AF1899" w:rsidP="00AF1899">
      <w:pPr>
        <w:pStyle w:val="Heading2"/>
      </w:pPr>
      <w:bookmarkStart w:id="53" w:name="_Toc36202919"/>
      <w:r>
        <w:lastRenderedPageBreak/>
        <w:t>Audit Records And Files</w:t>
      </w:r>
      <w:bookmarkEnd w:id="53"/>
    </w:p>
    <w:p w:rsidR="00F91A69" w:rsidRDefault="00F91A69" w:rsidP="00F91A69">
      <w:r>
        <w:t>Files containing internal audits, and vendor audits, will be maintained by the Quality</w:t>
      </w:r>
      <w:r w:rsidR="00AF1899">
        <w:t xml:space="preserve"> </w:t>
      </w:r>
      <w:r>
        <w:t xml:space="preserve">Assurance Manager, and located in </w:t>
      </w:r>
      <w:r w:rsidR="001E5F81">
        <w:t>Alta Avionics, LLC</w:t>
      </w:r>
      <w:r>
        <w:t xml:space="preserve"> computer system. The latest</w:t>
      </w:r>
      <w:r w:rsidR="00AF1899">
        <w:t xml:space="preserve"> </w:t>
      </w:r>
      <w:r>
        <w:t>audit will be kept on file, and past audit reports will be sent to the archives.</w:t>
      </w:r>
    </w:p>
    <w:p w:rsidR="00F91A69" w:rsidRDefault="00F91A69" w:rsidP="00F91A69">
      <w:r>
        <w:t>Responses concerning corrective actions for internal, and vendor audits will be attached</w:t>
      </w:r>
      <w:r w:rsidR="00AF1899">
        <w:t xml:space="preserve"> </w:t>
      </w:r>
      <w:r>
        <w:t>to the respective audit form. Internal and vendor audit records will be kept for three (3)</w:t>
      </w:r>
      <w:r w:rsidR="00AF1899">
        <w:t xml:space="preserve"> </w:t>
      </w:r>
      <w:r>
        <w:t>years. Repair Station Certificates, and any other data obtained from a vendor, may be</w:t>
      </w:r>
      <w:r w:rsidR="00AF1899">
        <w:t xml:space="preserve"> </w:t>
      </w:r>
      <w:r>
        <w:t>kept in its respective file for reference indefinitely.</w:t>
      </w:r>
    </w:p>
    <w:p w:rsidR="00F91A69" w:rsidRDefault="00F91A69" w:rsidP="00F91A69">
      <w:r>
        <w:t>Changes to the Approved Vendor List will be made after a vendor audit has been</w:t>
      </w:r>
      <w:r w:rsidR="00AF1899">
        <w:t xml:space="preserve"> </w:t>
      </w:r>
      <w:r>
        <w:t>accomplished and approved by the Quality Assurance Manager.</w:t>
      </w:r>
    </w:p>
    <w:p w:rsidR="00F91A69" w:rsidRDefault="00F91A69" w:rsidP="00F91A69">
      <w:r>
        <w:t>The Audit Findings Control Log, (form K-AUD-4), will be maintained by the Quality</w:t>
      </w:r>
      <w:r w:rsidR="00AF1899">
        <w:t xml:space="preserve"> </w:t>
      </w:r>
      <w:r>
        <w:t xml:space="preserve">Assurance Manager. Each audit will be recorded in </w:t>
      </w:r>
      <w:r w:rsidR="001E5F81">
        <w:t>Alta</w:t>
      </w:r>
      <w:r>
        <w:t xml:space="preserve"> Avionics computer system,</w:t>
      </w:r>
      <w:r w:rsidR="00AF1899">
        <w:t xml:space="preserve"> </w:t>
      </w:r>
      <w:r>
        <w:t>and it will provide a means of tracking, and follow-up of open audits. (A sample of this</w:t>
      </w:r>
      <w:r w:rsidR="00AF1899">
        <w:t xml:space="preserve"> </w:t>
      </w:r>
      <w:r>
        <w:t>form is in the Forms Manual).</w:t>
      </w:r>
    </w:p>
    <w:p w:rsidR="00AF1899" w:rsidRDefault="00AF1899">
      <w:pPr>
        <w:spacing w:before="0" w:after="160"/>
      </w:pPr>
      <w:r>
        <w:br w:type="page"/>
      </w:r>
    </w:p>
    <w:p w:rsidR="00F91A69" w:rsidRDefault="00AF1899" w:rsidP="00AF1899">
      <w:pPr>
        <w:pStyle w:val="Heading2"/>
      </w:pPr>
      <w:bookmarkStart w:id="54" w:name="_Toc36202920"/>
      <w:r>
        <w:lastRenderedPageBreak/>
        <w:t>Audit Experience</w:t>
      </w:r>
      <w:bookmarkEnd w:id="54"/>
    </w:p>
    <w:p w:rsidR="00F91A69" w:rsidRDefault="00F91A69" w:rsidP="00F91A69">
      <w:r>
        <w:t>An audit shall always be conducted as a completely professional process. The auditor’s</w:t>
      </w:r>
      <w:r w:rsidR="00AF1899">
        <w:t xml:space="preserve"> </w:t>
      </w:r>
      <w:r>
        <w:t>demeanor shall be one of “no nonsense” fact finding, of the subject vendors operation.</w:t>
      </w:r>
      <w:r w:rsidR="00AF1899">
        <w:t xml:space="preserve"> </w:t>
      </w:r>
      <w:r>
        <w:t xml:space="preserve">This applies equally to internal audits of </w:t>
      </w:r>
      <w:r w:rsidR="001E5F81">
        <w:t>Alta Avionics, LLC.</w:t>
      </w:r>
    </w:p>
    <w:p w:rsidR="00F91A69" w:rsidRDefault="00F91A69" w:rsidP="00F91A69">
      <w:r>
        <w:t>The auditor shall be sensitive to the needs of the subject vendors, or departments work</w:t>
      </w:r>
      <w:r w:rsidR="00AF1899">
        <w:t xml:space="preserve"> </w:t>
      </w:r>
      <w:r>
        <w:t>operations. All questions required on the applicable audit form, and any issues needing</w:t>
      </w:r>
      <w:r w:rsidR="00AF1899">
        <w:t xml:space="preserve"> </w:t>
      </w:r>
      <w:r>
        <w:t>attention, shall be addressed with minimal disruption of the subjects operation, while</w:t>
      </w:r>
      <w:r w:rsidR="00AF1899">
        <w:t xml:space="preserve"> </w:t>
      </w:r>
      <w:r>
        <w:t>being thorough.</w:t>
      </w:r>
    </w:p>
    <w:p w:rsidR="00AF1899" w:rsidRDefault="00F91A69" w:rsidP="00F91A69">
      <w:r>
        <w:t>All vendor, or department officials, shall be treated with professionalism and courtesy.</w:t>
      </w:r>
      <w:r w:rsidR="00AF1899">
        <w:t xml:space="preserve"> </w:t>
      </w:r>
      <w:r>
        <w:t>Ensure that all affected parties have the opportunity to address questions, and concerns</w:t>
      </w:r>
      <w:r w:rsidR="00AF1899">
        <w:t xml:space="preserve"> </w:t>
      </w:r>
      <w:r>
        <w:t>before the completion of the auditing visit. Be efficient with your time and theirs.</w:t>
      </w:r>
      <w:r w:rsidR="00AF1899">
        <w:t xml:space="preserve"> </w:t>
      </w:r>
    </w:p>
    <w:p w:rsidR="00F91A69" w:rsidRDefault="00F91A69" w:rsidP="00F91A69">
      <w:r>
        <w:t>Distribute findings, and/or results of the audit, to all concerned parties as soon as they</w:t>
      </w:r>
      <w:r w:rsidR="00AF1899">
        <w:t xml:space="preserve"> </w:t>
      </w:r>
      <w:r>
        <w:t>become available.</w:t>
      </w:r>
    </w:p>
    <w:p w:rsidR="00AF1899" w:rsidRDefault="00AF1899">
      <w:pPr>
        <w:spacing w:before="0" w:after="160"/>
      </w:pPr>
      <w:r>
        <w:br w:type="page"/>
      </w:r>
    </w:p>
    <w:p w:rsidR="00F91A69" w:rsidRDefault="00AF1899" w:rsidP="00AF1899">
      <w:pPr>
        <w:pStyle w:val="Heading2"/>
      </w:pPr>
      <w:bookmarkStart w:id="55" w:name="_Toc36202921"/>
      <w:r>
        <w:lastRenderedPageBreak/>
        <w:t>Audit Forms</w:t>
      </w:r>
      <w:bookmarkEnd w:id="55"/>
    </w:p>
    <w:p w:rsidR="00AF1899" w:rsidRDefault="00F91A69" w:rsidP="00F91A69">
      <w:pPr>
        <w:sectPr w:rsidR="00AF1899" w:rsidSect="00981196">
          <w:pgSz w:w="12240" w:h="15840"/>
          <w:pgMar w:top="1440" w:right="1440" w:bottom="1440" w:left="1440" w:header="720" w:footer="720" w:gutter="0"/>
          <w:pgNumType w:start="1" w:chapStyle="1"/>
          <w:cols w:space="720"/>
          <w:docGrid w:linePitch="360"/>
        </w:sectPr>
      </w:pPr>
      <w:r>
        <w:t xml:space="preserve">Audit forms, their use, and methods of completion are found in </w:t>
      </w:r>
      <w:r w:rsidR="001E5F81">
        <w:t>Alta</w:t>
      </w:r>
      <w:r w:rsidR="00AF1899">
        <w:t xml:space="preserve"> </w:t>
      </w:r>
      <w:r>
        <w:t xml:space="preserve">Avionics </w:t>
      </w:r>
      <w:r w:rsidR="001E5F81">
        <w:t xml:space="preserve">LLC </w:t>
      </w:r>
      <w:r>
        <w:t>Forms Manual. The Forms Manual is accepted by the FAA,</w:t>
      </w:r>
      <w:r w:rsidR="00AF1899">
        <w:t xml:space="preserve"> </w:t>
      </w:r>
      <w:r>
        <w:t>and will be maintained in a current condition at all times.</w:t>
      </w:r>
    </w:p>
    <w:p w:rsidR="00AF1899" w:rsidRPr="00AF1899" w:rsidRDefault="00AF1899" w:rsidP="00AF1899">
      <w:pPr>
        <w:pStyle w:val="Heading1"/>
      </w:pPr>
      <w:bookmarkStart w:id="56" w:name="_Toc36202922"/>
      <w:r w:rsidRPr="00AF1899">
        <w:lastRenderedPageBreak/>
        <w:t>Hazardous Materials</w:t>
      </w:r>
      <w:bookmarkEnd w:id="56"/>
    </w:p>
    <w:p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p>
    <w:p w:rsidR="00AF1899" w:rsidRDefault="00AF1899" w:rsidP="00AF1899">
      <w:r w:rsidRPr="00AF1899">
        <w:t>All employees will be trained during initial training and will be responsible</w:t>
      </w:r>
    </w:p>
    <w:p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rsidR="00AF1899" w:rsidRDefault="00AF1899" w:rsidP="00AF1899">
      <w:pPr>
        <w:pStyle w:val="Heading1"/>
      </w:pPr>
      <w:bookmarkStart w:id="57" w:name="_Toc36202923"/>
      <w:r>
        <w:lastRenderedPageBreak/>
        <w:t>Test Equipment And Test Equipment Equivalency</w:t>
      </w:r>
      <w:bookmarkEnd w:id="57"/>
    </w:p>
    <w:p w:rsidR="00AF1899" w:rsidRDefault="00AF1899" w:rsidP="00AF1899">
      <w:r>
        <w:t xml:space="preserve">All new test equipment will be assigned an ID by </w:t>
      </w:r>
      <w:r w:rsidR="001E5F81">
        <w:t>Alta Avionics, LLC</w:t>
      </w:r>
      <w:r>
        <w:t xml:space="preserve"> software at the time of acquisition.</w:t>
      </w:r>
    </w:p>
    <w:p w:rsidR="00AF1899" w:rsidRDefault="00AF1899" w:rsidP="00AF1899">
      <w:r>
        <w:t xml:space="preserve">All Documentation required for currency of calibration and calibration requirements will be found in </w:t>
      </w:r>
      <w:r w:rsidR="001E5F81">
        <w:t>Alta Avionics, LLC</w:t>
      </w:r>
      <w:r>
        <w:t xml:space="preserve"> software and will be available on all computer terminals.</w:t>
      </w:r>
    </w:p>
    <w:p w:rsidR="00AF1899" w:rsidRDefault="001E5F81" w:rsidP="00AF1899">
      <w:r>
        <w:t>Alta Avionics, LLC</w:t>
      </w:r>
      <w:r w:rsidR="00AF1899">
        <w:t xml:space="preserve"> reserves the right to use equivalent test equipment when deemed necessary. Proper documentation will be recorded in logbook labeled “Test Equipment Equivalency Log” and will be stored in main repair facility area for documentation and reference.</w:t>
      </w:r>
    </w:p>
    <w:p w:rsidR="00AF1899" w:rsidRDefault="00AF1899" w:rsidP="00AF1899">
      <w:r>
        <w:t>Procedures for the evaluation and suitability of equivalent test equipment are contained in the Repair Station’s Detailed Procedures Manual.</w:t>
      </w:r>
    </w:p>
    <w:p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rsidR="00AF1899" w:rsidRDefault="00AF1899" w:rsidP="00AF1899">
      <w:pPr>
        <w:pStyle w:val="Heading1"/>
      </w:pPr>
      <w:bookmarkStart w:id="58" w:name="_Toc36202924"/>
      <w:r>
        <w:lastRenderedPageBreak/>
        <w:t>Electronic Records</w:t>
      </w:r>
      <w:bookmarkEnd w:id="58"/>
    </w:p>
    <w:p w:rsidR="00AF1899" w:rsidRDefault="00AF1899" w:rsidP="00AF1899">
      <w:r>
        <w:t>To ensure compliance of all FAA requirements for electronic recordkeeping, the following procedures will be implemented:</w:t>
      </w:r>
    </w:p>
    <w:p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rsidR="00AF1899" w:rsidRDefault="00AF1899" w:rsidP="009C3C24">
      <w:pPr>
        <w:pStyle w:val="ListParagraph"/>
        <w:numPr>
          <w:ilvl w:val="1"/>
          <w:numId w:val="26"/>
        </w:numPr>
      </w:pPr>
      <w:r>
        <w:t>The Accountable manger or his/her designee will be made available to the NTSB and/or FAA personnel to assist in accessing the necessary computerized information.</w:t>
      </w:r>
    </w:p>
    <w:p w:rsidR="00AF1899" w:rsidRDefault="00AF1899" w:rsidP="009C3C24">
      <w:pPr>
        <w:pStyle w:val="ListParagraph"/>
        <w:numPr>
          <w:ilvl w:val="1"/>
          <w:numId w:val="26"/>
        </w:numPr>
      </w:pPr>
      <w:r>
        <w:t>Any computerized documentation requested will be supplied in either electronic form (PDF), or paper copy.</w:t>
      </w:r>
    </w:p>
    <w:p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rsidR="00AF1899" w:rsidRDefault="001E5F81" w:rsidP="009C3C24">
      <w:pPr>
        <w:pStyle w:val="ListParagraph"/>
        <w:numPr>
          <w:ilvl w:val="1"/>
          <w:numId w:val="26"/>
        </w:numPr>
      </w:pPr>
      <w:r>
        <w:t>Alta Avionics, LLC</w:t>
      </w:r>
      <w:r w:rsidR="00AF1899">
        <w:t xml:space="preserve"> computer system will not permit personal identification duplication.</w:t>
      </w:r>
    </w:p>
    <w:p w:rsidR="00AF1899" w:rsidRDefault="001E5F81" w:rsidP="009C3C24">
      <w:pPr>
        <w:pStyle w:val="ListParagraph"/>
        <w:numPr>
          <w:ilvl w:val="0"/>
          <w:numId w:val="26"/>
        </w:numPr>
      </w:pPr>
      <w:r>
        <w:t xml:space="preserve">Alta Avionics’ </w:t>
      </w:r>
      <w:r w:rsidR="00AF1899">
        <w:t>computer system is designed to conduct a weekly back up and a monthly system analysis. If during the system analysis a problem occurs an error is sent to the IT and is address immediately.</w:t>
      </w:r>
    </w:p>
    <w:p w:rsidR="00AF1899" w:rsidRDefault="00AF1899" w:rsidP="009C3C24">
      <w:pPr>
        <w:pStyle w:val="ListParagraph"/>
        <w:numPr>
          <w:ilvl w:val="1"/>
          <w:numId w:val="26"/>
        </w:numPr>
      </w:pPr>
      <w:r>
        <w:t>A report of this audit is kept on file and is will be available on request.</w:t>
      </w:r>
    </w:p>
    <w:p w:rsidR="00AF1899" w:rsidRDefault="00AF1899" w:rsidP="009C3C24">
      <w:pPr>
        <w:pStyle w:val="ListParagraph"/>
        <w:numPr>
          <w:ilvl w:val="0"/>
          <w:numId w:val="26"/>
        </w:numPr>
      </w:pPr>
      <w:r>
        <w:t>Procedures addressing transmission of computerized records to customers or another operator are described in the Quality control Manual under inspection procedures.</w:t>
      </w:r>
    </w:p>
    <w:p w:rsidR="00AF1899" w:rsidRDefault="00AF1899" w:rsidP="009C3C24">
      <w:pPr>
        <w:pStyle w:val="ListParagraph"/>
        <w:numPr>
          <w:ilvl w:val="0"/>
          <w:numId w:val="26"/>
        </w:numPr>
      </w:pPr>
      <w:r>
        <w:t>Training procedures for authorized personnel are addressed in the Training Manual, under initial training.</w:t>
      </w:r>
    </w:p>
    <w:p w:rsidR="00F72486" w:rsidRDefault="00F72486" w:rsidP="001E6CD2">
      <w:pPr>
        <w:rPr>
          <w:b/>
          <w:bCs/>
        </w:rPr>
      </w:pPr>
    </w:p>
    <w:p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59" w:name="_Toc36202925"/>
      <w:bookmarkStart w:id="60" w:name="ListOfEffectivePages"/>
      <w:r w:rsidRPr="001C02F7">
        <w:lastRenderedPageBreak/>
        <w:t>Appendix A – List of Effective Pages</w:t>
      </w:r>
      <w:bookmarkEnd w:id="59"/>
    </w:p>
    <w:tbl>
      <w:tblPr>
        <w:tblStyle w:val="TableGrid"/>
        <w:tblW w:w="0" w:type="auto"/>
        <w:tblInd w:w="918" w:type="dxa"/>
        <w:tblLook w:val="04A0" w:firstRow="1" w:lastRow="0" w:firstColumn="1" w:lastColumn="0" w:noHBand="0" w:noVBand="1"/>
      </w:tblPr>
      <w:tblGrid>
        <w:gridCol w:w="1957"/>
        <w:gridCol w:w="3661"/>
        <w:gridCol w:w="2814"/>
      </w:tblGrid>
      <w:tr w:rsidR="00D661E9" w:rsidRPr="009C1A8B" w:rsidTr="004121F9">
        <w:tc>
          <w:tcPr>
            <w:tcW w:w="8432" w:type="dxa"/>
            <w:gridSpan w:val="3"/>
          </w:tcPr>
          <w:bookmarkEnd w:id="60"/>
          <w:p w:rsidR="00D661E9" w:rsidRPr="009C1A8B" w:rsidRDefault="00D661E9" w:rsidP="00713237">
            <w:pPr>
              <w:jc w:val="center"/>
              <w:rPr>
                <w:rFonts w:cs="Times New Roman"/>
                <w:b/>
                <w:sz w:val="28"/>
                <w:szCs w:val="28"/>
              </w:rPr>
            </w:pPr>
            <w:r w:rsidRPr="009C1A8B">
              <w:rPr>
                <w:rFonts w:cs="Times New Roman"/>
                <w:b/>
                <w:sz w:val="28"/>
                <w:szCs w:val="28"/>
              </w:rPr>
              <w:t>LIST OF EFFECTIVE PAGES</w:t>
            </w:r>
          </w:p>
        </w:tc>
      </w:tr>
      <w:tr w:rsidR="00D661E9" w:rsidRPr="009C1A8B" w:rsidTr="004121F9">
        <w:tc>
          <w:tcPr>
            <w:tcW w:w="1957" w:type="dxa"/>
          </w:tcPr>
          <w:p w:rsidR="00D661E9" w:rsidRPr="009C1A8B" w:rsidRDefault="00D661E9" w:rsidP="00713237">
            <w:pPr>
              <w:jc w:val="center"/>
              <w:rPr>
                <w:rFonts w:cs="Times New Roman"/>
                <w:b/>
                <w:sz w:val="24"/>
                <w:u w:val="single"/>
              </w:rPr>
            </w:pPr>
            <w:r w:rsidRPr="009C1A8B">
              <w:rPr>
                <w:rFonts w:cs="Times New Roman"/>
                <w:b/>
                <w:sz w:val="24"/>
                <w:u w:val="single"/>
              </w:rPr>
              <w:t>PAGE NO.</w:t>
            </w:r>
          </w:p>
        </w:tc>
        <w:tc>
          <w:tcPr>
            <w:tcW w:w="3661" w:type="dxa"/>
          </w:tcPr>
          <w:p w:rsidR="00D661E9" w:rsidRPr="009C1A8B" w:rsidRDefault="00D661E9" w:rsidP="00713237">
            <w:pPr>
              <w:jc w:val="center"/>
              <w:rPr>
                <w:rFonts w:cs="Times New Roman"/>
                <w:b/>
                <w:sz w:val="24"/>
                <w:u w:val="single"/>
              </w:rPr>
            </w:pPr>
            <w:r w:rsidRPr="009C1A8B">
              <w:rPr>
                <w:rFonts w:cs="Times New Roman"/>
                <w:b/>
                <w:sz w:val="24"/>
                <w:u w:val="single"/>
              </w:rPr>
              <w:t>REV.</w:t>
            </w:r>
          </w:p>
        </w:tc>
        <w:tc>
          <w:tcPr>
            <w:tcW w:w="2814" w:type="dxa"/>
          </w:tcPr>
          <w:p w:rsidR="00D661E9" w:rsidRPr="009C1A8B" w:rsidRDefault="00D661E9" w:rsidP="00713237">
            <w:pPr>
              <w:jc w:val="center"/>
              <w:rPr>
                <w:rFonts w:cs="Times New Roman"/>
                <w:b/>
                <w:sz w:val="24"/>
                <w:u w:val="single"/>
              </w:rPr>
            </w:pPr>
            <w:r w:rsidRPr="009C1A8B">
              <w:rPr>
                <w:rFonts w:cs="Times New Roman"/>
                <w:b/>
                <w:sz w:val="24"/>
                <w:u w:val="single"/>
              </w:rPr>
              <w:t>DATE</w:t>
            </w:r>
          </w:p>
        </w:tc>
      </w:tr>
      <w:tr w:rsidR="00D661E9" w:rsidRPr="009C1A8B" w:rsidTr="004121F9">
        <w:tc>
          <w:tcPr>
            <w:tcW w:w="1957" w:type="dxa"/>
          </w:tcPr>
          <w:p w:rsidR="00D661E9" w:rsidRPr="009C1A8B" w:rsidRDefault="00D661E9" w:rsidP="009C1A8B">
            <w:pPr>
              <w:jc w:val="center"/>
            </w:pPr>
            <w:r w:rsidRPr="009C1A8B">
              <w:t>COVER PAGE</w:t>
            </w:r>
          </w:p>
        </w:tc>
        <w:tc>
          <w:tcPr>
            <w:tcW w:w="3661" w:type="dxa"/>
          </w:tcPr>
          <w:p w:rsidR="00D661E9" w:rsidRPr="009C1A8B" w:rsidRDefault="00D661E9" w:rsidP="009C1A8B">
            <w:pPr>
              <w:jc w:val="center"/>
            </w:pPr>
            <w:r w:rsidRPr="009C1A8B">
              <w:fldChar w:fldCharType="begin"/>
            </w:r>
            <w:r w:rsidRPr="009C1A8B">
              <w:instrText xml:space="preserve"> REF coverPageRevision \h </w:instrText>
            </w:r>
            <w:r w:rsidR="00713237" w:rsidRPr="009C1A8B">
              <w:instrText xml:space="preserve">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coverPageDate \h </w:instrText>
            </w:r>
            <w:r w:rsidR="00713237" w:rsidRPr="009C1A8B">
              <w:instrText xml:space="preserve"> \* MERGEFORMAT </w:instrText>
            </w:r>
            <w:r w:rsidRPr="009C1A8B">
              <w:fldChar w:fldCharType="separate"/>
            </w:r>
            <w:r w:rsidR="00480BEE"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1-1</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1-2</w:t>
            </w:r>
          </w:p>
        </w:tc>
        <w:tc>
          <w:tcPr>
            <w:tcW w:w="3661" w:type="dxa"/>
          </w:tcPr>
          <w:p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D661E9" w:rsidRPr="009C1A8B" w:rsidTr="004121F9">
        <w:tc>
          <w:tcPr>
            <w:tcW w:w="1957" w:type="dxa"/>
          </w:tcPr>
          <w:p w:rsidR="00D661E9" w:rsidRPr="009C1A8B" w:rsidRDefault="00713237" w:rsidP="009C1A8B">
            <w:pPr>
              <w:jc w:val="center"/>
            </w:pPr>
            <w:r w:rsidRPr="009C1A8B">
              <w:t>2-1</w:t>
            </w:r>
          </w:p>
        </w:tc>
        <w:tc>
          <w:tcPr>
            <w:tcW w:w="3661" w:type="dxa"/>
          </w:tcPr>
          <w:p w:rsidR="00D661E9" w:rsidRPr="009C1A8B" w:rsidRDefault="00D661E9"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D661E9" w:rsidRPr="009C1A8B" w:rsidRDefault="00D661E9"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3.2</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4-1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713237" w:rsidRPr="009C1A8B" w:rsidTr="004121F9">
        <w:tc>
          <w:tcPr>
            <w:tcW w:w="1957" w:type="dxa"/>
          </w:tcPr>
          <w:p w:rsidR="00713237" w:rsidRPr="009C1A8B" w:rsidRDefault="00713237" w:rsidP="009C1A8B">
            <w:pPr>
              <w:jc w:val="center"/>
            </w:pPr>
            <w:r w:rsidRPr="009C1A8B">
              <w:t>5-1</w:t>
            </w:r>
          </w:p>
        </w:tc>
        <w:tc>
          <w:tcPr>
            <w:tcW w:w="3661" w:type="dxa"/>
          </w:tcPr>
          <w:p w:rsidR="00713237" w:rsidRPr="009C1A8B" w:rsidRDefault="00713237"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713237" w:rsidRPr="009C1A8B" w:rsidRDefault="00713237"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6-1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7-1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8-1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9-1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10-1</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11-1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12-1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12-2</w:t>
            </w:r>
          </w:p>
        </w:tc>
        <w:tc>
          <w:tcPr>
            <w:tcW w:w="3661" w:type="dxa"/>
          </w:tcPr>
          <w:p w:rsidR="009C1A8B" w:rsidRPr="009C1A8B" w:rsidRDefault="009C1A8B" w:rsidP="009C1A8B">
            <w:pPr>
              <w:jc w:val="center"/>
            </w:pPr>
            <w:r w:rsidRPr="009C1A8B">
              <w:fldChar w:fldCharType="begin"/>
            </w:r>
            <w:r w:rsidRPr="009C1A8B">
              <w:instrText xml:space="preserve"> REF coverPageRevision \h  \* MERGEFORMAT </w:instrText>
            </w:r>
            <w:r w:rsidRPr="009C1A8B">
              <w:fldChar w:fldCharType="separate"/>
            </w:r>
            <w:r w:rsidRPr="009C1A8B">
              <w:t>1.0</w:t>
            </w:r>
            <w:r w:rsidRPr="009C1A8B">
              <w:fldChar w:fldCharType="end"/>
            </w:r>
          </w:p>
        </w:tc>
        <w:tc>
          <w:tcPr>
            <w:tcW w:w="2814" w:type="dxa"/>
          </w:tcPr>
          <w:p w:rsidR="009C1A8B" w:rsidRPr="009C1A8B" w:rsidRDefault="009C1A8B" w:rsidP="009C1A8B">
            <w:pPr>
              <w:jc w:val="center"/>
            </w:pPr>
            <w:r w:rsidRPr="009C1A8B">
              <w:fldChar w:fldCharType="begin"/>
            </w:r>
            <w:r w:rsidRPr="009C1A8B">
              <w:instrText xml:space="preserve"> REF TOCPageDate \h  \* MERGEFORMAT </w:instrText>
            </w:r>
            <w:r w:rsidRPr="009C1A8B">
              <w:fldChar w:fldCharType="separate"/>
            </w:r>
            <w:r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13-1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14-1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15-1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F86923" w:rsidRPr="009C1A8B" w:rsidTr="004121F9">
        <w:tc>
          <w:tcPr>
            <w:tcW w:w="1957" w:type="dxa"/>
          </w:tcPr>
          <w:p w:rsidR="00F86923" w:rsidRPr="009C1A8B" w:rsidRDefault="00F86923" w:rsidP="009C1A8B">
            <w:pPr>
              <w:jc w:val="center"/>
            </w:pPr>
            <w:r w:rsidRPr="009C1A8B">
              <w:t>16-1</w:t>
            </w:r>
          </w:p>
        </w:tc>
        <w:tc>
          <w:tcPr>
            <w:tcW w:w="3661" w:type="dxa"/>
          </w:tcPr>
          <w:p w:rsidR="00F86923" w:rsidRPr="009C1A8B" w:rsidRDefault="00F86923"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F86923" w:rsidRPr="009C1A8B" w:rsidRDefault="00F86923"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5F4940" w:rsidRPr="009C1A8B" w:rsidTr="004121F9">
        <w:tc>
          <w:tcPr>
            <w:tcW w:w="1957" w:type="dxa"/>
          </w:tcPr>
          <w:p w:rsidR="005F4940" w:rsidRPr="009C1A8B" w:rsidRDefault="005F4940" w:rsidP="009C1A8B">
            <w:pPr>
              <w:jc w:val="center"/>
            </w:pPr>
            <w:r w:rsidRPr="009C1A8B">
              <w:t>17-1</w:t>
            </w:r>
          </w:p>
        </w:tc>
        <w:tc>
          <w:tcPr>
            <w:tcW w:w="3661" w:type="dxa"/>
          </w:tcPr>
          <w:p w:rsidR="005F4940" w:rsidRPr="009C1A8B" w:rsidRDefault="005F4940"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5F4940" w:rsidRPr="009C1A8B" w:rsidRDefault="005F4940"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E72FAC" w:rsidRPr="009C1A8B" w:rsidTr="004121F9">
        <w:tc>
          <w:tcPr>
            <w:tcW w:w="1957" w:type="dxa"/>
          </w:tcPr>
          <w:p w:rsidR="00E72FAC" w:rsidRPr="009C1A8B" w:rsidRDefault="00E72FAC" w:rsidP="009C1A8B">
            <w:pPr>
              <w:jc w:val="center"/>
            </w:pPr>
            <w:r w:rsidRPr="009C1A8B">
              <w:t>18-1</w:t>
            </w:r>
          </w:p>
        </w:tc>
        <w:tc>
          <w:tcPr>
            <w:tcW w:w="3661" w:type="dxa"/>
          </w:tcPr>
          <w:p w:rsidR="00E72FAC" w:rsidRPr="009C1A8B" w:rsidRDefault="00E72FAC" w:rsidP="009C1A8B">
            <w:pPr>
              <w:jc w:val="center"/>
            </w:pPr>
            <w:r w:rsidRPr="009C1A8B">
              <w:fldChar w:fldCharType="begin"/>
            </w:r>
            <w:r w:rsidRPr="009C1A8B">
              <w:instrText xml:space="preserve"> REF coverPageRevision \h  \* MERGEFORMAT </w:instrText>
            </w:r>
            <w:r w:rsidRPr="009C1A8B">
              <w:fldChar w:fldCharType="separate"/>
            </w:r>
            <w:r w:rsidR="00480BEE" w:rsidRPr="009C1A8B">
              <w:t>1.0</w:t>
            </w:r>
            <w:r w:rsidRPr="009C1A8B">
              <w:fldChar w:fldCharType="end"/>
            </w:r>
          </w:p>
        </w:tc>
        <w:tc>
          <w:tcPr>
            <w:tcW w:w="2814" w:type="dxa"/>
          </w:tcPr>
          <w:p w:rsidR="00E72FAC" w:rsidRPr="009C1A8B" w:rsidRDefault="00E72FAC" w:rsidP="009C1A8B">
            <w:pPr>
              <w:jc w:val="center"/>
            </w:pPr>
            <w:r w:rsidRPr="009C1A8B">
              <w:fldChar w:fldCharType="begin"/>
            </w:r>
            <w:r w:rsidRPr="009C1A8B">
              <w:instrText xml:space="preserve"> REF TOCPageDate \h  \* MERGEFORMAT </w:instrText>
            </w:r>
            <w:r w:rsidRPr="009C1A8B">
              <w:fldChar w:fldCharType="separate"/>
            </w:r>
            <w:r w:rsidR="00480BEE" w:rsidRPr="009C1A8B">
              <w:t>03/2020</w:t>
            </w:r>
            <w:r w:rsidRPr="009C1A8B">
              <w:fldChar w:fldCharType="end"/>
            </w:r>
          </w:p>
        </w:tc>
      </w:tr>
      <w:tr w:rsidR="009C1A8B" w:rsidRPr="009C1A8B" w:rsidTr="004121F9">
        <w:tc>
          <w:tcPr>
            <w:tcW w:w="1957" w:type="dxa"/>
          </w:tcPr>
          <w:p w:rsidR="009C1A8B" w:rsidRPr="009C1A8B" w:rsidRDefault="009C1A8B" w:rsidP="009C1A8B">
            <w:pPr>
              <w:jc w:val="center"/>
            </w:pPr>
            <w:r w:rsidRPr="009C1A8B">
              <w:t>19-1</w:t>
            </w:r>
          </w:p>
        </w:tc>
        <w:tc>
          <w:tcPr>
            <w:tcW w:w="3661" w:type="dxa"/>
          </w:tcPr>
          <w:p w:rsidR="009C1A8B" w:rsidRPr="009C1A8B" w:rsidRDefault="009C1A8B" w:rsidP="009C1A8B">
            <w:pPr>
              <w:jc w:val="center"/>
            </w:pPr>
            <w:r w:rsidRPr="009C1A8B">
              <w:t>1.0</w:t>
            </w:r>
          </w:p>
        </w:tc>
        <w:tc>
          <w:tcPr>
            <w:tcW w:w="2814" w:type="dxa"/>
          </w:tcPr>
          <w:p w:rsidR="009C1A8B" w:rsidRPr="009C1A8B" w:rsidRDefault="009C1A8B" w:rsidP="009C1A8B">
            <w:pPr>
              <w:jc w:val="center"/>
            </w:pPr>
            <w:r w:rsidRPr="009C1A8B">
              <w:t>03/2020</w:t>
            </w:r>
          </w:p>
        </w:tc>
      </w:tr>
      <w:tr w:rsidR="009C1A8B" w:rsidRPr="009C1A8B" w:rsidTr="004121F9">
        <w:tc>
          <w:tcPr>
            <w:tcW w:w="1957" w:type="dxa"/>
          </w:tcPr>
          <w:p w:rsidR="009C1A8B" w:rsidRPr="009C1A8B" w:rsidRDefault="009C1A8B" w:rsidP="009C1A8B">
            <w:pPr>
              <w:jc w:val="center"/>
            </w:pPr>
            <w:r>
              <w:lastRenderedPageBreak/>
              <w:t>20-1</w:t>
            </w:r>
          </w:p>
        </w:tc>
        <w:tc>
          <w:tcPr>
            <w:tcW w:w="3661" w:type="dxa"/>
          </w:tcPr>
          <w:p w:rsidR="009C1A8B" w:rsidRPr="009C1A8B" w:rsidRDefault="009C1A8B" w:rsidP="009C1A8B">
            <w:pPr>
              <w:jc w:val="center"/>
            </w:pPr>
            <w:r>
              <w:t>1.0</w:t>
            </w:r>
          </w:p>
        </w:tc>
        <w:tc>
          <w:tcPr>
            <w:tcW w:w="2814" w:type="dxa"/>
          </w:tcPr>
          <w:p w:rsidR="009C1A8B" w:rsidRPr="009C1A8B" w:rsidRDefault="009C1A8B" w:rsidP="009C1A8B">
            <w:pPr>
              <w:jc w:val="center"/>
            </w:pPr>
            <w:r>
              <w:t>03/2020</w:t>
            </w:r>
          </w:p>
        </w:tc>
      </w:tr>
      <w:tr w:rsidR="009C1A8B" w:rsidRPr="009C1A8B" w:rsidTr="004121F9">
        <w:tc>
          <w:tcPr>
            <w:tcW w:w="1957" w:type="dxa"/>
          </w:tcPr>
          <w:p w:rsidR="009C1A8B" w:rsidRDefault="009C1A8B" w:rsidP="009C1A8B">
            <w:pPr>
              <w:jc w:val="center"/>
            </w:pPr>
            <w:r>
              <w:t>21-1</w:t>
            </w:r>
          </w:p>
        </w:tc>
        <w:tc>
          <w:tcPr>
            <w:tcW w:w="3661" w:type="dxa"/>
          </w:tcPr>
          <w:p w:rsidR="009C1A8B" w:rsidRDefault="009C1A8B" w:rsidP="009C1A8B">
            <w:pPr>
              <w:jc w:val="center"/>
            </w:pPr>
            <w:r>
              <w:t>1.0</w:t>
            </w:r>
          </w:p>
        </w:tc>
        <w:tc>
          <w:tcPr>
            <w:tcW w:w="2814" w:type="dxa"/>
          </w:tcPr>
          <w:p w:rsidR="009C1A8B" w:rsidRDefault="009C1A8B" w:rsidP="009C1A8B">
            <w:pPr>
              <w:jc w:val="center"/>
            </w:pPr>
            <w:r>
              <w:t>03/2020</w:t>
            </w:r>
          </w:p>
        </w:tc>
      </w:tr>
      <w:tr w:rsidR="004121F9" w:rsidRPr="009C1A8B" w:rsidTr="004121F9">
        <w:tc>
          <w:tcPr>
            <w:tcW w:w="1957" w:type="dxa"/>
          </w:tcPr>
          <w:p w:rsidR="004121F9" w:rsidRDefault="004121F9" w:rsidP="004121F9">
            <w:pPr>
              <w:jc w:val="center"/>
            </w:pPr>
            <w:r>
              <w:t>22-1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22-2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23-1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24-1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25-1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25-2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26-2</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26-3</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26-4</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26-5</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26-6</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26-7</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26-8</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26-9</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26-10</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26-11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27-1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28-1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r w:rsidR="004121F9" w:rsidRPr="009C1A8B" w:rsidTr="004121F9">
        <w:tc>
          <w:tcPr>
            <w:tcW w:w="1957" w:type="dxa"/>
          </w:tcPr>
          <w:p w:rsidR="004121F9" w:rsidRDefault="004121F9" w:rsidP="004121F9">
            <w:pPr>
              <w:jc w:val="center"/>
            </w:pPr>
            <w:r>
              <w:t>29-1</w:t>
            </w:r>
          </w:p>
        </w:tc>
        <w:tc>
          <w:tcPr>
            <w:tcW w:w="3661" w:type="dxa"/>
          </w:tcPr>
          <w:p w:rsidR="004121F9" w:rsidRDefault="004121F9" w:rsidP="004121F9">
            <w:pPr>
              <w:jc w:val="center"/>
            </w:pPr>
            <w:r>
              <w:t>1.0</w:t>
            </w:r>
          </w:p>
        </w:tc>
        <w:tc>
          <w:tcPr>
            <w:tcW w:w="2814" w:type="dxa"/>
          </w:tcPr>
          <w:p w:rsidR="004121F9" w:rsidRDefault="004121F9" w:rsidP="004121F9">
            <w:pPr>
              <w:jc w:val="center"/>
            </w:pPr>
            <w:r>
              <w:t>03/2020</w:t>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5A" w:rsidRDefault="0074775A" w:rsidP="004436FE">
      <w:pPr>
        <w:spacing w:before="0" w:after="0" w:line="240" w:lineRule="auto"/>
      </w:pPr>
      <w:r>
        <w:separator/>
      </w:r>
    </w:p>
  </w:endnote>
  <w:endnote w:type="continuationSeparator" w:id="0">
    <w:p w:rsidR="0074775A" w:rsidRDefault="0074775A"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451" w:rsidRPr="00E62B10" w:rsidRDefault="00E33451">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451" w:rsidRDefault="00E33451" w:rsidP="00074755">
    <w:pPr>
      <w:pStyle w:val="Footer"/>
      <w:pBdr>
        <w:bottom w:val="single" w:sz="6" w:space="1" w:color="auto"/>
      </w:pBdr>
    </w:pPr>
  </w:p>
  <w:p w:rsidR="00E33451" w:rsidRDefault="00E33451"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451" w:rsidRDefault="00E33451" w:rsidP="00D744D5">
    <w:pPr>
      <w:pStyle w:val="Footer"/>
      <w:pBdr>
        <w:bottom w:val="single" w:sz="6" w:space="1" w:color="auto"/>
      </w:pBdr>
    </w:pPr>
  </w:p>
  <w:p w:rsidR="00E33451" w:rsidRDefault="00E33451"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5A" w:rsidRDefault="0074775A" w:rsidP="004436FE">
      <w:pPr>
        <w:spacing w:before="0" w:after="0" w:line="240" w:lineRule="auto"/>
      </w:pPr>
      <w:r>
        <w:separator/>
      </w:r>
    </w:p>
  </w:footnote>
  <w:footnote w:type="continuationSeparator" w:id="0">
    <w:p w:rsidR="0074775A" w:rsidRDefault="0074775A"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451" w:rsidRDefault="00E33451" w:rsidP="008B2782">
    <w:pPr>
      <w:jc w:val="center"/>
    </w:pPr>
    <w:r>
      <w:t>Alta Avionics, LLC</w:t>
    </w:r>
  </w:p>
  <w:p w:rsidR="00E33451" w:rsidRDefault="00E33451" w:rsidP="008B2782">
    <w:pPr>
      <w:pBdr>
        <w:bottom w:val="single" w:sz="6" w:space="1" w:color="auto"/>
      </w:pBdr>
      <w:jc w:val="center"/>
    </w:pPr>
    <w:r>
      <w:t>Detailed Procedures Manual (DPM)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9DF2D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D3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7660C"/>
    <w:multiLevelType w:val="multilevel"/>
    <w:tmpl w:val="F920E6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9BF06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61878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0"/>
  </w:num>
  <w:num w:numId="5">
    <w:abstractNumId w:val="20"/>
  </w:num>
  <w:num w:numId="6">
    <w:abstractNumId w:val="19"/>
  </w:num>
  <w:num w:numId="7">
    <w:abstractNumId w:val="32"/>
  </w:num>
  <w:num w:numId="8">
    <w:abstractNumId w:val="28"/>
  </w:num>
  <w:num w:numId="9">
    <w:abstractNumId w:val="27"/>
  </w:num>
  <w:num w:numId="10">
    <w:abstractNumId w:val="8"/>
  </w:num>
  <w:num w:numId="11">
    <w:abstractNumId w:val="16"/>
  </w:num>
  <w:num w:numId="12">
    <w:abstractNumId w:val="30"/>
  </w:num>
  <w:num w:numId="13">
    <w:abstractNumId w:val="31"/>
  </w:num>
  <w:num w:numId="14">
    <w:abstractNumId w:val="26"/>
  </w:num>
  <w:num w:numId="15">
    <w:abstractNumId w:val="14"/>
  </w:num>
  <w:num w:numId="16">
    <w:abstractNumId w:val="41"/>
  </w:num>
  <w:num w:numId="17">
    <w:abstractNumId w:val="12"/>
  </w:num>
  <w:num w:numId="18">
    <w:abstractNumId w:val="13"/>
  </w:num>
  <w:num w:numId="19">
    <w:abstractNumId w:val="7"/>
  </w:num>
  <w:num w:numId="20">
    <w:abstractNumId w:val="43"/>
  </w:num>
  <w:num w:numId="21">
    <w:abstractNumId w:val="10"/>
  </w:num>
  <w:num w:numId="22">
    <w:abstractNumId w:val="18"/>
  </w:num>
  <w:num w:numId="23">
    <w:abstractNumId w:val="5"/>
  </w:num>
  <w:num w:numId="24">
    <w:abstractNumId w:val="34"/>
  </w:num>
  <w:num w:numId="25">
    <w:abstractNumId w:val="4"/>
  </w:num>
  <w:num w:numId="26">
    <w:abstractNumId w:val="40"/>
  </w:num>
  <w:num w:numId="27">
    <w:abstractNumId w:val="21"/>
  </w:num>
  <w:num w:numId="28">
    <w:abstractNumId w:val="33"/>
  </w:num>
  <w:num w:numId="2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74755"/>
    <w:rsid w:val="000F14C6"/>
    <w:rsid w:val="00102300"/>
    <w:rsid w:val="00107681"/>
    <w:rsid w:val="00117652"/>
    <w:rsid w:val="001707BA"/>
    <w:rsid w:val="001C02F7"/>
    <w:rsid w:val="001D4B27"/>
    <w:rsid w:val="001E5F81"/>
    <w:rsid w:val="001E6CD2"/>
    <w:rsid w:val="00227DDE"/>
    <w:rsid w:val="00270A22"/>
    <w:rsid w:val="002E1540"/>
    <w:rsid w:val="00324E40"/>
    <w:rsid w:val="00325692"/>
    <w:rsid w:val="0034005F"/>
    <w:rsid w:val="003468BB"/>
    <w:rsid w:val="003A0B1C"/>
    <w:rsid w:val="004121F9"/>
    <w:rsid w:val="004436FE"/>
    <w:rsid w:val="00454572"/>
    <w:rsid w:val="00480BEE"/>
    <w:rsid w:val="004D7110"/>
    <w:rsid w:val="00535F18"/>
    <w:rsid w:val="005428D3"/>
    <w:rsid w:val="00553320"/>
    <w:rsid w:val="005557F9"/>
    <w:rsid w:val="00584D17"/>
    <w:rsid w:val="005D3286"/>
    <w:rsid w:val="005F3713"/>
    <w:rsid w:val="005F4940"/>
    <w:rsid w:val="006472C8"/>
    <w:rsid w:val="00654029"/>
    <w:rsid w:val="006A3B4E"/>
    <w:rsid w:val="006C25B4"/>
    <w:rsid w:val="006D244E"/>
    <w:rsid w:val="00713237"/>
    <w:rsid w:val="00742B1E"/>
    <w:rsid w:val="0074775A"/>
    <w:rsid w:val="00770D44"/>
    <w:rsid w:val="007956D3"/>
    <w:rsid w:val="007D2BF9"/>
    <w:rsid w:val="00804EB4"/>
    <w:rsid w:val="00813A10"/>
    <w:rsid w:val="00830D0B"/>
    <w:rsid w:val="00837AA4"/>
    <w:rsid w:val="0084112D"/>
    <w:rsid w:val="008429C0"/>
    <w:rsid w:val="00887544"/>
    <w:rsid w:val="008A5831"/>
    <w:rsid w:val="008B2782"/>
    <w:rsid w:val="008E5EF1"/>
    <w:rsid w:val="0095410B"/>
    <w:rsid w:val="00961926"/>
    <w:rsid w:val="00981196"/>
    <w:rsid w:val="009C1A8B"/>
    <w:rsid w:val="009C3C24"/>
    <w:rsid w:val="009C6E87"/>
    <w:rsid w:val="009F349C"/>
    <w:rsid w:val="009F6AF5"/>
    <w:rsid w:val="00A57F2B"/>
    <w:rsid w:val="00AC396E"/>
    <w:rsid w:val="00AF1899"/>
    <w:rsid w:val="00B372E1"/>
    <w:rsid w:val="00B410FB"/>
    <w:rsid w:val="00B7028E"/>
    <w:rsid w:val="00BE349D"/>
    <w:rsid w:val="00C310DD"/>
    <w:rsid w:val="00C4588C"/>
    <w:rsid w:val="00CE32C1"/>
    <w:rsid w:val="00CF5227"/>
    <w:rsid w:val="00D022B4"/>
    <w:rsid w:val="00D07891"/>
    <w:rsid w:val="00D102E6"/>
    <w:rsid w:val="00D168D6"/>
    <w:rsid w:val="00D661E9"/>
    <w:rsid w:val="00D744D5"/>
    <w:rsid w:val="00DE2561"/>
    <w:rsid w:val="00E04824"/>
    <w:rsid w:val="00E33451"/>
    <w:rsid w:val="00E62B10"/>
    <w:rsid w:val="00E672FB"/>
    <w:rsid w:val="00E72FAC"/>
    <w:rsid w:val="00EC78FB"/>
    <w:rsid w:val="00EE0AED"/>
    <w:rsid w:val="00F14E68"/>
    <w:rsid w:val="00F572DF"/>
    <w:rsid w:val="00F62C34"/>
    <w:rsid w:val="00F72486"/>
    <w:rsid w:val="00F86923"/>
    <w:rsid w:val="00F91A69"/>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516CD"/>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E672FB"/>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454572"/>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semiHidden/>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E672FB"/>
    <w:rPr>
      <w:rFonts w:ascii="Palatino Linotype" w:hAnsi="Palatino Linotype"/>
      <w:b/>
      <w:color w:val="000000" w:themeColor="text1"/>
      <w:sz w:val="28"/>
    </w:rPr>
  </w:style>
  <w:style w:type="character" w:customStyle="1" w:styleId="Heading2Char">
    <w:name w:val="Heading 2 Char"/>
    <w:basedOn w:val="DefaultParagraphFont"/>
    <w:link w:val="Heading2"/>
    <w:rsid w:val="00454572"/>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7A13F-C315-C743-9E78-01519E11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36</TotalTime>
  <Pages>48</Pages>
  <Words>8971</Words>
  <Characters>51135</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4</cp:revision>
  <cp:lastPrinted>2020-03-10T20:28:00Z</cp:lastPrinted>
  <dcterms:created xsi:type="dcterms:W3CDTF">2020-03-28T15:04:00Z</dcterms:created>
  <dcterms:modified xsi:type="dcterms:W3CDTF">2020-03-28T16:04:00Z</dcterms:modified>
</cp:coreProperties>
</file>