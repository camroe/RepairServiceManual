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6FE" w:rsidRDefault="004436FE">
      <w:pPr>
        <w:jc w:val="center"/>
      </w:pPr>
    </w:p>
    <w:p w:rsidR="004436FE" w:rsidRDefault="00553320">
      <w:pPr>
        <w:jc w:val="center"/>
      </w:pPr>
      <w:r>
        <w:rPr>
          <w:noProof/>
        </w:rPr>
        <w:drawing>
          <wp:inline distT="0" distB="0" distL="0" distR="0" wp14:anchorId="0C7B30B9" wp14:editId="08A7F002">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rsidR="004436FE" w:rsidRDefault="004436FE">
      <w:pPr>
        <w:jc w:val="center"/>
      </w:pPr>
    </w:p>
    <w:p w:rsidR="004436FE" w:rsidRPr="000A5F7A" w:rsidRDefault="004436FE">
      <w:pPr>
        <w:jc w:val="center"/>
        <w:rPr>
          <w:b/>
          <w:sz w:val="48"/>
          <w:szCs w:val="48"/>
        </w:rPr>
      </w:pPr>
      <w:r>
        <w:rPr>
          <w:b/>
          <w:sz w:val="48"/>
          <w:szCs w:val="48"/>
        </w:rPr>
        <w:t>Alta Avionics, LLC</w:t>
      </w:r>
    </w:p>
    <w:p w:rsidR="004436FE" w:rsidRPr="000A5F7A" w:rsidRDefault="004436FE">
      <w:pPr>
        <w:jc w:val="center"/>
        <w:rPr>
          <w:b/>
          <w:sz w:val="48"/>
          <w:szCs w:val="48"/>
        </w:rPr>
      </w:pPr>
    </w:p>
    <w:p w:rsidR="004436FE" w:rsidRDefault="00CD3C5A" w:rsidP="00117652">
      <w:pPr>
        <w:jc w:val="center"/>
        <w:rPr>
          <w:b/>
          <w:sz w:val="48"/>
          <w:szCs w:val="48"/>
        </w:rPr>
      </w:pPr>
      <w:r>
        <w:rPr>
          <w:b/>
          <w:sz w:val="48"/>
          <w:szCs w:val="48"/>
        </w:rPr>
        <w:t>TRAINING PROBRAM</w:t>
      </w:r>
      <w:r w:rsidR="004436FE" w:rsidRPr="000A5F7A">
        <w:rPr>
          <w:b/>
          <w:sz w:val="48"/>
          <w:szCs w:val="48"/>
        </w:rPr>
        <w:t xml:space="preserve"> MANUAL</w:t>
      </w:r>
    </w:p>
    <w:p w:rsidR="004436FE" w:rsidRPr="000A5F7A" w:rsidRDefault="004436FE" w:rsidP="00117652">
      <w:pPr>
        <w:jc w:val="center"/>
        <w:rPr>
          <w:b/>
          <w:sz w:val="48"/>
          <w:szCs w:val="48"/>
        </w:rPr>
      </w:pPr>
      <w:r>
        <w:rPr>
          <w:b/>
          <w:sz w:val="48"/>
          <w:szCs w:val="48"/>
        </w:rPr>
        <w:t>(</w:t>
      </w:r>
      <w:r w:rsidR="00CD3C5A">
        <w:rPr>
          <w:b/>
          <w:sz w:val="48"/>
          <w:szCs w:val="48"/>
        </w:rPr>
        <w:t>TPM</w:t>
      </w:r>
      <w:r>
        <w:rPr>
          <w:b/>
          <w:sz w:val="48"/>
          <w:szCs w:val="48"/>
        </w:rPr>
        <w:t>)</w:t>
      </w:r>
    </w:p>
    <w:p w:rsidR="004436FE" w:rsidRDefault="004436FE">
      <w:pPr>
        <w:jc w:val="center"/>
        <w:rPr>
          <w:b/>
          <w:sz w:val="36"/>
        </w:rPr>
      </w:pPr>
    </w:p>
    <w:p w:rsidR="004436FE" w:rsidRDefault="004436FE" w:rsidP="00117652">
      <w:pPr>
        <w:jc w:val="center"/>
        <w:rPr>
          <w:b/>
          <w:sz w:val="36"/>
        </w:rPr>
      </w:pPr>
      <w:r>
        <w:rPr>
          <w:b/>
          <w:sz w:val="36"/>
        </w:rPr>
        <w:t xml:space="preserve">CRS# </w:t>
      </w:r>
      <w:r w:rsidR="00B37D55">
        <w:rPr>
          <w:b/>
          <w:sz w:val="36"/>
        </w:rPr>
        <w:t>TBD</w:t>
      </w:r>
      <w:bookmarkStart w:id="0" w:name="_GoBack"/>
      <w:bookmarkEnd w:id="0"/>
    </w:p>
    <w:p w:rsidR="004436FE" w:rsidRDefault="004436FE" w:rsidP="00117652">
      <w:pPr>
        <w:jc w:val="center"/>
        <w:rPr>
          <w:b/>
          <w:sz w:val="36"/>
        </w:rPr>
      </w:pPr>
      <w:r>
        <w:rPr>
          <w:b/>
          <w:sz w:val="36"/>
        </w:rPr>
        <w:t>1887 SOUTH 1800 WEST</w:t>
      </w:r>
    </w:p>
    <w:p w:rsidR="004436FE" w:rsidRDefault="004436FE" w:rsidP="00117652">
      <w:pPr>
        <w:jc w:val="center"/>
        <w:rPr>
          <w:b/>
          <w:sz w:val="36"/>
        </w:rPr>
      </w:pPr>
      <w:r>
        <w:rPr>
          <w:b/>
          <w:sz w:val="36"/>
        </w:rPr>
        <w:t>Woods Cross, UT 84087</w:t>
      </w:r>
    </w:p>
    <w:p w:rsidR="004436FE" w:rsidRDefault="004436FE"/>
    <w:p w:rsidR="00D744D5" w:rsidRDefault="00D744D5">
      <w:pPr>
        <w:sectPr w:rsidR="00D744D5" w:rsidSect="008B2782">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bookmarkStart w:id="6" w:name="_Toc53328410" w:displacedByCustomXml="next"/>
    <w:sdt>
      <w:sdtPr>
        <w:rPr>
          <w:sz w:val="22"/>
        </w:rPr>
        <w:id w:val="-866749978"/>
        <w:docPartObj>
          <w:docPartGallery w:val="Table of Contents"/>
          <w:docPartUnique/>
        </w:docPartObj>
      </w:sdtPr>
      <w:sdtEndPr>
        <w:rPr>
          <w:b w:val="0"/>
          <w:bCs/>
          <w:noProof/>
        </w:rPr>
      </w:sdtEndPr>
      <w:sdtContent>
        <w:p w:rsidR="007956D3" w:rsidRDefault="007956D3" w:rsidP="00A112B8">
          <w:pPr>
            <w:pStyle w:val="Heading1"/>
          </w:pPr>
          <w:r w:rsidRPr="007956D3">
            <w:t>Table of Contents</w:t>
          </w:r>
          <w:bookmarkEnd w:id="6"/>
          <w:r>
            <w:t xml:space="preserve"> </w:t>
          </w:r>
        </w:p>
        <w:p w:rsidR="003856D4" w:rsidRDefault="00D744D5">
          <w:pPr>
            <w:pStyle w:val="TOC1"/>
            <w:rPr>
              <w:rFonts w:asciiTheme="minorHAnsi" w:eastAsiaTheme="minorEastAsia" w:hAnsiTheme="minorHAnsi"/>
              <w:noProof/>
              <w:color w:val="auto"/>
              <w:sz w:val="24"/>
              <w:szCs w:val="24"/>
            </w:rPr>
          </w:pPr>
          <w:r>
            <w:fldChar w:fldCharType="begin"/>
          </w:r>
          <w:r>
            <w:instrText xml:space="preserve"> TOC \o "1-3" \h \z \u </w:instrText>
          </w:r>
          <w:r>
            <w:fldChar w:fldCharType="separate"/>
          </w:r>
          <w:hyperlink w:anchor="_Toc53328410" w:history="1">
            <w:r w:rsidR="003856D4" w:rsidRPr="00083528">
              <w:rPr>
                <w:rStyle w:val="Hyperlink"/>
                <w:noProof/>
              </w:rPr>
              <w:t>1</w:t>
            </w:r>
            <w:r w:rsidR="003856D4">
              <w:rPr>
                <w:rFonts w:asciiTheme="minorHAnsi" w:eastAsiaTheme="minorEastAsia" w:hAnsiTheme="minorHAnsi"/>
                <w:noProof/>
                <w:color w:val="auto"/>
                <w:sz w:val="24"/>
                <w:szCs w:val="24"/>
              </w:rPr>
              <w:tab/>
            </w:r>
            <w:r w:rsidR="003856D4" w:rsidRPr="00083528">
              <w:rPr>
                <w:rStyle w:val="Hyperlink"/>
                <w:noProof/>
              </w:rPr>
              <w:t>Table of Contents</w:t>
            </w:r>
            <w:r w:rsidR="003856D4">
              <w:rPr>
                <w:noProof/>
                <w:webHidden/>
              </w:rPr>
              <w:tab/>
            </w:r>
            <w:r w:rsidR="003856D4">
              <w:rPr>
                <w:noProof/>
                <w:webHidden/>
              </w:rPr>
              <w:fldChar w:fldCharType="begin"/>
            </w:r>
            <w:r w:rsidR="003856D4">
              <w:rPr>
                <w:noProof/>
                <w:webHidden/>
              </w:rPr>
              <w:instrText xml:space="preserve"> PAGEREF _Toc53328410 \h </w:instrText>
            </w:r>
            <w:r w:rsidR="003856D4">
              <w:rPr>
                <w:noProof/>
                <w:webHidden/>
              </w:rPr>
            </w:r>
            <w:r w:rsidR="003856D4">
              <w:rPr>
                <w:noProof/>
                <w:webHidden/>
              </w:rPr>
              <w:fldChar w:fldCharType="separate"/>
            </w:r>
            <w:r w:rsidR="00B37D55">
              <w:rPr>
                <w:noProof/>
                <w:webHidden/>
              </w:rPr>
              <w:t>1-1</w:t>
            </w:r>
            <w:r w:rsidR="003856D4">
              <w:rPr>
                <w:noProof/>
                <w:webHidden/>
              </w:rPr>
              <w:fldChar w:fldCharType="end"/>
            </w:r>
          </w:hyperlink>
        </w:p>
        <w:p w:rsidR="003856D4" w:rsidRDefault="003856D4">
          <w:pPr>
            <w:pStyle w:val="TOC1"/>
            <w:rPr>
              <w:rFonts w:asciiTheme="minorHAnsi" w:eastAsiaTheme="minorEastAsia" w:hAnsiTheme="minorHAnsi"/>
              <w:noProof/>
              <w:color w:val="auto"/>
              <w:sz w:val="24"/>
              <w:szCs w:val="24"/>
            </w:rPr>
          </w:pPr>
          <w:hyperlink w:anchor="_Toc53328411" w:history="1">
            <w:r w:rsidRPr="00083528">
              <w:rPr>
                <w:rStyle w:val="Hyperlink"/>
                <w:noProof/>
              </w:rPr>
              <w:t>2</w:t>
            </w:r>
            <w:r>
              <w:rPr>
                <w:rFonts w:asciiTheme="minorHAnsi" w:eastAsiaTheme="minorEastAsia" w:hAnsiTheme="minorHAnsi"/>
                <w:noProof/>
                <w:color w:val="auto"/>
                <w:sz w:val="24"/>
                <w:szCs w:val="24"/>
              </w:rPr>
              <w:tab/>
            </w:r>
            <w:r w:rsidRPr="00083528">
              <w:rPr>
                <w:rStyle w:val="Hyperlink"/>
                <w:noProof/>
              </w:rPr>
              <w:t>Introduction</w:t>
            </w:r>
            <w:r>
              <w:rPr>
                <w:noProof/>
                <w:webHidden/>
              </w:rPr>
              <w:tab/>
            </w:r>
            <w:r>
              <w:rPr>
                <w:noProof/>
                <w:webHidden/>
              </w:rPr>
              <w:fldChar w:fldCharType="begin"/>
            </w:r>
            <w:r>
              <w:rPr>
                <w:noProof/>
                <w:webHidden/>
              </w:rPr>
              <w:instrText xml:space="preserve"> PAGEREF _Toc53328411 \h </w:instrText>
            </w:r>
            <w:r>
              <w:rPr>
                <w:noProof/>
                <w:webHidden/>
              </w:rPr>
            </w:r>
            <w:r>
              <w:rPr>
                <w:noProof/>
                <w:webHidden/>
              </w:rPr>
              <w:fldChar w:fldCharType="separate"/>
            </w:r>
            <w:r w:rsidR="00B37D55">
              <w:rPr>
                <w:noProof/>
                <w:webHidden/>
              </w:rPr>
              <w:t>2-1</w:t>
            </w:r>
            <w:r>
              <w:rPr>
                <w:noProof/>
                <w:webHidden/>
              </w:rPr>
              <w:fldChar w:fldCharType="end"/>
            </w:r>
          </w:hyperlink>
        </w:p>
        <w:p w:rsidR="003856D4" w:rsidRDefault="003856D4">
          <w:pPr>
            <w:pStyle w:val="TOC1"/>
            <w:rPr>
              <w:rFonts w:asciiTheme="minorHAnsi" w:eastAsiaTheme="minorEastAsia" w:hAnsiTheme="minorHAnsi"/>
              <w:noProof/>
              <w:color w:val="auto"/>
              <w:sz w:val="24"/>
              <w:szCs w:val="24"/>
            </w:rPr>
          </w:pPr>
          <w:hyperlink w:anchor="_Toc53328412" w:history="1">
            <w:r w:rsidRPr="00083528">
              <w:rPr>
                <w:rStyle w:val="Hyperlink"/>
                <w:noProof/>
              </w:rPr>
              <w:t>3</w:t>
            </w:r>
            <w:r>
              <w:rPr>
                <w:rFonts w:asciiTheme="minorHAnsi" w:eastAsiaTheme="minorEastAsia" w:hAnsiTheme="minorHAnsi"/>
                <w:noProof/>
                <w:color w:val="auto"/>
                <w:sz w:val="24"/>
                <w:szCs w:val="24"/>
              </w:rPr>
              <w:tab/>
            </w:r>
            <w:r w:rsidRPr="00083528">
              <w:rPr>
                <w:rStyle w:val="Hyperlink"/>
                <w:noProof/>
              </w:rPr>
              <w:t>Manual Control</w:t>
            </w:r>
            <w:r>
              <w:rPr>
                <w:noProof/>
                <w:webHidden/>
              </w:rPr>
              <w:tab/>
            </w:r>
            <w:r>
              <w:rPr>
                <w:noProof/>
                <w:webHidden/>
              </w:rPr>
              <w:fldChar w:fldCharType="begin"/>
            </w:r>
            <w:r>
              <w:rPr>
                <w:noProof/>
                <w:webHidden/>
              </w:rPr>
              <w:instrText xml:space="preserve"> PAGEREF _Toc53328412 \h </w:instrText>
            </w:r>
            <w:r>
              <w:rPr>
                <w:noProof/>
                <w:webHidden/>
              </w:rPr>
            </w:r>
            <w:r>
              <w:rPr>
                <w:noProof/>
                <w:webHidden/>
              </w:rPr>
              <w:fldChar w:fldCharType="separate"/>
            </w:r>
            <w:r w:rsidR="00B37D55">
              <w:rPr>
                <w:noProof/>
                <w:webHidden/>
              </w:rPr>
              <w:t>3-1</w:t>
            </w:r>
            <w:r>
              <w:rPr>
                <w:noProof/>
                <w:webHidden/>
              </w:rPr>
              <w:fldChar w:fldCharType="end"/>
            </w:r>
          </w:hyperlink>
        </w:p>
        <w:p w:rsidR="003856D4" w:rsidRDefault="003856D4">
          <w:pPr>
            <w:pStyle w:val="TOC1"/>
            <w:rPr>
              <w:rFonts w:asciiTheme="minorHAnsi" w:eastAsiaTheme="minorEastAsia" w:hAnsiTheme="minorHAnsi"/>
              <w:noProof/>
              <w:color w:val="auto"/>
              <w:sz w:val="24"/>
              <w:szCs w:val="24"/>
            </w:rPr>
          </w:pPr>
          <w:hyperlink w:anchor="_Toc53328413" w:history="1">
            <w:r w:rsidRPr="00083528">
              <w:rPr>
                <w:rStyle w:val="Hyperlink"/>
                <w:noProof/>
              </w:rPr>
              <w:t>4</w:t>
            </w:r>
            <w:r>
              <w:rPr>
                <w:rFonts w:asciiTheme="minorHAnsi" w:eastAsiaTheme="minorEastAsia" w:hAnsiTheme="minorHAnsi"/>
                <w:noProof/>
                <w:color w:val="auto"/>
                <w:sz w:val="24"/>
                <w:szCs w:val="24"/>
              </w:rPr>
              <w:tab/>
            </w:r>
            <w:r w:rsidRPr="00083528">
              <w:rPr>
                <w:rStyle w:val="Hyperlink"/>
                <w:noProof/>
              </w:rPr>
              <w:t>Record of Revision</w:t>
            </w:r>
            <w:r>
              <w:rPr>
                <w:noProof/>
                <w:webHidden/>
              </w:rPr>
              <w:tab/>
            </w:r>
            <w:r>
              <w:rPr>
                <w:noProof/>
                <w:webHidden/>
              </w:rPr>
              <w:fldChar w:fldCharType="begin"/>
            </w:r>
            <w:r>
              <w:rPr>
                <w:noProof/>
                <w:webHidden/>
              </w:rPr>
              <w:instrText xml:space="preserve"> PAGEREF _Toc53328413 \h </w:instrText>
            </w:r>
            <w:r>
              <w:rPr>
                <w:noProof/>
                <w:webHidden/>
              </w:rPr>
            </w:r>
            <w:r>
              <w:rPr>
                <w:noProof/>
                <w:webHidden/>
              </w:rPr>
              <w:fldChar w:fldCharType="separate"/>
            </w:r>
            <w:r w:rsidR="00B37D55">
              <w:rPr>
                <w:noProof/>
                <w:webHidden/>
              </w:rPr>
              <w:t>4-1</w:t>
            </w:r>
            <w:r>
              <w:rPr>
                <w:noProof/>
                <w:webHidden/>
              </w:rPr>
              <w:fldChar w:fldCharType="end"/>
            </w:r>
          </w:hyperlink>
        </w:p>
        <w:p w:rsidR="003856D4" w:rsidRDefault="003856D4">
          <w:pPr>
            <w:pStyle w:val="TOC1"/>
            <w:rPr>
              <w:rFonts w:asciiTheme="minorHAnsi" w:eastAsiaTheme="minorEastAsia" w:hAnsiTheme="minorHAnsi"/>
              <w:noProof/>
              <w:color w:val="auto"/>
              <w:sz w:val="24"/>
              <w:szCs w:val="24"/>
            </w:rPr>
          </w:pPr>
          <w:hyperlink w:anchor="_Toc53328414" w:history="1">
            <w:r w:rsidRPr="00083528">
              <w:rPr>
                <w:rStyle w:val="Hyperlink"/>
                <w:noProof/>
              </w:rPr>
              <w:t>5</w:t>
            </w:r>
            <w:r>
              <w:rPr>
                <w:rFonts w:asciiTheme="minorHAnsi" w:eastAsiaTheme="minorEastAsia" w:hAnsiTheme="minorHAnsi"/>
                <w:noProof/>
                <w:color w:val="auto"/>
                <w:sz w:val="24"/>
                <w:szCs w:val="24"/>
              </w:rPr>
              <w:tab/>
            </w:r>
            <w:r w:rsidRPr="00083528">
              <w:rPr>
                <w:rStyle w:val="Hyperlink"/>
                <w:noProof/>
              </w:rPr>
              <w:t>Training Needs Assessment</w:t>
            </w:r>
            <w:r>
              <w:rPr>
                <w:noProof/>
                <w:webHidden/>
              </w:rPr>
              <w:tab/>
            </w:r>
            <w:r>
              <w:rPr>
                <w:noProof/>
                <w:webHidden/>
              </w:rPr>
              <w:fldChar w:fldCharType="begin"/>
            </w:r>
            <w:r>
              <w:rPr>
                <w:noProof/>
                <w:webHidden/>
              </w:rPr>
              <w:instrText xml:space="preserve"> PAGEREF _Toc53328414 \h </w:instrText>
            </w:r>
            <w:r>
              <w:rPr>
                <w:noProof/>
                <w:webHidden/>
              </w:rPr>
            </w:r>
            <w:r>
              <w:rPr>
                <w:noProof/>
                <w:webHidden/>
              </w:rPr>
              <w:fldChar w:fldCharType="separate"/>
            </w:r>
            <w:r w:rsidR="00B37D55">
              <w:rPr>
                <w:noProof/>
                <w:webHidden/>
              </w:rPr>
              <w:t>5-1</w:t>
            </w:r>
            <w:r>
              <w:rPr>
                <w:noProof/>
                <w:webHidden/>
              </w:rPr>
              <w:fldChar w:fldCharType="end"/>
            </w:r>
          </w:hyperlink>
        </w:p>
        <w:p w:rsidR="003856D4" w:rsidRDefault="003856D4">
          <w:pPr>
            <w:pStyle w:val="TOC2"/>
            <w:tabs>
              <w:tab w:val="left" w:pos="960"/>
              <w:tab w:val="right" w:leader="dot" w:pos="9350"/>
            </w:tabs>
            <w:rPr>
              <w:rFonts w:asciiTheme="minorHAnsi" w:eastAsiaTheme="minorEastAsia" w:hAnsiTheme="minorHAnsi"/>
              <w:noProof/>
              <w:color w:val="auto"/>
              <w:sz w:val="24"/>
              <w:szCs w:val="24"/>
            </w:rPr>
          </w:pPr>
          <w:hyperlink w:anchor="_Toc53328415" w:history="1">
            <w:r w:rsidRPr="00083528">
              <w:rPr>
                <w:rStyle w:val="Hyperlink"/>
                <w:noProof/>
              </w:rPr>
              <w:t>5.1</w:t>
            </w:r>
            <w:r>
              <w:rPr>
                <w:rFonts w:asciiTheme="minorHAnsi" w:eastAsiaTheme="minorEastAsia" w:hAnsiTheme="minorHAnsi"/>
                <w:noProof/>
                <w:color w:val="auto"/>
                <w:sz w:val="24"/>
                <w:szCs w:val="24"/>
              </w:rPr>
              <w:tab/>
            </w:r>
            <w:r w:rsidRPr="00083528">
              <w:rPr>
                <w:rStyle w:val="Hyperlink"/>
                <w:noProof/>
              </w:rPr>
              <w:t>Overall Needs</w:t>
            </w:r>
            <w:r>
              <w:rPr>
                <w:noProof/>
                <w:webHidden/>
              </w:rPr>
              <w:tab/>
            </w:r>
            <w:r>
              <w:rPr>
                <w:noProof/>
                <w:webHidden/>
              </w:rPr>
              <w:fldChar w:fldCharType="begin"/>
            </w:r>
            <w:r>
              <w:rPr>
                <w:noProof/>
                <w:webHidden/>
              </w:rPr>
              <w:instrText xml:space="preserve"> PAGEREF _Toc53328415 \h </w:instrText>
            </w:r>
            <w:r>
              <w:rPr>
                <w:noProof/>
                <w:webHidden/>
              </w:rPr>
            </w:r>
            <w:r>
              <w:rPr>
                <w:noProof/>
                <w:webHidden/>
              </w:rPr>
              <w:fldChar w:fldCharType="separate"/>
            </w:r>
            <w:r w:rsidR="00B37D55">
              <w:rPr>
                <w:noProof/>
                <w:webHidden/>
              </w:rPr>
              <w:t>5-1</w:t>
            </w:r>
            <w:r>
              <w:rPr>
                <w:noProof/>
                <w:webHidden/>
              </w:rPr>
              <w:fldChar w:fldCharType="end"/>
            </w:r>
          </w:hyperlink>
        </w:p>
        <w:p w:rsidR="003856D4" w:rsidRDefault="003856D4">
          <w:pPr>
            <w:pStyle w:val="TOC2"/>
            <w:tabs>
              <w:tab w:val="left" w:pos="960"/>
              <w:tab w:val="right" w:leader="dot" w:pos="9350"/>
            </w:tabs>
            <w:rPr>
              <w:rFonts w:asciiTheme="minorHAnsi" w:eastAsiaTheme="minorEastAsia" w:hAnsiTheme="minorHAnsi"/>
              <w:noProof/>
              <w:color w:val="auto"/>
              <w:sz w:val="24"/>
              <w:szCs w:val="24"/>
            </w:rPr>
          </w:pPr>
          <w:hyperlink w:anchor="_Toc53328416" w:history="1">
            <w:r w:rsidRPr="00083528">
              <w:rPr>
                <w:rStyle w:val="Hyperlink"/>
                <w:noProof/>
              </w:rPr>
              <w:t>5.2</w:t>
            </w:r>
            <w:r>
              <w:rPr>
                <w:rFonts w:asciiTheme="minorHAnsi" w:eastAsiaTheme="minorEastAsia" w:hAnsiTheme="minorHAnsi"/>
                <w:noProof/>
                <w:color w:val="auto"/>
                <w:sz w:val="24"/>
                <w:szCs w:val="24"/>
              </w:rPr>
              <w:tab/>
            </w:r>
            <w:r w:rsidRPr="00083528">
              <w:rPr>
                <w:rStyle w:val="Hyperlink"/>
                <w:noProof/>
              </w:rPr>
              <w:t>Individual Needs Assessment</w:t>
            </w:r>
            <w:r>
              <w:rPr>
                <w:noProof/>
                <w:webHidden/>
              </w:rPr>
              <w:tab/>
            </w:r>
            <w:r>
              <w:rPr>
                <w:noProof/>
                <w:webHidden/>
              </w:rPr>
              <w:fldChar w:fldCharType="begin"/>
            </w:r>
            <w:r>
              <w:rPr>
                <w:noProof/>
                <w:webHidden/>
              </w:rPr>
              <w:instrText xml:space="preserve"> PAGEREF _Toc53328416 \h </w:instrText>
            </w:r>
            <w:r>
              <w:rPr>
                <w:noProof/>
                <w:webHidden/>
              </w:rPr>
            </w:r>
            <w:r>
              <w:rPr>
                <w:noProof/>
                <w:webHidden/>
              </w:rPr>
              <w:fldChar w:fldCharType="separate"/>
            </w:r>
            <w:r w:rsidR="00B37D55">
              <w:rPr>
                <w:noProof/>
                <w:webHidden/>
              </w:rPr>
              <w:t>5-1</w:t>
            </w:r>
            <w:r>
              <w:rPr>
                <w:noProof/>
                <w:webHidden/>
              </w:rPr>
              <w:fldChar w:fldCharType="end"/>
            </w:r>
          </w:hyperlink>
        </w:p>
        <w:p w:rsidR="003856D4" w:rsidRDefault="003856D4">
          <w:pPr>
            <w:pStyle w:val="TOC1"/>
            <w:rPr>
              <w:rFonts w:asciiTheme="minorHAnsi" w:eastAsiaTheme="minorEastAsia" w:hAnsiTheme="minorHAnsi"/>
              <w:noProof/>
              <w:color w:val="auto"/>
              <w:sz w:val="24"/>
              <w:szCs w:val="24"/>
            </w:rPr>
          </w:pPr>
          <w:hyperlink w:anchor="_Toc53328417" w:history="1">
            <w:r w:rsidRPr="00083528">
              <w:rPr>
                <w:rStyle w:val="Hyperlink"/>
                <w:noProof/>
              </w:rPr>
              <w:t>6</w:t>
            </w:r>
            <w:r>
              <w:rPr>
                <w:rFonts w:asciiTheme="minorHAnsi" w:eastAsiaTheme="minorEastAsia" w:hAnsiTheme="minorHAnsi"/>
                <w:noProof/>
                <w:color w:val="auto"/>
                <w:sz w:val="24"/>
                <w:szCs w:val="24"/>
              </w:rPr>
              <w:tab/>
            </w:r>
            <w:r w:rsidRPr="00083528">
              <w:rPr>
                <w:rStyle w:val="Hyperlink"/>
                <w:noProof/>
              </w:rPr>
              <w:t>Initial Training</w:t>
            </w:r>
            <w:r>
              <w:rPr>
                <w:noProof/>
                <w:webHidden/>
              </w:rPr>
              <w:tab/>
            </w:r>
            <w:r>
              <w:rPr>
                <w:noProof/>
                <w:webHidden/>
              </w:rPr>
              <w:fldChar w:fldCharType="begin"/>
            </w:r>
            <w:r>
              <w:rPr>
                <w:noProof/>
                <w:webHidden/>
              </w:rPr>
              <w:instrText xml:space="preserve"> PAGEREF _Toc53328417 \h </w:instrText>
            </w:r>
            <w:r>
              <w:rPr>
                <w:noProof/>
                <w:webHidden/>
              </w:rPr>
            </w:r>
            <w:r>
              <w:rPr>
                <w:noProof/>
                <w:webHidden/>
              </w:rPr>
              <w:fldChar w:fldCharType="separate"/>
            </w:r>
            <w:r w:rsidR="00B37D55">
              <w:rPr>
                <w:noProof/>
                <w:webHidden/>
              </w:rPr>
              <w:t>6-1</w:t>
            </w:r>
            <w:r>
              <w:rPr>
                <w:noProof/>
                <w:webHidden/>
              </w:rPr>
              <w:fldChar w:fldCharType="end"/>
            </w:r>
          </w:hyperlink>
        </w:p>
        <w:p w:rsidR="003856D4" w:rsidRDefault="003856D4">
          <w:pPr>
            <w:pStyle w:val="TOC1"/>
            <w:rPr>
              <w:rFonts w:asciiTheme="minorHAnsi" w:eastAsiaTheme="minorEastAsia" w:hAnsiTheme="minorHAnsi"/>
              <w:noProof/>
              <w:color w:val="auto"/>
              <w:sz w:val="24"/>
              <w:szCs w:val="24"/>
            </w:rPr>
          </w:pPr>
          <w:hyperlink w:anchor="_Toc53328418" w:history="1">
            <w:r w:rsidRPr="00083528">
              <w:rPr>
                <w:rStyle w:val="Hyperlink"/>
                <w:noProof/>
              </w:rPr>
              <w:t>7</w:t>
            </w:r>
            <w:r>
              <w:rPr>
                <w:rFonts w:asciiTheme="minorHAnsi" w:eastAsiaTheme="minorEastAsia" w:hAnsiTheme="minorHAnsi"/>
                <w:noProof/>
                <w:color w:val="auto"/>
                <w:sz w:val="24"/>
                <w:szCs w:val="24"/>
              </w:rPr>
              <w:tab/>
            </w:r>
            <w:r w:rsidRPr="00083528">
              <w:rPr>
                <w:rStyle w:val="Hyperlink"/>
                <w:noProof/>
              </w:rPr>
              <w:t>Recurrent Training</w:t>
            </w:r>
            <w:r>
              <w:rPr>
                <w:noProof/>
                <w:webHidden/>
              </w:rPr>
              <w:tab/>
            </w:r>
            <w:r>
              <w:rPr>
                <w:noProof/>
                <w:webHidden/>
              </w:rPr>
              <w:fldChar w:fldCharType="begin"/>
            </w:r>
            <w:r>
              <w:rPr>
                <w:noProof/>
                <w:webHidden/>
              </w:rPr>
              <w:instrText xml:space="preserve"> PAGEREF _Toc53328418 \h </w:instrText>
            </w:r>
            <w:r>
              <w:rPr>
                <w:noProof/>
                <w:webHidden/>
              </w:rPr>
            </w:r>
            <w:r>
              <w:rPr>
                <w:noProof/>
                <w:webHidden/>
              </w:rPr>
              <w:fldChar w:fldCharType="separate"/>
            </w:r>
            <w:r w:rsidR="00B37D55">
              <w:rPr>
                <w:noProof/>
                <w:webHidden/>
              </w:rPr>
              <w:t>7-1</w:t>
            </w:r>
            <w:r>
              <w:rPr>
                <w:noProof/>
                <w:webHidden/>
              </w:rPr>
              <w:fldChar w:fldCharType="end"/>
            </w:r>
          </w:hyperlink>
        </w:p>
        <w:p w:rsidR="003856D4" w:rsidRDefault="003856D4">
          <w:pPr>
            <w:pStyle w:val="TOC1"/>
            <w:rPr>
              <w:rFonts w:asciiTheme="minorHAnsi" w:eastAsiaTheme="minorEastAsia" w:hAnsiTheme="minorHAnsi"/>
              <w:noProof/>
              <w:color w:val="auto"/>
              <w:sz w:val="24"/>
              <w:szCs w:val="24"/>
            </w:rPr>
          </w:pPr>
          <w:hyperlink w:anchor="_Toc53328419" w:history="1">
            <w:r w:rsidRPr="00083528">
              <w:rPr>
                <w:rStyle w:val="Hyperlink"/>
                <w:noProof/>
              </w:rPr>
              <w:t>8</w:t>
            </w:r>
            <w:r>
              <w:rPr>
                <w:rFonts w:asciiTheme="minorHAnsi" w:eastAsiaTheme="minorEastAsia" w:hAnsiTheme="minorHAnsi"/>
                <w:noProof/>
                <w:color w:val="auto"/>
                <w:sz w:val="24"/>
                <w:szCs w:val="24"/>
              </w:rPr>
              <w:tab/>
            </w:r>
            <w:r w:rsidRPr="00083528">
              <w:rPr>
                <w:rStyle w:val="Hyperlink"/>
                <w:noProof/>
              </w:rPr>
              <w:t>Remedial Training</w:t>
            </w:r>
            <w:r>
              <w:rPr>
                <w:noProof/>
                <w:webHidden/>
              </w:rPr>
              <w:tab/>
            </w:r>
            <w:r>
              <w:rPr>
                <w:noProof/>
                <w:webHidden/>
              </w:rPr>
              <w:fldChar w:fldCharType="begin"/>
            </w:r>
            <w:r>
              <w:rPr>
                <w:noProof/>
                <w:webHidden/>
              </w:rPr>
              <w:instrText xml:space="preserve"> PAGEREF _Toc53328419 \h </w:instrText>
            </w:r>
            <w:r>
              <w:rPr>
                <w:noProof/>
                <w:webHidden/>
              </w:rPr>
            </w:r>
            <w:r>
              <w:rPr>
                <w:noProof/>
                <w:webHidden/>
              </w:rPr>
              <w:fldChar w:fldCharType="separate"/>
            </w:r>
            <w:r w:rsidR="00B37D55">
              <w:rPr>
                <w:noProof/>
                <w:webHidden/>
              </w:rPr>
              <w:t>8-1</w:t>
            </w:r>
            <w:r>
              <w:rPr>
                <w:noProof/>
                <w:webHidden/>
              </w:rPr>
              <w:fldChar w:fldCharType="end"/>
            </w:r>
          </w:hyperlink>
        </w:p>
        <w:p w:rsidR="003856D4" w:rsidRDefault="003856D4">
          <w:pPr>
            <w:pStyle w:val="TOC1"/>
            <w:rPr>
              <w:rFonts w:asciiTheme="minorHAnsi" w:eastAsiaTheme="minorEastAsia" w:hAnsiTheme="minorHAnsi"/>
              <w:noProof/>
              <w:color w:val="auto"/>
              <w:sz w:val="24"/>
              <w:szCs w:val="24"/>
            </w:rPr>
          </w:pPr>
          <w:hyperlink w:anchor="_Toc53328420" w:history="1">
            <w:r w:rsidRPr="00083528">
              <w:rPr>
                <w:rStyle w:val="Hyperlink"/>
                <w:noProof/>
              </w:rPr>
              <w:t>9</w:t>
            </w:r>
            <w:r>
              <w:rPr>
                <w:rFonts w:asciiTheme="minorHAnsi" w:eastAsiaTheme="minorEastAsia" w:hAnsiTheme="minorHAnsi"/>
                <w:noProof/>
                <w:color w:val="auto"/>
                <w:sz w:val="24"/>
                <w:szCs w:val="24"/>
              </w:rPr>
              <w:tab/>
            </w:r>
            <w:r w:rsidRPr="00083528">
              <w:rPr>
                <w:rStyle w:val="Hyperlink"/>
                <w:noProof/>
              </w:rPr>
              <w:t>Course Definition for Initial &amp; Recurre</w:t>
            </w:r>
            <w:r w:rsidRPr="00083528">
              <w:rPr>
                <w:rStyle w:val="Hyperlink"/>
                <w:noProof/>
              </w:rPr>
              <w:t>n</w:t>
            </w:r>
            <w:r w:rsidRPr="00083528">
              <w:rPr>
                <w:rStyle w:val="Hyperlink"/>
                <w:noProof/>
              </w:rPr>
              <w:t>t Training</w:t>
            </w:r>
            <w:r>
              <w:rPr>
                <w:noProof/>
                <w:webHidden/>
              </w:rPr>
              <w:tab/>
            </w:r>
            <w:r>
              <w:rPr>
                <w:noProof/>
                <w:webHidden/>
              </w:rPr>
              <w:fldChar w:fldCharType="begin"/>
            </w:r>
            <w:r>
              <w:rPr>
                <w:noProof/>
                <w:webHidden/>
              </w:rPr>
              <w:instrText xml:space="preserve"> PAGEREF _Toc53328420 \h </w:instrText>
            </w:r>
            <w:r>
              <w:rPr>
                <w:noProof/>
                <w:webHidden/>
              </w:rPr>
            </w:r>
            <w:r>
              <w:rPr>
                <w:noProof/>
                <w:webHidden/>
              </w:rPr>
              <w:fldChar w:fldCharType="separate"/>
            </w:r>
            <w:r w:rsidR="00B37D55">
              <w:rPr>
                <w:noProof/>
                <w:webHidden/>
              </w:rPr>
              <w:t>9-1</w:t>
            </w:r>
            <w:r>
              <w:rPr>
                <w:noProof/>
                <w:webHidden/>
              </w:rPr>
              <w:fldChar w:fldCharType="end"/>
            </w:r>
          </w:hyperlink>
        </w:p>
        <w:p w:rsidR="003856D4" w:rsidRDefault="003856D4">
          <w:pPr>
            <w:pStyle w:val="TOC1"/>
            <w:rPr>
              <w:rFonts w:asciiTheme="minorHAnsi" w:eastAsiaTheme="minorEastAsia" w:hAnsiTheme="minorHAnsi"/>
              <w:noProof/>
              <w:color w:val="auto"/>
              <w:sz w:val="24"/>
              <w:szCs w:val="24"/>
            </w:rPr>
          </w:pPr>
          <w:hyperlink w:anchor="_Toc53328421" w:history="1">
            <w:r w:rsidRPr="00083528">
              <w:rPr>
                <w:rStyle w:val="Hyperlink"/>
                <w:noProof/>
              </w:rPr>
              <w:t>10</w:t>
            </w:r>
            <w:r>
              <w:rPr>
                <w:rFonts w:asciiTheme="minorHAnsi" w:eastAsiaTheme="minorEastAsia" w:hAnsiTheme="minorHAnsi"/>
                <w:noProof/>
                <w:color w:val="auto"/>
                <w:sz w:val="24"/>
                <w:szCs w:val="24"/>
              </w:rPr>
              <w:tab/>
            </w:r>
            <w:r w:rsidRPr="00083528">
              <w:rPr>
                <w:rStyle w:val="Hyperlink"/>
                <w:noProof/>
              </w:rPr>
              <w:t>Maintaining Training Records</w:t>
            </w:r>
            <w:r>
              <w:rPr>
                <w:noProof/>
                <w:webHidden/>
              </w:rPr>
              <w:tab/>
            </w:r>
            <w:r>
              <w:rPr>
                <w:noProof/>
                <w:webHidden/>
              </w:rPr>
              <w:fldChar w:fldCharType="begin"/>
            </w:r>
            <w:r>
              <w:rPr>
                <w:noProof/>
                <w:webHidden/>
              </w:rPr>
              <w:instrText xml:space="preserve"> PAGEREF _Toc53328421 \h </w:instrText>
            </w:r>
            <w:r>
              <w:rPr>
                <w:noProof/>
                <w:webHidden/>
              </w:rPr>
            </w:r>
            <w:r>
              <w:rPr>
                <w:noProof/>
                <w:webHidden/>
              </w:rPr>
              <w:fldChar w:fldCharType="separate"/>
            </w:r>
            <w:r w:rsidR="00B37D55">
              <w:rPr>
                <w:noProof/>
                <w:webHidden/>
              </w:rPr>
              <w:t>10-1</w:t>
            </w:r>
            <w:r>
              <w:rPr>
                <w:noProof/>
                <w:webHidden/>
              </w:rPr>
              <w:fldChar w:fldCharType="end"/>
            </w:r>
          </w:hyperlink>
        </w:p>
        <w:p w:rsidR="003856D4" w:rsidRDefault="003856D4">
          <w:pPr>
            <w:pStyle w:val="TOC1"/>
            <w:rPr>
              <w:rFonts w:asciiTheme="minorHAnsi" w:eastAsiaTheme="minorEastAsia" w:hAnsiTheme="minorHAnsi"/>
              <w:noProof/>
              <w:color w:val="auto"/>
              <w:sz w:val="24"/>
              <w:szCs w:val="24"/>
            </w:rPr>
          </w:pPr>
          <w:hyperlink w:anchor="_Toc53328422" w:history="1">
            <w:r w:rsidRPr="00083528">
              <w:rPr>
                <w:rStyle w:val="Hyperlink"/>
                <w:noProof/>
              </w:rPr>
              <w:t>11</w:t>
            </w:r>
            <w:r>
              <w:rPr>
                <w:rFonts w:asciiTheme="minorHAnsi" w:eastAsiaTheme="minorEastAsia" w:hAnsiTheme="minorHAnsi"/>
                <w:noProof/>
                <w:color w:val="auto"/>
                <w:sz w:val="24"/>
                <w:szCs w:val="24"/>
              </w:rPr>
              <w:tab/>
            </w:r>
            <w:r w:rsidRPr="00083528">
              <w:rPr>
                <w:rStyle w:val="Hyperlink"/>
                <w:noProof/>
              </w:rPr>
              <w:t>Work Performed Under Parts 121 or 135 Operations</w:t>
            </w:r>
            <w:r>
              <w:rPr>
                <w:noProof/>
                <w:webHidden/>
              </w:rPr>
              <w:tab/>
            </w:r>
            <w:r>
              <w:rPr>
                <w:noProof/>
                <w:webHidden/>
              </w:rPr>
              <w:fldChar w:fldCharType="begin"/>
            </w:r>
            <w:r>
              <w:rPr>
                <w:noProof/>
                <w:webHidden/>
              </w:rPr>
              <w:instrText xml:space="preserve"> PAGEREF _Toc53328422 \h </w:instrText>
            </w:r>
            <w:r>
              <w:rPr>
                <w:noProof/>
                <w:webHidden/>
              </w:rPr>
            </w:r>
            <w:r>
              <w:rPr>
                <w:noProof/>
                <w:webHidden/>
              </w:rPr>
              <w:fldChar w:fldCharType="separate"/>
            </w:r>
            <w:r w:rsidR="00B37D55">
              <w:rPr>
                <w:noProof/>
                <w:webHidden/>
              </w:rPr>
              <w:t>11-1</w:t>
            </w:r>
            <w:r>
              <w:rPr>
                <w:noProof/>
                <w:webHidden/>
              </w:rPr>
              <w:fldChar w:fldCharType="end"/>
            </w:r>
          </w:hyperlink>
        </w:p>
        <w:p w:rsidR="003856D4" w:rsidRDefault="003856D4">
          <w:pPr>
            <w:pStyle w:val="TOC1"/>
            <w:rPr>
              <w:rFonts w:asciiTheme="minorHAnsi" w:eastAsiaTheme="minorEastAsia" w:hAnsiTheme="minorHAnsi"/>
              <w:noProof/>
              <w:color w:val="auto"/>
              <w:sz w:val="24"/>
              <w:szCs w:val="24"/>
            </w:rPr>
          </w:pPr>
          <w:hyperlink w:anchor="_Toc53328423" w:history="1">
            <w:r w:rsidRPr="00083528">
              <w:rPr>
                <w:rStyle w:val="Hyperlink"/>
                <w:noProof/>
              </w:rPr>
              <w:t>12</w:t>
            </w:r>
            <w:r>
              <w:rPr>
                <w:rFonts w:asciiTheme="minorHAnsi" w:eastAsiaTheme="minorEastAsia" w:hAnsiTheme="minorHAnsi"/>
                <w:noProof/>
                <w:color w:val="auto"/>
                <w:sz w:val="24"/>
                <w:szCs w:val="24"/>
              </w:rPr>
              <w:tab/>
            </w:r>
            <w:r w:rsidRPr="00083528">
              <w:rPr>
                <w:rStyle w:val="Hyperlink"/>
                <w:noProof/>
              </w:rPr>
              <w:t>Qualification for Non-Certified Persons</w:t>
            </w:r>
            <w:r>
              <w:rPr>
                <w:noProof/>
                <w:webHidden/>
              </w:rPr>
              <w:tab/>
            </w:r>
            <w:r>
              <w:rPr>
                <w:noProof/>
                <w:webHidden/>
              </w:rPr>
              <w:fldChar w:fldCharType="begin"/>
            </w:r>
            <w:r>
              <w:rPr>
                <w:noProof/>
                <w:webHidden/>
              </w:rPr>
              <w:instrText xml:space="preserve"> PAGEREF _Toc53328423 \h </w:instrText>
            </w:r>
            <w:r>
              <w:rPr>
                <w:noProof/>
                <w:webHidden/>
              </w:rPr>
            </w:r>
            <w:r>
              <w:rPr>
                <w:noProof/>
                <w:webHidden/>
              </w:rPr>
              <w:fldChar w:fldCharType="separate"/>
            </w:r>
            <w:r w:rsidR="00B37D55">
              <w:rPr>
                <w:noProof/>
                <w:webHidden/>
              </w:rPr>
              <w:t>12-1</w:t>
            </w:r>
            <w:r>
              <w:rPr>
                <w:noProof/>
                <w:webHidden/>
              </w:rPr>
              <w:fldChar w:fldCharType="end"/>
            </w:r>
          </w:hyperlink>
        </w:p>
        <w:p w:rsidR="003856D4" w:rsidRDefault="003856D4">
          <w:pPr>
            <w:pStyle w:val="TOC1"/>
            <w:rPr>
              <w:rFonts w:asciiTheme="minorHAnsi" w:eastAsiaTheme="minorEastAsia" w:hAnsiTheme="minorHAnsi"/>
              <w:noProof/>
              <w:color w:val="auto"/>
              <w:sz w:val="24"/>
              <w:szCs w:val="24"/>
            </w:rPr>
          </w:pPr>
          <w:hyperlink w:anchor="_Toc53328424" w:history="1">
            <w:r w:rsidRPr="00083528">
              <w:rPr>
                <w:rStyle w:val="Hyperlink"/>
                <w:noProof/>
              </w:rPr>
              <w:t>13</w:t>
            </w:r>
            <w:r>
              <w:rPr>
                <w:rFonts w:asciiTheme="minorHAnsi" w:eastAsiaTheme="minorEastAsia" w:hAnsiTheme="minorHAnsi"/>
                <w:noProof/>
                <w:color w:val="auto"/>
                <w:sz w:val="24"/>
                <w:szCs w:val="24"/>
              </w:rPr>
              <w:tab/>
            </w:r>
            <w:r w:rsidRPr="00083528">
              <w:rPr>
                <w:rStyle w:val="Hyperlink"/>
                <w:noProof/>
              </w:rPr>
              <w:t>Appendix A – List of Effective Pages</w:t>
            </w:r>
            <w:r>
              <w:rPr>
                <w:noProof/>
                <w:webHidden/>
              </w:rPr>
              <w:tab/>
            </w:r>
            <w:r>
              <w:rPr>
                <w:noProof/>
                <w:webHidden/>
              </w:rPr>
              <w:fldChar w:fldCharType="begin"/>
            </w:r>
            <w:r>
              <w:rPr>
                <w:noProof/>
                <w:webHidden/>
              </w:rPr>
              <w:instrText xml:space="preserve"> PAGEREF _Toc53328424 \h </w:instrText>
            </w:r>
            <w:r>
              <w:rPr>
                <w:noProof/>
                <w:webHidden/>
              </w:rPr>
            </w:r>
            <w:r>
              <w:rPr>
                <w:noProof/>
                <w:webHidden/>
              </w:rPr>
              <w:fldChar w:fldCharType="separate"/>
            </w:r>
            <w:r w:rsidR="00B37D55">
              <w:rPr>
                <w:noProof/>
                <w:webHidden/>
              </w:rPr>
              <w:t>13-1</w:t>
            </w:r>
            <w:r>
              <w:rPr>
                <w:noProof/>
                <w:webHidden/>
              </w:rPr>
              <w:fldChar w:fldCharType="end"/>
            </w:r>
          </w:hyperlink>
        </w:p>
        <w:p w:rsidR="00D744D5" w:rsidRDefault="00D744D5">
          <w:r>
            <w:rPr>
              <w:b/>
              <w:bCs/>
              <w:noProof/>
            </w:rPr>
            <w:fldChar w:fldCharType="end"/>
          </w:r>
        </w:p>
      </w:sdtContent>
    </w:sdt>
    <w:p w:rsidR="00F62C34" w:rsidRDefault="00F62C34">
      <w:pPr>
        <w:spacing w:before="0" w:after="160"/>
        <w:sectPr w:rsidR="00F62C34" w:rsidSect="007956D3">
          <w:pgSz w:w="12240" w:h="15840"/>
          <w:pgMar w:top="1440" w:right="1440" w:bottom="1440" w:left="1440" w:header="720" w:footer="720" w:gutter="0"/>
          <w:pgNumType w:start="1" w:chapStyle="1"/>
          <w:cols w:space="720"/>
          <w:docGrid w:linePitch="360"/>
        </w:sectPr>
      </w:pPr>
    </w:p>
    <w:p w:rsidR="00D661E9" w:rsidRPr="001C02F7" w:rsidRDefault="00D661E9" w:rsidP="00A112B8">
      <w:pPr>
        <w:pStyle w:val="Heading1"/>
      </w:pPr>
      <w:bookmarkStart w:id="7" w:name="_Toc53328411"/>
      <w:r w:rsidRPr="001C02F7">
        <w:lastRenderedPageBreak/>
        <w:t>Introduction</w:t>
      </w:r>
      <w:bookmarkEnd w:id="7"/>
    </w:p>
    <w:p w:rsidR="00D661E9" w:rsidRDefault="00D661E9" w:rsidP="00102300">
      <w:r>
        <w:t>Alta Avionics, LLC is an avionics repair facility providing maintenance, repair, and installation of avionics systems for various types of aircraft.</w:t>
      </w:r>
    </w:p>
    <w:p w:rsidR="00CD3C5A" w:rsidRDefault="00CD3C5A" w:rsidP="00CD3C5A">
      <w:r>
        <w:t>This Training Manual has been prepared in accordance with the current Federal Aviation Regulation (FAR’s), and the policies and procedures of Alta Avionics, LLC.</w:t>
      </w:r>
    </w:p>
    <w:p w:rsidR="00CD3C5A" w:rsidRDefault="00CD3C5A" w:rsidP="00CD3C5A">
      <w:r>
        <w:t xml:space="preserve">This training program manual describes the policies and procedures practiced by </w:t>
      </w:r>
      <w:r w:rsidRPr="00CD3C5A">
        <w:t>Alta Avionics, LLC</w:t>
      </w:r>
      <w:r>
        <w:t xml:space="preserve"> to determine its training requirements and to develop it training program. The program ensures each qualified employee has the knowledge and skills to perform assigned maintenance, preventive maintenance, and alteration tasks.</w:t>
      </w:r>
    </w:p>
    <w:p w:rsidR="00CD3C5A" w:rsidRDefault="00CD3C5A" w:rsidP="00CD3C5A">
      <w:r>
        <w:t>To ensure that training requirements for the Company and Employees are identified, training standards will be established, provided, and reviewed. Any revisions made to this document will be submitted to the FAA for approval.</w:t>
      </w:r>
    </w:p>
    <w:p w:rsidR="00CD3C5A" w:rsidRDefault="00CD3C5A" w:rsidP="00CD3C5A">
      <w:r>
        <w:t>Alta Avionics, LLC utilizes various forms in all departmental procedures, including maintenance, Installation, Inspection, and administration. Alta Avionics, LLC, will only recognize handwritten and/or electronic signatures (when available) to all forms in Alta Avionics, LLC Forms Manual, and will be authenticated as described in the Repair Station Manual. All employees will be trained on these procedures at initial training.</w:t>
      </w:r>
    </w:p>
    <w:p w:rsidR="00CD3C5A" w:rsidRDefault="00CD3C5A" w:rsidP="00CD3C5A">
      <w:r>
        <w:t>Alta Avionics, LLC’s training program will consist of the following basic components:</w:t>
      </w:r>
    </w:p>
    <w:p w:rsidR="00CD3C5A" w:rsidRDefault="00CD3C5A" w:rsidP="00CD3C5A">
      <w:r>
        <w:t>•A training assessment for each qualified employee to identify overall company training needs as well as individual training needs.</w:t>
      </w:r>
    </w:p>
    <w:p w:rsidR="00CD3C5A" w:rsidRDefault="00CD3C5A" w:rsidP="00CD3C5A">
      <w:r>
        <w:t>•The method for identifying areas of study and/or courses available to each qualified employee</w:t>
      </w:r>
    </w:p>
    <w:p w:rsidR="00CD3C5A" w:rsidRDefault="00CD3C5A" w:rsidP="00CD3C5A">
      <w:r>
        <w:t>•The method of documenting employee qualifications and training</w:t>
      </w:r>
    </w:p>
    <w:p w:rsidR="00CD3C5A" w:rsidRDefault="00CD3C5A" w:rsidP="00CD3C5A">
      <w:r>
        <w:t>•The method used to ensure the effectiveness of the training program and to make changes when necessary</w:t>
      </w:r>
    </w:p>
    <w:p w:rsidR="00CD3C5A" w:rsidRDefault="00CD3C5A" w:rsidP="00CD3C5A">
      <w:r>
        <w:t>The Chief Inspector is responsible for ensuring Alta Avionics, LLC complies with all of the components of this training program.</w:t>
      </w:r>
    </w:p>
    <w:p w:rsidR="00CD3C5A" w:rsidRDefault="00CD3C5A" w:rsidP="00CD3C5A">
      <w:r>
        <w:t>The General Manager as well as the Chief inspector has overall authority for the training program. Any changes to the training program will be coordinated with the General Manager as well as the Chief inspector.</w:t>
      </w:r>
    </w:p>
    <w:p w:rsidR="0034005F" w:rsidRDefault="00CD3C5A" w:rsidP="00CD3C5A">
      <w:r>
        <w:t>All personnel working for Alta Avionics, LLC will have access to this manual. All personnel are required to thoroughly understand its contents.</w:t>
      </w:r>
    </w:p>
    <w:p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rsidR="00EC78FB" w:rsidRPr="001C02F7" w:rsidRDefault="001C02F7" w:rsidP="00A112B8">
      <w:pPr>
        <w:pStyle w:val="Heading1"/>
      </w:pPr>
      <w:bookmarkStart w:id="8" w:name="_Toc53328412"/>
      <w:r w:rsidRPr="001C02F7">
        <w:lastRenderedPageBreak/>
        <w:t>Manual Control</w:t>
      </w:r>
      <w:bookmarkEnd w:id="8"/>
    </w:p>
    <w:p w:rsidR="00EC78FB" w:rsidRDefault="00EC78FB" w:rsidP="00102300">
      <w:r>
        <w:t xml:space="preserve">This manual will be maintained by the FAA Coordinator and will be stored on </w:t>
      </w:r>
      <w:r w:rsidR="001C02F7">
        <w:t>Alta Avionics, LLC</w:t>
      </w:r>
      <w:r>
        <w:t xml:space="preserve"> computer system. </w:t>
      </w:r>
      <w:r w:rsidR="001C02F7">
        <w:t xml:space="preserve">Alta Avionics, LLC </w:t>
      </w:r>
      <w:r>
        <w:t>will provide a direct link on every computer terminal for manual access for all employees. A computer system data backup will be performed once each month, with rolling data ‘snapshots’ each day, and that data will be used to restore repair station data in the event of computer failure.</w:t>
      </w:r>
    </w:p>
    <w:p w:rsidR="001C02F7" w:rsidRDefault="001C02F7" w:rsidP="00102300">
      <w:r w:rsidRPr="00102300">
        <w:rPr>
          <w:highlight w:val="yellow"/>
        </w:rPr>
        <w:t>In addition, the Portable Data Format (pdf) files and corresponding Document (.doc and .</w:t>
      </w:r>
      <w:proofErr w:type="spellStart"/>
      <w:r w:rsidRPr="00102300">
        <w:rPr>
          <w:highlight w:val="yellow"/>
        </w:rPr>
        <w:t>docx</w:t>
      </w:r>
      <w:proofErr w:type="spellEnd"/>
      <w:r w:rsidRPr="00102300">
        <w:rPr>
          <w:highlight w:val="yellow"/>
        </w:rPr>
        <w:t xml:space="preserve">) files will be kept on a Version Control System (VCS) remotely from Alta Avionics, LLC’s premises. VCS systems allow the reproduction of the current </w:t>
      </w:r>
      <w:r w:rsidR="00102300" w:rsidRPr="00102300">
        <w:rPr>
          <w:highlight w:val="yellow"/>
        </w:rPr>
        <w:t>manual version, as well as provide an effective storage and retrieval system for past or historical version of the manual.</w:t>
      </w:r>
    </w:p>
    <w:p w:rsidR="00102300" w:rsidRDefault="00EC78FB" w:rsidP="00102300">
      <w:r>
        <w:t xml:space="preserve">The General Manager will be notified by a department supervisor in the event this manual is not current, and valid for that department’s use, and will identify needed changes using form </w:t>
      </w:r>
      <w:r w:rsidR="001C02F7">
        <w:t>AA</w:t>
      </w:r>
      <w:r>
        <w:t>-</w:t>
      </w:r>
      <w:r w:rsidR="00CD3C5A">
        <w:t>MCR</w:t>
      </w:r>
      <w:r>
        <w:t xml:space="preserve"> (Manual Change Request). A sample of this form is found in the Forms Manual. The General Manager will have the revisions found necessary, produced in a final form. The proposed revisions will be submitted to the FAA/CHDO (</w:t>
      </w:r>
      <w:r w:rsidR="00102300">
        <w:t>Federal Aviation Administration/</w:t>
      </w:r>
      <w:r>
        <w:t>Certificate Holding District Office) for acceptance in electronic form (</w:t>
      </w:r>
      <w:r w:rsidR="00102300">
        <w:t>pdf</w:t>
      </w:r>
      <w:r>
        <w:t xml:space="preserve">). </w:t>
      </w:r>
    </w:p>
    <w:p w:rsidR="00EC78FB" w:rsidRDefault="00EC78FB" w:rsidP="00102300">
      <w:r>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rsidR="00EC78FB" w:rsidRDefault="00EC78FB" w:rsidP="00102300">
      <w:r>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00102300" w:rsidRPr="00102300">
        <w:rPr>
          <w:highlight w:val="yellow"/>
        </w:rPr>
        <w:t>within the document</w:t>
      </w:r>
      <w:r w:rsidR="00102300">
        <w:t xml:space="preserve"> </w:t>
      </w:r>
      <w:r>
        <w:t>will be identified by a vertical bar in the margin.</w:t>
      </w:r>
    </w:p>
    <w:p w:rsidR="00EC78FB" w:rsidRDefault="00EC78FB" w:rsidP="00102300">
      <w:r>
        <w:t>Revisions found “not acceptable” to the FAA/CHDO, which do not conform to applicable</w:t>
      </w:r>
      <w:r w:rsidR="001C02F7">
        <w:t xml:space="preserve"> </w:t>
      </w:r>
      <w:r>
        <w:t>regulations, will be addressed by this repair station as a top priority. The identified procedure or</w:t>
      </w:r>
      <w:r w:rsidR="001C02F7">
        <w:t xml:space="preserve"> </w:t>
      </w:r>
      <w:r>
        <w:t>action will cease, and acceptable changes implemented immediately. The</w:t>
      </w:r>
      <w:r w:rsidR="001C02F7">
        <w:t xml:space="preserve"> </w:t>
      </w:r>
      <w:r>
        <w:t>maintenance/administrative actions that were performed under revisions found “not acceptable” by</w:t>
      </w:r>
      <w:r w:rsidR="001C02F7">
        <w:t xml:space="preserve"> </w:t>
      </w:r>
      <w:r>
        <w:t>the FAA/CHDO will be addressed in the following order:</w:t>
      </w:r>
    </w:p>
    <w:p w:rsidR="00EC78FB" w:rsidRDefault="00EC78FB" w:rsidP="00102300">
      <w:pPr>
        <w:pStyle w:val="ListParagraph"/>
        <w:numPr>
          <w:ilvl w:val="3"/>
          <w:numId w:val="1"/>
        </w:numPr>
      </w:pPr>
      <w:r>
        <w:t>Safety of Flight: Aircraft operator to be notified immediately, and advised that aircraft is to</w:t>
      </w:r>
      <w:r w:rsidR="001C02F7">
        <w:t xml:space="preserve"> </w:t>
      </w:r>
      <w:r>
        <w:t>remain on the ground until this repair station can correct the problem, or coordinate with another</w:t>
      </w:r>
      <w:r w:rsidR="001C02F7">
        <w:t xml:space="preserve"> </w:t>
      </w:r>
      <w:r>
        <w:t>certified repair station to correct the problem.</w:t>
      </w:r>
    </w:p>
    <w:p w:rsidR="00EC78FB" w:rsidRDefault="00EC78FB" w:rsidP="00102300">
      <w:pPr>
        <w:pStyle w:val="ListParagraph"/>
        <w:numPr>
          <w:ilvl w:val="3"/>
          <w:numId w:val="1"/>
        </w:numPr>
      </w:pPr>
      <w:r>
        <w:t>Procedure/Record Keeping: Aircraft operator to be notified immediately, and advised of the</w:t>
      </w:r>
      <w:r w:rsidR="001C02F7">
        <w:t xml:space="preserve"> </w:t>
      </w:r>
      <w:r>
        <w:t>problem. The operator will have the option to operate the aircraft until the problem can be</w:t>
      </w:r>
      <w:r w:rsidR="001C02F7">
        <w:t xml:space="preserve"> </w:t>
      </w:r>
      <w:r>
        <w:t>corrected.</w:t>
      </w:r>
    </w:p>
    <w:p w:rsidR="00742B1E" w:rsidRDefault="00EC78FB" w:rsidP="00102300">
      <w:pPr>
        <w:pStyle w:val="ListParagraph"/>
        <w:numPr>
          <w:ilvl w:val="3"/>
          <w:numId w:val="1"/>
        </w:numPr>
      </w:pPr>
      <w:r>
        <w:lastRenderedPageBreak/>
        <w:t>Problems that do not affect aircraft and/or appliances will be dealt with internally and</w:t>
      </w:r>
      <w:r w:rsidR="00742B1E">
        <w:t xml:space="preserve"> </w:t>
      </w:r>
      <w:r>
        <w:t xml:space="preserve">immediately to correct them. </w:t>
      </w:r>
    </w:p>
    <w:p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rsidR="00742B1E" w:rsidRDefault="00742B1E">
      <w:pPr>
        <w:spacing w:before="0" w:after="160"/>
      </w:pPr>
    </w:p>
    <w:p w:rsidR="00742B1E" w:rsidRDefault="00742B1E" w:rsidP="00A112B8">
      <w:pPr>
        <w:pStyle w:val="Heading1"/>
      </w:pPr>
      <w:bookmarkStart w:id="9" w:name="_Toc53328413"/>
      <w:r>
        <w:t>Record of Revision</w:t>
      </w:r>
      <w:bookmarkEnd w:id="9"/>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742B1E" w:rsidRPr="00DE2561" w:rsidTr="00DE2561">
        <w:trPr>
          <w:tblHeader/>
        </w:trPr>
        <w:tc>
          <w:tcPr>
            <w:tcW w:w="1615" w:type="dxa"/>
          </w:tcPr>
          <w:p w:rsidR="00742B1E" w:rsidRPr="00DE2561" w:rsidRDefault="00742B1E" w:rsidP="00DE2561">
            <w:pPr>
              <w:jc w:val="center"/>
              <w:rPr>
                <w:b/>
              </w:rPr>
            </w:pPr>
            <w:r w:rsidRPr="00DE2561">
              <w:rPr>
                <w:b/>
              </w:rPr>
              <w:t>Revision Identification</w:t>
            </w:r>
          </w:p>
        </w:tc>
        <w:tc>
          <w:tcPr>
            <w:tcW w:w="1121" w:type="dxa"/>
          </w:tcPr>
          <w:p w:rsidR="00742B1E" w:rsidRPr="00DE2561" w:rsidRDefault="00742B1E" w:rsidP="00DE2561">
            <w:pPr>
              <w:jc w:val="center"/>
              <w:rPr>
                <w:b/>
              </w:rPr>
            </w:pPr>
            <w:r w:rsidRPr="00DE2561">
              <w:rPr>
                <w:b/>
              </w:rPr>
              <w:t>Revision Date</w:t>
            </w:r>
          </w:p>
        </w:tc>
        <w:tc>
          <w:tcPr>
            <w:tcW w:w="4909" w:type="dxa"/>
          </w:tcPr>
          <w:p w:rsidR="00742B1E" w:rsidRPr="00DE2561" w:rsidRDefault="00742B1E" w:rsidP="00DE2561">
            <w:pPr>
              <w:jc w:val="center"/>
              <w:rPr>
                <w:b/>
              </w:rPr>
            </w:pPr>
            <w:r w:rsidRPr="00DE2561">
              <w:rPr>
                <w:b/>
              </w:rPr>
              <w:t>Description of Revision</w:t>
            </w:r>
          </w:p>
        </w:tc>
        <w:tc>
          <w:tcPr>
            <w:tcW w:w="1705" w:type="dxa"/>
          </w:tcPr>
          <w:p w:rsidR="00742B1E" w:rsidRPr="00DE2561" w:rsidRDefault="00742B1E" w:rsidP="00DE2561">
            <w:pPr>
              <w:jc w:val="center"/>
              <w:rPr>
                <w:b/>
              </w:rPr>
            </w:pPr>
            <w:r w:rsidRPr="00DE2561">
              <w:rPr>
                <w:b/>
              </w:rPr>
              <w:t>Repair Station Approval</w:t>
            </w:r>
          </w:p>
        </w:tc>
      </w:tr>
      <w:tr w:rsidR="00742B1E" w:rsidTr="00DE2561">
        <w:tc>
          <w:tcPr>
            <w:tcW w:w="1615" w:type="dxa"/>
          </w:tcPr>
          <w:p w:rsidR="00742B1E" w:rsidRDefault="00DE2561" w:rsidP="00DE2561">
            <w:pPr>
              <w:jc w:val="center"/>
            </w:pPr>
            <w:r>
              <w:t>1.0</w:t>
            </w:r>
          </w:p>
        </w:tc>
        <w:tc>
          <w:tcPr>
            <w:tcW w:w="1121" w:type="dxa"/>
          </w:tcPr>
          <w:p w:rsidR="00742B1E" w:rsidRDefault="00CD3C5A" w:rsidP="00DE2561">
            <w:pPr>
              <w:jc w:val="center"/>
            </w:pPr>
            <w:r>
              <w:t>10</w:t>
            </w:r>
            <w:r w:rsidR="00DE2561">
              <w:t>/2020</w:t>
            </w:r>
          </w:p>
        </w:tc>
        <w:tc>
          <w:tcPr>
            <w:tcW w:w="4909" w:type="dxa"/>
          </w:tcPr>
          <w:p w:rsidR="00742B1E" w:rsidRDefault="00DE2561" w:rsidP="00DE2561">
            <w:pPr>
              <w:jc w:val="center"/>
            </w:pPr>
            <w:r>
              <w:t>Initial Version Complete</w:t>
            </w:r>
          </w:p>
        </w:tc>
        <w:tc>
          <w:tcPr>
            <w:tcW w:w="1705" w:type="dxa"/>
          </w:tcPr>
          <w:p w:rsidR="00742B1E" w:rsidRDefault="00742B1E" w:rsidP="00DE2561">
            <w:pPr>
              <w:jc w:val="center"/>
            </w:pPr>
            <w:r>
              <w:t xml:space="preserve">See </w:t>
            </w:r>
            <w:r w:rsidR="00DE2561">
              <w:t>‘List of Effective Pages’</w:t>
            </w:r>
          </w:p>
        </w:tc>
      </w:tr>
    </w:tbl>
    <w:p w:rsidR="00742B1E" w:rsidRDefault="00742B1E" w:rsidP="00742B1E"/>
    <w:p w:rsidR="0095410B" w:rsidRDefault="0095410B" w:rsidP="00102300">
      <w:pPr>
        <w:pStyle w:val="ListParagraph"/>
        <w:numPr>
          <w:ilvl w:val="3"/>
          <w:numId w:val="1"/>
        </w:numPr>
      </w:pPr>
      <w:r>
        <w:br w:type="page"/>
      </w:r>
    </w:p>
    <w:p w:rsidR="0095410B" w:rsidRDefault="0095410B">
      <w:pPr>
        <w:sectPr w:rsidR="0095410B" w:rsidSect="007956D3">
          <w:pgSz w:w="12240" w:h="15840"/>
          <w:pgMar w:top="1440" w:right="1440" w:bottom="1440" w:left="1440" w:header="720" w:footer="720" w:gutter="0"/>
          <w:pgNumType w:start="1" w:chapStyle="1"/>
          <w:cols w:space="720"/>
          <w:docGrid w:linePitch="360"/>
        </w:sectPr>
      </w:pPr>
    </w:p>
    <w:p w:rsidR="00AC396E" w:rsidRDefault="00CD3C5A" w:rsidP="00A112B8">
      <w:pPr>
        <w:pStyle w:val="Heading1"/>
      </w:pPr>
      <w:bookmarkStart w:id="10" w:name="_Toc53328414"/>
      <w:r>
        <w:lastRenderedPageBreak/>
        <w:t>Training Needs Assessment</w:t>
      </w:r>
      <w:bookmarkEnd w:id="10"/>
    </w:p>
    <w:p w:rsidR="00CD3C5A" w:rsidRDefault="00CD3C5A" w:rsidP="00CD3C5A">
      <w:r>
        <w:t>Alta Avionics needs assessment will be broken down into a two-part process. Alta Avionics, LLC’s overall training requirements, as well as the individual employee training requirements.</w:t>
      </w:r>
    </w:p>
    <w:p w:rsidR="00CD3C5A" w:rsidRDefault="00CD3C5A" w:rsidP="00A112B8">
      <w:pPr>
        <w:pStyle w:val="Heading2"/>
      </w:pPr>
      <w:bookmarkStart w:id="11" w:name="_Toc53328415"/>
      <w:r>
        <w:t>Overall Needs</w:t>
      </w:r>
      <w:bookmarkEnd w:id="11"/>
    </w:p>
    <w:p w:rsidR="00CD3C5A" w:rsidRDefault="00CD3C5A" w:rsidP="00CD3C5A">
      <w:r>
        <w:t xml:space="preserve">To determine Alta Avionics, LLC’s overall training requirements, the Managers of each Department must review the Operation specification, </w:t>
      </w:r>
      <w:r w:rsidR="00A112B8">
        <w:t>j</w:t>
      </w:r>
      <w:r>
        <w:t>ob description duties and responsibilities listed in the Quality Manual, Technical job functions and Tasks, Current and previous Job tasks, Employment procedures and Policies for hire, and Current employment experience levels for each employee under his/her direction.</w:t>
      </w:r>
    </w:p>
    <w:p w:rsidR="00CD3C5A" w:rsidRDefault="00CD3C5A" w:rsidP="00CD3C5A">
      <w:r>
        <w:t xml:space="preserve">This needs assessment will result in a description of the knowledge and skill standard for each </w:t>
      </w:r>
      <w:r w:rsidR="0059364F">
        <w:t>j</w:t>
      </w:r>
      <w:r>
        <w:t>ob position or function.</w:t>
      </w:r>
    </w:p>
    <w:p w:rsidR="00CD3C5A" w:rsidRDefault="0059364F" w:rsidP="00CD3C5A">
      <w:r>
        <w:t>A</w:t>
      </w:r>
      <w:r w:rsidR="00A112B8">
        <w:t>lta Avionics, LLC</w:t>
      </w:r>
      <w:r w:rsidR="00A112B8">
        <w:t xml:space="preserve"> </w:t>
      </w:r>
      <w:r w:rsidR="00CD3C5A">
        <w:t>will continually evaluate its overall training needs. Additional revisions or changes will be made to the training program when:</w:t>
      </w:r>
    </w:p>
    <w:p w:rsidR="00CD3C5A" w:rsidRDefault="00CD3C5A" w:rsidP="00900F7E">
      <w:pPr>
        <w:pStyle w:val="ListParagraph"/>
        <w:numPr>
          <w:ilvl w:val="0"/>
          <w:numId w:val="4"/>
        </w:numPr>
      </w:pPr>
      <w:r>
        <w:t>It identifies additional training needs</w:t>
      </w:r>
    </w:p>
    <w:p w:rsidR="00CD3C5A" w:rsidRDefault="00CD3C5A" w:rsidP="00900F7E">
      <w:pPr>
        <w:pStyle w:val="ListParagraph"/>
        <w:numPr>
          <w:ilvl w:val="0"/>
          <w:numId w:val="4"/>
        </w:numPr>
      </w:pPr>
      <w:r>
        <w:t>Changes to its ratings, facilities, equipment, or work scope requires additional training</w:t>
      </w:r>
    </w:p>
    <w:p w:rsidR="00CD3C5A" w:rsidRDefault="00A112B8" w:rsidP="00CD3C5A">
      <w:r>
        <w:t>Alta Avionics, LLC</w:t>
      </w:r>
      <w:r>
        <w:t xml:space="preserve"> </w:t>
      </w:r>
      <w:r w:rsidR="00CD3C5A">
        <w:t>may also identify additional training needs through:</w:t>
      </w:r>
    </w:p>
    <w:p w:rsidR="00CD3C5A" w:rsidRDefault="00CD3C5A" w:rsidP="00900F7E">
      <w:pPr>
        <w:pStyle w:val="ListParagraph"/>
        <w:numPr>
          <w:ilvl w:val="0"/>
          <w:numId w:val="5"/>
        </w:numPr>
      </w:pPr>
      <w:r>
        <w:t>FAA or other external agency oversight findings</w:t>
      </w:r>
    </w:p>
    <w:p w:rsidR="00CD3C5A" w:rsidRDefault="00CD3C5A" w:rsidP="00900F7E">
      <w:pPr>
        <w:pStyle w:val="ListParagraph"/>
        <w:numPr>
          <w:ilvl w:val="0"/>
          <w:numId w:val="5"/>
        </w:numPr>
      </w:pPr>
      <w:r>
        <w:t>Investigations that lead to voluntary disclosures</w:t>
      </w:r>
    </w:p>
    <w:p w:rsidR="00CD3C5A" w:rsidRDefault="00CD3C5A" w:rsidP="00900F7E">
      <w:pPr>
        <w:pStyle w:val="ListParagraph"/>
        <w:numPr>
          <w:ilvl w:val="0"/>
          <w:numId w:val="5"/>
        </w:numPr>
      </w:pPr>
      <w:r>
        <w:t>Routine or special quality assurance audits</w:t>
      </w:r>
    </w:p>
    <w:p w:rsidR="00CD3C5A" w:rsidRDefault="00CD3C5A" w:rsidP="00900F7E">
      <w:pPr>
        <w:pStyle w:val="ListParagraph"/>
        <w:numPr>
          <w:ilvl w:val="0"/>
          <w:numId w:val="5"/>
        </w:numPr>
      </w:pPr>
      <w:r>
        <w:t>Feedback from employees</w:t>
      </w:r>
    </w:p>
    <w:p w:rsidR="00CD3C5A" w:rsidRDefault="00CD3C5A" w:rsidP="00900F7E">
      <w:pPr>
        <w:pStyle w:val="ListParagraph"/>
        <w:numPr>
          <w:ilvl w:val="0"/>
          <w:numId w:val="5"/>
        </w:numPr>
      </w:pPr>
      <w:r>
        <w:t>The result from audits relate</w:t>
      </w:r>
    </w:p>
    <w:p w:rsidR="00A112B8" w:rsidRDefault="00A112B8" w:rsidP="00A112B8">
      <w:pPr>
        <w:pStyle w:val="Heading2"/>
      </w:pPr>
      <w:bookmarkStart w:id="12" w:name="_Toc53328416"/>
      <w:r>
        <w:t>Individual Needs Assessment</w:t>
      </w:r>
      <w:bookmarkEnd w:id="12"/>
    </w:p>
    <w:p w:rsidR="00A112B8" w:rsidRDefault="00A112B8" w:rsidP="00A112B8">
      <w:r>
        <w:t>To determine the individual employee qualifications while under the direction of Alta Avionics, LLC there will be an overall training requirements evaluation. The managers of each department must review each individuals job description Duties and Responsibilities listed in the Quality Manual, Technical Job functions and Tasks, current and previous Job Tasks, Employment Procedures and Policies for hire, and Current employment experience levels for each employee under his/her direction.</w:t>
      </w:r>
    </w:p>
    <w:p w:rsidR="00A112B8" w:rsidRDefault="00A112B8" w:rsidP="00A112B8">
      <w:r>
        <w:t>If after this evaluation it is determined that an employee does not possess the capability to perform maintenance, inspection, preventive maintenance, or alteration, appropriate training will be administered.</w:t>
      </w:r>
    </w:p>
    <w:p w:rsidR="00A112B8" w:rsidRDefault="00A112B8" w:rsidP="00A112B8">
      <w:r>
        <w:t>Alta Avionics, LLC. will continually evaluate its employee training needs. Additional revisions or changes will be made to the training program when:</w:t>
      </w:r>
    </w:p>
    <w:p w:rsidR="00A112B8" w:rsidRDefault="00A112B8" w:rsidP="00900F7E">
      <w:pPr>
        <w:pStyle w:val="ListParagraph"/>
        <w:numPr>
          <w:ilvl w:val="0"/>
          <w:numId w:val="3"/>
        </w:numPr>
      </w:pPr>
      <w:r>
        <w:t>It identifies additional training needs</w:t>
      </w:r>
    </w:p>
    <w:p w:rsidR="00A112B8" w:rsidRDefault="00A112B8" w:rsidP="00900F7E">
      <w:pPr>
        <w:pStyle w:val="ListParagraph"/>
        <w:numPr>
          <w:ilvl w:val="0"/>
          <w:numId w:val="3"/>
        </w:numPr>
      </w:pPr>
      <w:r>
        <w:lastRenderedPageBreak/>
        <w:t>Changes to its ratings, facilities, equipment, or work scope requires additional training</w:t>
      </w:r>
    </w:p>
    <w:p w:rsidR="00A112B8" w:rsidRDefault="00A112B8" w:rsidP="00900F7E">
      <w:pPr>
        <w:pStyle w:val="ListParagraph"/>
        <w:numPr>
          <w:ilvl w:val="0"/>
          <w:numId w:val="3"/>
        </w:numPr>
      </w:pPr>
      <w:r>
        <w:t>Alta Avionics, LLC may also identify additional training needs through:</w:t>
      </w:r>
    </w:p>
    <w:p w:rsidR="00A112B8" w:rsidRDefault="00A112B8" w:rsidP="00900F7E">
      <w:pPr>
        <w:pStyle w:val="ListParagraph"/>
        <w:numPr>
          <w:ilvl w:val="0"/>
          <w:numId w:val="3"/>
        </w:numPr>
      </w:pPr>
      <w:r>
        <w:t>FAA or other external agency oversight findings</w:t>
      </w:r>
    </w:p>
    <w:p w:rsidR="00A112B8" w:rsidRDefault="00A112B8" w:rsidP="00900F7E">
      <w:pPr>
        <w:pStyle w:val="ListParagraph"/>
        <w:numPr>
          <w:ilvl w:val="0"/>
          <w:numId w:val="3"/>
        </w:numPr>
      </w:pPr>
      <w:r>
        <w:t>Investigations that lead to voluntary disclosures</w:t>
      </w:r>
    </w:p>
    <w:p w:rsidR="00A112B8" w:rsidRDefault="00A112B8" w:rsidP="00900F7E">
      <w:pPr>
        <w:pStyle w:val="ListParagraph"/>
        <w:numPr>
          <w:ilvl w:val="0"/>
          <w:numId w:val="3"/>
        </w:numPr>
      </w:pPr>
      <w:r>
        <w:t>Routine or special quality assurance audits</w:t>
      </w:r>
    </w:p>
    <w:p w:rsidR="00A112B8" w:rsidRDefault="00A112B8" w:rsidP="00900F7E">
      <w:pPr>
        <w:pStyle w:val="ListParagraph"/>
        <w:numPr>
          <w:ilvl w:val="0"/>
          <w:numId w:val="3"/>
        </w:numPr>
      </w:pPr>
      <w:r>
        <w:t>Feedback from employees</w:t>
      </w:r>
    </w:p>
    <w:p w:rsidR="00A112B8" w:rsidRDefault="00A112B8" w:rsidP="00900F7E">
      <w:pPr>
        <w:pStyle w:val="ListParagraph"/>
        <w:numPr>
          <w:ilvl w:val="0"/>
          <w:numId w:val="3"/>
        </w:numPr>
      </w:pPr>
      <w:r>
        <w:t>The result from audits related to maintenance human factors</w:t>
      </w:r>
    </w:p>
    <w:p w:rsidR="00A112B8" w:rsidRPr="00CD3C5A" w:rsidRDefault="00A112B8" w:rsidP="00A112B8">
      <w:r>
        <w:t>The General Manager ensures the Departments regularly review the results and reports for additional training needs.</w:t>
      </w:r>
    </w:p>
    <w:p w:rsidR="008A5831" w:rsidRDefault="00713237" w:rsidP="00A112B8">
      <w:pPr>
        <w:spacing w:before="0" w:after="160"/>
        <w:sectPr w:rsidR="008A5831" w:rsidSect="00A112B8">
          <w:pgSz w:w="12240" w:h="15840"/>
          <w:pgMar w:top="1440" w:right="1440" w:bottom="1440" w:left="1440" w:header="720" w:footer="720" w:gutter="0"/>
          <w:pgNumType w:start="1" w:chapStyle="1"/>
          <w:cols w:space="720"/>
          <w:docGrid w:linePitch="360"/>
        </w:sectPr>
      </w:pPr>
      <w:r>
        <w:br w:type="page"/>
      </w:r>
    </w:p>
    <w:p w:rsidR="00A112B8" w:rsidRDefault="00A112B8" w:rsidP="00A112B8">
      <w:pPr>
        <w:pStyle w:val="Heading1"/>
      </w:pPr>
      <w:bookmarkStart w:id="13" w:name="_Toc53328417"/>
      <w:r>
        <w:lastRenderedPageBreak/>
        <w:t>Initial Training</w:t>
      </w:r>
      <w:bookmarkEnd w:id="13"/>
    </w:p>
    <w:p w:rsidR="00A112B8" w:rsidRDefault="00A112B8" w:rsidP="00A112B8">
      <w:pPr>
        <w:pStyle w:val="BodyText"/>
        <w:tabs>
          <w:tab w:val="left" w:pos="1997"/>
        </w:tabs>
      </w:pPr>
      <w:r>
        <w:t>Initial training will vary based on the individual’s tasks or assignments.</w:t>
      </w:r>
    </w:p>
    <w:p w:rsidR="00A112B8" w:rsidRDefault="00A112B8" w:rsidP="00A112B8">
      <w:pPr>
        <w:pStyle w:val="BodyText"/>
        <w:ind w:right="1102"/>
      </w:pPr>
      <w:r>
        <w:t>All employees will be trained to the satisfaction of the Chief Inspector. They must demonstrate a basic knowledge of the items listed below.</w:t>
      </w:r>
    </w:p>
    <w:p w:rsidR="00A112B8" w:rsidRPr="0059364F" w:rsidRDefault="00A112B8" w:rsidP="00900F7E">
      <w:pPr>
        <w:pStyle w:val="ListParagraph"/>
        <w:widowControl w:val="0"/>
        <w:numPr>
          <w:ilvl w:val="0"/>
          <w:numId w:val="6"/>
        </w:numPr>
        <w:tabs>
          <w:tab w:val="left" w:pos="2639"/>
          <w:tab w:val="left" w:pos="2640"/>
        </w:tabs>
        <w:autoSpaceDE w:val="0"/>
        <w:autoSpaceDN w:val="0"/>
        <w:spacing w:before="0" w:line="293" w:lineRule="exact"/>
        <w:rPr>
          <w:sz w:val="24"/>
        </w:rPr>
      </w:pPr>
      <w:r w:rsidRPr="0059364F">
        <w:rPr>
          <w:sz w:val="24"/>
        </w:rPr>
        <w:t>Inspection Policies and Procedures</w:t>
      </w:r>
      <w:r w:rsidRPr="0059364F">
        <w:rPr>
          <w:spacing w:val="-2"/>
          <w:sz w:val="24"/>
        </w:rPr>
        <w:t xml:space="preserve"> </w:t>
      </w:r>
      <w:r w:rsidRPr="0059364F">
        <w:rPr>
          <w:sz w:val="24"/>
        </w:rPr>
        <w:t>Manual</w:t>
      </w:r>
    </w:p>
    <w:p w:rsidR="00A112B8" w:rsidRPr="0059364F" w:rsidRDefault="00A112B8" w:rsidP="00900F7E">
      <w:pPr>
        <w:pStyle w:val="ListParagraph"/>
        <w:widowControl w:val="0"/>
        <w:numPr>
          <w:ilvl w:val="0"/>
          <w:numId w:val="6"/>
        </w:numPr>
        <w:tabs>
          <w:tab w:val="left" w:pos="2639"/>
          <w:tab w:val="left" w:pos="2640"/>
        </w:tabs>
        <w:autoSpaceDE w:val="0"/>
        <w:autoSpaceDN w:val="0"/>
        <w:spacing w:before="0" w:line="293" w:lineRule="exact"/>
        <w:rPr>
          <w:sz w:val="24"/>
        </w:rPr>
      </w:pPr>
      <w:r w:rsidRPr="0059364F">
        <w:rPr>
          <w:sz w:val="24"/>
        </w:rPr>
        <w:t>Quality Assurance</w:t>
      </w:r>
      <w:r w:rsidRPr="0059364F">
        <w:rPr>
          <w:spacing w:val="-7"/>
          <w:sz w:val="24"/>
        </w:rPr>
        <w:t xml:space="preserve"> </w:t>
      </w:r>
      <w:r w:rsidRPr="0059364F">
        <w:rPr>
          <w:sz w:val="24"/>
        </w:rPr>
        <w:t>Manual</w:t>
      </w:r>
    </w:p>
    <w:p w:rsidR="00A112B8" w:rsidRPr="0059364F" w:rsidRDefault="00A112B8" w:rsidP="00900F7E">
      <w:pPr>
        <w:pStyle w:val="ListParagraph"/>
        <w:widowControl w:val="0"/>
        <w:numPr>
          <w:ilvl w:val="0"/>
          <w:numId w:val="6"/>
        </w:numPr>
        <w:tabs>
          <w:tab w:val="left" w:pos="2639"/>
          <w:tab w:val="left" w:pos="2640"/>
        </w:tabs>
        <w:autoSpaceDE w:val="0"/>
        <w:autoSpaceDN w:val="0"/>
        <w:spacing w:before="0" w:line="293" w:lineRule="exact"/>
        <w:rPr>
          <w:sz w:val="24"/>
        </w:rPr>
      </w:pPr>
      <w:r w:rsidRPr="0059364F">
        <w:rPr>
          <w:sz w:val="24"/>
        </w:rPr>
        <w:t>Training</w:t>
      </w:r>
      <w:r w:rsidRPr="0059364F">
        <w:rPr>
          <w:spacing w:val="-4"/>
          <w:sz w:val="24"/>
        </w:rPr>
        <w:t xml:space="preserve"> </w:t>
      </w:r>
      <w:r w:rsidRPr="0059364F">
        <w:rPr>
          <w:sz w:val="24"/>
        </w:rPr>
        <w:t>Manual</w:t>
      </w:r>
    </w:p>
    <w:p w:rsidR="00A112B8" w:rsidRPr="0059364F" w:rsidRDefault="00A112B8" w:rsidP="00900F7E">
      <w:pPr>
        <w:pStyle w:val="ListParagraph"/>
        <w:widowControl w:val="0"/>
        <w:numPr>
          <w:ilvl w:val="0"/>
          <w:numId w:val="6"/>
        </w:numPr>
        <w:tabs>
          <w:tab w:val="left" w:pos="2639"/>
          <w:tab w:val="left" w:pos="2640"/>
        </w:tabs>
        <w:autoSpaceDE w:val="0"/>
        <w:autoSpaceDN w:val="0"/>
        <w:spacing w:before="0" w:line="293" w:lineRule="exact"/>
        <w:rPr>
          <w:sz w:val="24"/>
        </w:rPr>
      </w:pPr>
      <w:r w:rsidRPr="0059364F">
        <w:rPr>
          <w:sz w:val="24"/>
        </w:rPr>
        <w:t>Detailed Procedures</w:t>
      </w:r>
      <w:r w:rsidRPr="0059364F">
        <w:rPr>
          <w:spacing w:val="-2"/>
          <w:sz w:val="24"/>
        </w:rPr>
        <w:t xml:space="preserve"> </w:t>
      </w:r>
      <w:r w:rsidRPr="0059364F">
        <w:rPr>
          <w:sz w:val="24"/>
        </w:rPr>
        <w:t>Manual</w:t>
      </w:r>
    </w:p>
    <w:p w:rsidR="00A112B8" w:rsidRPr="0059364F" w:rsidRDefault="00A112B8" w:rsidP="00900F7E">
      <w:pPr>
        <w:pStyle w:val="ListParagraph"/>
        <w:widowControl w:val="0"/>
        <w:numPr>
          <w:ilvl w:val="0"/>
          <w:numId w:val="6"/>
        </w:numPr>
        <w:tabs>
          <w:tab w:val="left" w:pos="2639"/>
          <w:tab w:val="left" w:pos="2640"/>
        </w:tabs>
        <w:autoSpaceDE w:val="0"/>
        <w:autoSpaceDN w:val="0"/>
        <w:spacing w:before="0" w:line="293" w:lineRule="exact"/>
        <w:rPr>
          <w:sz w:val="24"/>
        </w:rPr>
      </w:pPr>
      <w:r w:rsidRPr="0059364F">
        <w:rPr>
          <w:sz w:val="24"/>
        </w:rPr>
        <w:t>Forms</w:t>
      </w:r>
      <w:r w:rsidRPr="0059364F">
        <w:rPr>
          <w:spacing w:val="-1"/>
          <w:sz w:val="24"/>
        </w:rPr>
        <w:t xml:space="preserve"> </w:t>
      </w:r>
      <w:r w:rsidRPr="0059364F">
        <w:rPr>
          <w:sz w:val="24"/>
        </w:rPr>
        <w:t>Manual</w:t>
      </w:r>
    </w:p>
    <w:p w:rsidR="00A112B8" w:rsidRDefault="00A112B8" w:rsidP="00A112B8">
      <w:pPr>
        <w:pStyle w:val="BodyText"/>
        <w:spacing w:before="1"/>
        <w:ind w:right="988"/>
      </w:pPr>
      <w:r>
        <w:t>All new employees will be trained within 90 days from the date of hire. Training of each new employee is the responsibility of the employee’s immediate supervisor, and/or the Chief Inspector and/or the Quality Assurance Manager.</w:t>
      </w:r>
    </w:p>
    <w:p w:rsidR="00A112B8" w:rsidRDefault="00A112B8" w:rsidP="00A112B8">
      <w:pPr>
        <w:pStyle w:val="BodyText"/>
        <w:ind w:right="1733"/>
        <w:jc w:val="both"/>
      </w:pPr>
      <w:r>
        <w:t xml:space="preserve">Initial training for electronic signature/record keeping will be given to all personnel that qualify. Procedure is outlined in </w:t>
      </w:r>
      <w:r w:rsidR="00C50CBD">
        <w:t>Alta</w:t>
      </w:r>
      <w:r>
        <w:t xml:space="preserve"> Avionics’ Detailed Procedures Manual.</w:t>
      </w:r>
    </w:p>
    <w:p w:rsidR="00A112B8" w:rsidRDefault="00A112B8" w:rsidP="00A112B8">
      <w:pPr>
        <w:pStyle w:val="BodyText"/>
        <w:spacing w:before="0" w:line="240" w:lineRule="auto"/>
        <w:ind w:right="1498"/>
      </w:pPr>
      <w:r>
        <w:t xml:space="preserve">Formal training will be optional and will be determined on a needs basis. On the </w:t>
      </w:r>
      <w:r>
        <w:t>j</w:t>
      </w:r>
      <w:r>
        <w:t>ob training will be the preferred method of training.</w:t>
      </w:r>
    </w:p>
    <w:p w:rsidR="002B62C9" w:rsidRDefault="00A112B8" w:rsidP="002B62C9">
      <w:pPr>
        <w:spacing w:before="0" w:after="160"/>
        <w:sectPr w:rsidR="002B62C9" w:rsidSect="00A112B8">
          <w:pgSz w:w="12240" w:h="15840"/>
          <w:pgMar w:top="1440" w:right="1440" w:bottom="1440" w:left="1440" w:header="720" w:footer="720" w:gutter="0"/>
          <w:pgNumType w:start="1" w:chapStyle="1"/>
          <w:cols w:space="720"/>
          <w:docGrid w:linePitch="360"/>
        </w:sectPr>
      </w:pPr>
      <w:r>
        <w:t xml:space="preserve">Seminars will be attended provided the content is applicable to the tasks assigned or for further development of the individual or </w:t>
      </w:r>
      <w:r w:rsidR="00C50CBD">
        <w:t>Alta Avionics, LLC</w:t>
      </w:r>
      <w:r>
        <w:t xml:space="preserve">. </w:t>
      </w:r>
      <w:r w:rsidR="00C50CBD">
        <w:t>Alta Avionics, LLC</w:t>
      </w:r>
      <w:r>
        <w:t>. will utilize all media available for currency, training, and developmental purposes. OEM manuals as well as service bulletins and advisories will be reviewed b</w:t>
      </w:r>
      <w:r>
        <w:t>efore performing maintenance.</w:t>
      </w:r>
      <w:r w:rsidR="002B62C9" w:rsidRPr="002B62C9">
        <w:t xml:space="preserve"> </w:t>
      </w:r>
    </w:p>
    <w:p w:rsidR="003A0B1C" w:rsidRDefault="002B62C9" w:rsidP="002B62C9">
      <w:pPr>
        <w:pStyle w:val="Heading1"/>
      </w:pPr>
      <w:bookmarkStart w:id="14" w:name="_Toc53328418"/>
      <w:r>
        <w:lastRenderedPageBreak/>
        <w:t>Recurrent Training</w:t>
      </w:r>
      <w:bookmarkEnd w:id="14"/>
    </w:p>
    <w:p w:rsidR="002B62C9" w:rsidRDefault="002B62C9" w:rsidP="002B62C9">
      <w:r>
        <w:t>Recurrent training will be information that supports, expands, or refreshes initial training areas of study, courses/lessons, or other requirements.</w:t>
      </w:r>
    </w:p>
    <w:p w:rsidR="002B62C9" w:rsidRDefault="002B62C9" w:rsidP="002B62C9">
      <w:r>
        <w:t xml:space="preserve">Alta Avionics, LLC </w:t>
      </w:r>
      <w:r>
        <w:t>requires recurrent training will be conducted periodically as deemed necessary, and documented in the training records.</w:t>
      </w:r>
    </w:p>
    <w:p w:rsidR="002B62C9" w:rsidRPr="002B62C9" w:rsidRDefault="002B62C9" w:rsidP="002B62C9">
      <w:r>
        <w:t>An annual review will be required by all department supervisors for training compliancy.</w:t>
      </w:r>
    </w:p>
    <w:p w:rsidR="002B62C9" w:rsidRDefault="002B62C9" w:rsidP="00535F18"/>
    <w:p w:rsidR="002B62C9" w:rsidRDefault="002B62C9" w:rsidP="002B62C9">
      <w:pPr>
        <w:spacing w:before="0" w:after="160"/>
        <w:sectPr w:rsidR="002B62C9" w:rsidSect="00A112B8">
          <w:pgSz w:w="12240" w:h="15840"/>
          <w:pgMar w:top="1440" w:right="1440" w:bottom="1440" w:left="1440" w:header="720" w:footer="720" w:gutter="0"/>
          <w:pgNumType w:start="1" w:chapStyle="1"/>
          <w:cols w:space="720"/>
          <w:docGrid w:linePitch="360"/>
        </w:sectPr>
      </w:pPr>
    </w:p>
    <w:p w:rsidR="002B62C9" w:rsidRDefault="002B62C9" w:rsidP="002B62C9">
      <w:pPr>
        <w:pStyle w:val="Heading1"/>
      </w:pPr>
      <w:bookmarkStart w:id="15" w:name="_Toc53328419"/>
      <w:r>
        <w:lastRenderedPageBreak/>
        <w:t>Remedial Training</w:t>
      </w:r>
      <w:bookmarkEnd w:id="15"/>
    </w:p>
    <w:p w:rsidR="002B62C9" w:rsidRDefault="002B62C9" w:rsidP="002B62C9">
      <w:r>
        <w:t>Remedial training will be administered for all employees exhibiting performance issues.</w:t>
      </w:r>
    </w:p>
    <w:p w:rsidR="002B62C9" w:rsidRDefault="002B62C9" w:rsidP="002B62C9">
      <w:r>
        <w:t xml:space="preserve">The procedures for remedial training will be the same as initial training, except the techniques will vary to provide a greater understanding of the Material. When this form of training is required, the employee will be required to demonstrate knowledge and skills in regards to the </w:t>
      </w:r>
      <w:r w:rsidR="0059364F">
        <w:t>m</w:t>
      </w:r>
      <w:r>
        <w:t xml:space="preserve">aterials prior to returning to work under </w:t>
      </w:r>
      <w:r>
        <w:t>Alta Avionics, LLC</w:t>
      </w:r>
      <w:r>
        <w:t>.</w:t>
      </w:r>
    </w:p>
    <w:p w:rsidR="002B62C9" w:rsidRDefault="002B62C9" w:rsidP="002B62C9">
      <w:r>
        <w:t>Employees training records will reflect areas where remedial training was applied to meet acceptable standards. This information will be used in the training needs assessment for the employee’s future training.</w:t>
      </w:r>
    </w:p>
    <w:p w:rsidR="002B62C9" w:rsidRDefault="002B62C9" w:rsidP="002B62C9"/>
    <w:p w:rsidR="002B62C9" w:rsidRDefault="002B62C9" w:rsidP="002B62C9">
      <w:pPr>
        <w:spacing w:before="0" w:after="160"/>
        <w:sectPr w:rsidR="002B62C9" w:rsidSect="00A112B8">
          <w:pgSz w:w="12240" w:h="15840"/>
          <w:pgMar w:top="1440" w:right="1440" w:bottom="1440" w:left="1440" w:header="720" w:footer="720" w:gutter="0"/>
          <w:pgNumType w:start="1" w:chapStyle="1"/>
          <w:cols w:space="720"/>
          <w:docGrid w:linePitch="360"/>
        </w:sectPr>
      </w:pPr>
    </w:p>
    <w:p w:rsidR="002B62C9" w:rsidRDefault="002B62C9" w:rsidP="002B62C9">
      <w:pPr>
        <w:pStyle w:val="Heading1"/>
      </w:pPr>
      <w:bookmarkStart w:id="16" w:name="_Toc53328420"/>
      <w:r>
        <w:lastRenderedPageBreak/>
        <w:t>Course Definition for Initial &amp; Recurrent Training</w:t>
      </w:r>
      <w:bookmarkEnd w:id="16"/>
    </w:p>
    <w:p w:rsidR="002B62C9" w:rsidRDefault="002B62C9" w:rsidP="00B049DE">
      <w:r>
        <w:t>Alta Avionics, LLC</w:t>
      </w:r>
      <w:r>
        <w:t xml:space="preserve"> will supply definition of material covered in the training of all supervisors in each department as well as all employees.</w:t>
      </w:r>
    </w:p>
    <w:p w:rsidR="002B62C9" w:rsidRDefault="002B62C9" w:rsidP="00900F7E">
      <w:pPr>
        <w:pStyle w:val="ListParagraph"/>
        <w:numPr>
          <w:ilvl w:val="0"/>
          <w:numId w:val="8"/>
        </w:numPr>
      </w:pPr>
      <w:r>
        <w:t>The Accountable Manager must exhibit a high level of knowledge as well as skill to effectively manage all departments under Alta Avionics, LLC.</w:t>
      </w:r>
    </w:p>
    <w:p w:rsidR="002B62C9" w:rsidRDefault="002B62C9" w:rsidP="00900F7E">
      <w:pPr>
        <w:pStyle w:val="ListParagraph"/>
        <w:numPr>
          <w:ilvl w:val="0"/>
          <w:numId w:val="8"/>
        </w:numPr>
      </w:pPr>
      <w:r>
        <w:t>All Supervisors must exhibit a high level of knowledge and skill in his/her area to effectively oversee all employees under their supervision, under Alta Avionics, LLC.</w:t>
      </w:r>
    </w:p>
    <w:p w:rsidR="002B62C9" w:rsidRDefault="002B62C9" w:rsidP="00B049DE">
      <w:r>
        <w:t>All employees performing maintenance and/or alterations on aircraft and all products will receive training in the event that a process or procedure is changed.</w:t>
      </w:r>
    </w:p>
    <w:p w:rsidR="002B62C9" w:rsidRDefault="002B62C9" w:rsidP="00B049DE">
      <w:r>
        <w:t>All Employees performing maintenance or alteration of aviation products will be trained on the Repair Station and Quality Control Manual.</w:t>
      </w:r>
    </w:p>
    <w:p w:rsidR="002B62C9" w:rsidRDefault="002B62C9" w:rsidP="00B049DE">
      <w:r>
        <w:t>Applicable Federal Aviation Regulations (FAR) for the performance of the assigned task are as follows:</w:t>
      </w:r>
    </w:p>
    <w:p w:rsidR="002B62C9" w:rsidRDefault="002B62C9" w:rsidP="00900F7E">
      <w:pPr>
        <w:pStyle w:val="ListParagraph"/>
        <w:numPr>
          <w:ilvl w:val="0"/>
          <w:numId w:val="9"/>
        </w:numPr>
      </w:pPr>
      <w:r>
        <w:t>Manufacturer’s Instructions for the Task to be performed.</w:t>
      </w:r>
    </w:p>
    <w:p w:rsidR="002B62C9" w:rsidRDefault="002B62C9" w:rsidP="00900F7E">
      <w:pPr>
        <w:pStyle w:val="ListParagraph"/>
        <w:numPr>
          <w:ilvl w:val="0"/>
          <w:numId w:val="9"/>
        </w:numPr>
      </w:pPr>
      <w:r>
        <w:t>Applicable Airworthiness Directives</w:t>
      </w:r>
    </w:p>
    <w:p w:rsidR="002B62C9" w:rsidRDefault="002B62C9" w:rsidP="00900F7E">
      <w:pPr>
        <w:pStyle w:val="ListParagraph"/>
        <w:numPr>
          <w:ilvl w:val="0"/>
          <w:numId w:val="9"/>
        </w:numPr>
      </w:pPr>
      <w:r>
        <w:t>Appropriate methods for Test and appropriate approval for Return to Service documents.</w:t>
      </w:r>
    </w:p>
    <w:p w:rsidR="002B62C9" w:rsidRDefault="002B62C9" w:rsidP="00900F7E">
      <w:pPr>
        <w:pStyle w:val="ListParagraph"/>
        <w:numPr>
          <w:ilvl w:val="0"/>
          <w:numId w:val="9"/>
        </w:numPr>
      </w:pPr>
      <w:r>
        <w:t>Any issues relating to safety of others and self.</w:t>
      </w:r>
    </w:p>
    <w:p w:rsidR="002B62C9" w:rsidRDefault="002B62C9" w:rsidP="00900F7E">
      <w:pPr>
        <w:pStyle w:val="ListParagraph"/>
        <w:numPr>
          <w:ilvl w:val="0"/>
          <w:numId w:val="9"/>
        </w:numPr>
      </w:pPr>
      <w:r>
        <w:t>Compliance with Hazardous Materials rules.</w:t>
      </w:r>
    </w:p>
    <w:p w:rsidR="002B62C9" w:rsidRDefault="002B62C9" w:rsidP="00900F7E">
      <w:pPr>
        <w:pStyle w:val="ListParagraph"/>
        <w:numPr>
          <w:ilvl w:val="0"/>
          <w:numId w:val="9"/>
        </w:numPr>
      </w:pPr>
      <w:r>
        <w:t>Any other subject deemed necessary by the Accountable Manager.</w:t>
      </w:r>
    </w:p>
    <w:p w:rsidR="002B62C9" w:rsidRDefault="002B62C9" w:rsidP="002B62C9">
      <w:pPr>
        <w:spacing w:before="0" w:after="160"/>
        <w:sectPr w:rsidR="002B62C9" w:rsidSect="00A112B8">
          <w:pgSz w:w="12240" w:h="15840"/>
          <w:pgMar w:top="1440" w:right="1440" w:bottom="1440" w:left="1440" w:header="720" w:footer="720" w:gutter="0"/>
          <w:pgNumType w:start="1" w:chapStyle="1"/>
          <w:cols w:space="720"/>
          <w:docGrid w:linePitch="360"/>
        </w:sectPr>
      </w:pPr>
    </w:p>
    <w:p w:rsidR="002B62C9" w:rsidRDefault="002B62C9" w:rsidP="002B62C9">
      <w:pPr>
        <w:pStyle w:val="Heading1"/>
        <w:spacing w:before="234"/>
      </w:pPr>
      <w:bookmarkStart w:id="17" w:name="_Toc53328421"/>
      <w:r>
        <w:lastRenderedPageBreak/>
        <w:t>Maintaining Training Records</w:t>
      </w:r>
      <w:bookmarkEnd w:id="17"/>
    </w:p>
    <w:p w:rsidR="002B62C9" w:rsidRDefault="002B62C9" w:rsidP="00B049DE">
      <w:r>
        <w:t xml:space="preserve">Records of each type of training performed will be maintained for all employees working on aircraft, aircraft appliances, or any part thereof. Training will be documented in the </w:t>
      </w:r>
      <w:r w:rsidR="00B049DE">
        <w:t>R</w:t>
      </w:r>
      <w:r>
        <w:t xml:space="preserve">equired Training Log (Form </w:t>
      </w:r>
      <w:r w:rsidR="00B049DE">
        <w:t>AA-RTL</w:t>
      </w:r>
      <w:r>
        <w:t xml:space="preserve">) and on the </w:t>
      </w:r>
      <w:r w:rsidR="00B049DE">
        <w:t xml:space="preserve">Employee </w:t>
      </w:r>
      <w:r>
        <w:t>Training Record (</w:t>
      </w:r>
      <w:r w:rsidR="00B049DE">
        <w:t>AA-ETR</w:t>
      </w:r>
      <w:r>
        <w:t xml:space="preserve">). To observe samples of these forms they are found in the Forms Manual. These records will be maintained in each employee’s individual record. Records shall include the type of training, or the title of the class, the date of completion, where it was performed, and the name of the instructor who performed the training. These records will be retained for a period of no less than two years after the termination of the employee. These records will be maintained and electronic stored in </w:t>
      </w:r>
      <w:r w:rsidR="00B049DE">
        <w:t>Alta Avionics, LLC’s</w:t>
      </w:r>
      <w:r>
        <w:t xml:space="preserve"> computer system.</w:t>
      </w:r>
    </w:p>
    <w:p w:rsidR="002B62C9" w:rsidRDefault="002B62C9" w:rsidP="00B049DE">
      <w:r>
        <w:t>All personnel that are identified to be certified repairman by the FAA under this Repair Station Certificate, must comply with the requirements defined in Federal Aviation Regulations (FAR) Part 65; Subpart E.</w:t>
      </w:r>
    </w:p>
    <w:p w:rsidR="002B62C9" w:rsidRDefault="002B62C9" w:rsidP="00B049DE">
      <w:r>
        <w:t>It is the responsibility of each employee to review his/her records for accuracy.</w:t>
      </w:r>
    </w:p>
    <w:p w:rsidR="002B62C9" w:rsidRDefault="002B62C9" w:rsidP="002B62C9">
      <w:pPr>
        <w:sectPr w:rsidR="002B62C9" w:rsidSect="003856D4">
          <w:pgSz w:w="12240" w:h="15840"/>
          <w:pgMar w:top="1500" w:right="960" w:bottom="1200" w:left="1320" w:header="761" w:footer="1017" w:gutter="0"/>
          <w:pgNumType w:start="1" w:chapStyle="1"/>
          <w:cols w:space="720"/>
        </w:sectPr>
      </w:pPr>
    </w:p>
    <w:p w:rsidR="002B62C9" w:rsidRDefault="002B62C9" w:rsidP="002B62C9">
      <w:pPr>
        <w:pStyle w:val="Heading1"/>
        <w:spacing w:before="234"/>
        <w:jc w:val="both"/>
      </w:pPr>
      <w:bookmarkStart w:id="18" w:name="WORK_PERFORMED_UNDER_PARTS_121_OR_135_OP"/>
      <w:bookmarkStart w:id="19" w:name="_Toc53328422"/>
      <w:bookmarkEnd w:id="18"/>
      <w:r>
        <w:lastRenderedPageBreak/>
        <w:t>Work Performed Under Parts 121 or 135 Operations</w:t>
      </w:r>
      <w:bookmarkEnd w:id="19"/>
    </w:p>
    <w:p w:rsidR="002B62C9" w:rsidRDefault="002B62C9" w:rsidP="00B049DE">
      <w:r>
        <w:t xml:space="preserve">Alta Avionics, LLC </w:t>
      </w:r>
      <w:r>
        <w:t>will train employees that perform maintenance and/or alterations on aircraft and all products under Part 121 as well as Part 135 of the FAR.</w:t>
      </w:r>
    </w:p>
    <w:p w:rsidR="002B62C9" w:rsidRDefault="002B62C9" w:rsidP="00900F7E">
      <w:pPr>
        <w:pStyle w:val="ListParagraph"/>
        <w:numPr>
          <w:ilvl w:val="0"/>
          <w:numId w:val="7"/>
        </w:numPr>
      </w:pPr>
      <w:r>
        <w:t>All maintenance performed on aircraft maintained under Part 135</w:t>
      </w:r>
      <w:r w:rsidRPr="00B049DE">
        <w:rPr>
          <w:spacing w:val="-19"/>
        </w:rPr>
        <w:t xml:space="preserve"> </w:t>
      </w:r>
      <w:r>
        <w:t xml:space="preserve">Section 135.411(a)(1) will be performed in accordance with all manufactures instruction and records in compliance with </w:t>
      </w:r>
      <w:r w:rsidR="00B049DE">
        <w:t>Alta</w:t>
      </w:r>
      <w:r>
        <w:t xml:space="preserve"> Avionics, </w:t>
      </w:r>
      <w:r w:rsidR="00B049DE">
        <w:t>LLC</w:t>
      </w:r>
      <w:r>
        <w:t xml:space="preserve"> Quality Control</w:t>
      </w:r>
      <w:r w:rsidRPr="00B049DE">
        <w:rPr>
          <w:spacing w:val="-1"/>
        </w:rPr>
        <w:t xml:space="preserve"> </w:t>
      </w:r>
      <w:r>
        <w:t>Manual.</w:t>
      </w:r>
    </w:p>
    <w:p w:rsidR="002B62C9" w:rsidRDefault="002B62C9" w:rsidP="00B049DE">
      <w:r>
        <w:t>Maintenance performed in aircraft maintenance under Part 135 or 121 using Continuous Airworthiness Maintenance Program (CAMP) will be performed in accordance with the operator’s maintenance and administrative procedures and forms.</w:t>
      </w:r>
    </w:p>
    <w:p w:rsidR="002B62C9" w:rsidRPr="00B049DE" w:rsidRDefault="002B62C9" w:rsidP="00900F7E">
      <w:pPr>
        <w:pStyle w:val="ListParagraph"/>
        <w:numPr>
          <w:ilvl w:val="0"/>
          <w:numId w:val="7"/>
        </w:numPr>
        <w:rPr>
          <w:sz w:val="24"/>
        </w:rPr>
      </w:pPr>
      <w:r w:rsidRPr="00B049DE">
        <w:rPr>
          <w:sz w:val="24"/>
        </w:rPr>
        <w:t>Provided the technician is trained on the operator’s procedures</w:t>
      </w:r>
      <w:r w:rsidRPr="00B049DE">
        <w:rPr>
          <w:spacing w:val="-14"/>
          <w:sz w:val="24"/>
        </w:rPr>
        <w:t xml:space="preserve"> </w:t>
      </w:r>
      <w:r w:rsidRPr="00B049DE">
        <w:rPr>
          <w:sz w:val="24"/>
        </w:rPr>
        <w:t>and practices for the functions</w:t>
      </w:r>
      <w:r w:rsidRPr="00B049DE">
        <w:rPr>
          <w:spacing w:val="1"/>
          <w:sz w:val="24"/>
        </w:rPr>
        <w:t xml:space="preserve"> </w:t>
      </w:r>
      <w:r w:rsidRPr="00B049DE">
        <w:rPr>
          <w:sz w:val="24"/>
        </w:rPr>
        <w:t>provided.</w:t>
      </w:r>
    </w:p>
    <w:p w:rsidR="002B62C9" w:rsidRPr="00B049DE" w:rsidRDefault="002B62C9" w:rsidP="00900F7E">
      <w:pPr>
        <w:pStyle w:val="ListParagraph"/>
        <w:numPr>
          <w:ilvl w:val="0"/>
          <w:numId w:val="7"/>
        </w:numPr>
        <w:rPr>
          <w:sz w:val="24"/>
        </w:rPr>
      </w:pPr>
      <w:r w:rsidRPr="00B049DE">
        <w:rPr>
          <w:sz w:val="24"/>
        </w:rPr>
        <w:t>Use all operator’s forms and documents for recording maintenance</w:t>
      </w:r>
      <w:r w:rsidRPr="00B049DE">
        <w:rPr>
          <w:spacing w:val="-14"/>
          <w:sz w:val="24"/>
        </w:rPr>
        <w:t xml:space="preserve"> </w:t>
      </w:r>
      <w:r w:rsidRPr="00B049DE">
        <w:rPr>
          <w:sz w:val="24"/>
        </w:rPr>
        <w:t>and alterations.</w:t>
      </w:r>
    </w:p>
    <w:p w:rsidR="002B62C9" w:rsidRDefault="002B62C9" w:rsidP="00B049DE">
      <w:pPr>
        <w:spacing w:line="237" w:lineRule="auto"/>
        <w:rPr>
          <w:sz w:val="24"/>
        </w:rPr>
        <w:sectPr w:rsidR="002B62C9" w:rsidSect="003856D4">
          <w:pgSz w:w="12240" w:h="15840"/>
          <w:pgMar w:top="1500" w:right="960" w:bottom="1200" w:left="1320" w:header="761" w:footer="1017" w:gutter="0"/>
          <w:pgNumType w:start="1" w:chapStyle="1"/>
          <w:cols w:space="720"/>
        </w:sectPr>
      </w:pPr>
    </w:p>
    <w:p w:rsidR="002B62C9" w:rsidRDefault="002B62C9" w:rsidP="002B62C9">
      <w:pPr>
        <w:pStyle w:val="Heading1"/>
      </w:pPr>
      <w:bookmarkStart w:id="20" w:name="QUALIFICATION_FO_RNON_CERTIFICATED_PERSO"/>
      <w:bookmarkStart w:id="21" w:name="_Toc53328423"/>
      <w:bookmarkEnd w:id="20"/>
      <w:r>
        <w:lastRenderedPageBreak/>
        <w:t>Qualification for Non-Certified Persons</w:t>
      </w:r>
      <w:bookmarkEnd w:id="21"/>
    </w:p>
    <w:p w:rsidR="002B62C9" w:rsidRDefault="002B62C9" w:rsidP="00B049DE">
      <w:r>
        <w:t>Non-certificated personal must be evaluated in accordance with the training needs assessment program and trained as necessary.</w:t>
      </w:r>
    </w:p>
    <w:p w:rsidR="002B62C9" w:rsidRDefault="002B62C9" w:rsidP="00B049DE">
      <w:r>
        <w:t>The repair functions performed by the non-certificated person must not be functions that require a certificated person to perform.</w:t>
      </w:r>
    </w:p>
    <w:p w:rsidR="002B62C9" w:rsidRPr="00B049DE" w:rsidRDefault="002B62C9" w:rsidP="00900F7E">
      <w:pPr>
        <w:pStyle w:val="ListParagraph"/>
        <w:numPr>
          <w:ilvl w:val="0"/>
          <w:numId w:val="10"/>
        </w:numPr>
        <w:rPr>
          <w:sz w:val="24"/>
        </w:rPr>
      </w:pPr>
      <w:r w:rsidRPr="00B049DE">
        <w:t xml:space="preserve">When </w:t>
      </w:r>
      <w:r w:rsidR="00C50CBD">
        <w:t>Alta</w:t>
      </w:r>
      <w:r w:rsidRPr="00B049DE">
        <w:t xml:space="preserve"> Avionic</w:t>
      </w:r>
      <w:r w:rsidR="00C50CBD">
        <w:t>, LLC</w:t>
      </w:r>
      <w:r w:rsidRPr="00B049DE">
        <w:t>. has trained an employee for the appropriate amount of time they may recommend this individual for a repairmen certificate in accordance with Part 65 of the FAR</w:t>
      </w:r>
      <w:r w:rsidRPr="00B049DE">
        <w:rPr>
          <w:sz w:val="24"/>
        </w:rPr>
        <w:t>.</w:t>
      </w:r>
    </w:p>
    <w:p w:rsidR="00F72486" w:rsidRDefault="00F72486" w:rsidP="001E6CD2">
      <w:pPr>
        <w:rPr>
          <w:b/>
          <w:bCs/>
        </w:rPr>
      </w:pPr>
    </w:p>
    <w:p w:rsidR="00F72486" w:rsidRDefault="00F72486" w:rsidP="001E6CD2">
      <w:pPr>
        <w:rPr>
          <w:b/>
          <w:bCs/>
        </w:rPr>
        <w:sectPr w:rsidR="00F72486" w:rsidSect="001E6CD2">
          <w:headerReference w:type="default" r:id="rId12"/>
          <w:footerReference w:type="default" r:id="rId13"/>
          <w:pgSz w:w="12240" w:h="15840"/>
          <w:pgMar w:top="1440" w:right="1440" w:bottom="1440" w:left="1440" w:header="720" w:footer="720" w:gutter="0"/>
          <w:pgNumType w:start="1" w:chapStyle="1"/>
          <w:cols w:space="720"/>
          <w:docGrid w:linePitch="360"/>
        </w:sectPr>
      </w:pPr>
    </w:p>
    <w:p w:rsidR="00D661E9" w:rsidRPr="001C02F7" w:rsidRDefault="00D661E9" w:rsidP="00A112B8">
      <w:pPr>
        <w:pStyle w:val="Heading1"/>
      </w:pPr>
      <w:bookmarkStart w:id="22" w:name="ListOfEffectivePages"/>
      <w:bookmarkStart w:id="23" w:name="_Toc53328424"/>
      <w:r w:rsidRPr="001C02F7">
        <w:lastRenderedPageBreak/>
        <w:t>Appendix A – List of Effective Pages</w:t>
      </w:r>
      <w:bookmarkEnd w:id="23"/>
    </w:p>
    <w:tbl>
      <w:tblPr>
        <w:tblStyle w:val="TableGrid"/>
        <w:tblW w:w="0" w:type="auto"/>
        <w:tblInd w:w="918" w:type="dxa"/>
        <w:tblLook w:val="04A0" w:firstRow="1" w:lastRow="0" w:firstColumn="1" w:lastColumn="0" w:noHBand="0" w:noVBand="1"/>
      </w:tblPr>
      <w:tblGrid>
        <w:gridCol w:w="1957"/>
        <w:gridCol w:w="3661"/>
        <w:gridCol w:w="2814"/>
      </w:tblGrid>
      <w:tr w:rsidR="00D661E9" w:rsidRPr="00A704D4" w:rsidTr="00117652">
        <w:tc>
          <w:tcPr>
            <w:tcW w:w="8432" w:type="dxa"/>
            <w:gridSpan w:val="3"/>
          </w:tcPr>
          <w:bookmarkEnd w:id="22"/>
          <w:p w:rsidR="00D661E9" w:rsidRPr="00143AF5" w:rsidRDefault="00D661E9" w:rsidP="00713237">
            <w:pPr>
              <w:jc w:val="center"/>
              <w:rPr>
                <w:rFonts w:ascii="Times New Roman" w:hAnsi="Times New Roman" w:cs="Times New Roman"/>
                <w:b/>
                <w:sz w:val="28"/>
                <w:szCs w:val="28"/>
              </w:rPr>
            </w:pPr>
            <w:r w:rsidRPr="00143AF5">
              <w:rPr>
                <w:rFonts w:ascii="Times New Roman" w:hAnsi="Times New Roman" w:cs="Times New Roman"/>
                <w:b/>
                <w:sz w:val="28"/>
                <w:szCs w:val="28"/>
              </w:rPr>
              <w:t>LIST OF EFFECTIVE PAGES</w:t>
            </w:r>
          </w:p>
        </w:tc>
      </w:tr>
      <w:tr w:rsidR="00D661E9" w:rsidRPr="00A704D4" w:rsidTr="00117652">
        <w:tc>
          <w:tcPr>
            <w:tcW w:w="1957" w:type="dxa"/>
          </w:tcPr>
          <w:p w:rsidR="00D661E9" w:rsidRPr="00A704D4" w:rsidRDefault="00D661E9" w:rsidP="00713237">
            <w:pPr>
              <w:jc w:val="center"/>
              <w:rPr>
                <w:rFonts w:ascii="Times New Roman" w:hAnsi="Times New Roman" w:cs="Times New Roman"/>
                <w:b/>
                <w:sz w:val="24"/>
                <w:u w:val="single"/>
              </w:rPr>
            </w:pPr>
            <w:r w:rsidRPr="00A704D4">
              <w:rPr>
                <w:rFonts w:ascii="Times New Roman" w:hAnsi="Times New Roman" w:cs="Times New Roman"/>
                <w:b/>
                <w:sz w:val="24"/>
                <w:u w:val="single"/>
              </w:rPr>
              <w:t>PAGE NO.</w:t>
            </w:r>
          </w:p>
        </w:tc>
        <w:tc>
          <w:tcPr>
            <w:tcW w:w="3661" w:type="dxa"/>
          </w:tcPr>
          <w:p w:rsidR="00D661E9" w:rsidRPr="00A704D4" w:rsidRDefault="00D661E9" w:rsidP="00713237">
            <w:pPr>
              <w:jc w:val="center"/>
              <w:rPr>
                <w:rFonts w:ascii="Times New Roman" w:hAnsi="Times New Roman" w:cs="Times New Roman"/>
                <w:b/>
                <w:sz w:val="24"/>
                <w:u w:val="single"/>
              </w:rPr>
            </w:pPr>
            <w:r w:rsidRPr="00A704D4">
              <w:rPr>
                <w:rFonts w:ascii="Times New Roman" w:hAnsi="Times New Roman" w:cs="Times New Roman"/>
                <w:b/>
                <w:sz w:val="24"/>
                <w:u w:val="single"/>
              </w:rPr>
              <w:t>REV.</w:t>
            </w:r>
          </w:p>
        </w:tc>
        <w:tc>
          <w:tcPr>
            <w:tcW w:w="2814" w:type="dxa"/>
          </w:tcPr>
          <w:p w:rsidR="00D661E9" w:rsidRPr="00A704D4" w:rsidRDefault="00D661E9" w:rsidP="00713237">
            <w:pPr>
              <w:jc w:val="center"/>
              <w:rPr>
                <w:rFonts w:ascii="Times New Roman" w:hAnsi="Times New Roman" w:cs="Times New Roman"/>
                <w:b/>
                <w:sz w:val="24"/>
                <w:u w:val="single"/>
              </w:rPr>
            </w:pPr>
            <w:r w:rsidRPr="00A704D4">
              <w:rPr>
                <w:rFonts w:ascii="Times New Roman" w:hAnsi="Times New Roman" w:cs="Times New Roman"/>
                <w:b/>
                <w:sz w:val="24"/>
                <w:u w:val="single"/>
              </w:rPr>
              <w:t>DATE</w:t>
            </w:r>
          </w:p>
        </w:tc>
      </w:tr>
      <w:tr w:rsidR="00D661E9" w:rsidRPr="00D36A73" w:rsidTr="00117652">
        <w:tc>
          <w:tcPr>
            <w:tcW w:w="1957" w:type="dxa"/>
          </w:tcPr>
          <w:p w:rsidR="00D661E9" w:rsidRPr="00D36A73" w:rsidRDefault="00D661E9" w:rsidP="00713237">
            <w:pPr>
              <w:jc w:val="center"/>
              <w:rPr>
                <w:rFonts w:ascii="Times New Roman" w:hAnsi="Times New Roman" w:cs="Times New Roman"/>
                <w:sz w:val="20"/>
                <w:szCs w:val="20"/>
              </w:rPr>
            </w:pPr>
            <w:r w:rsidRPr="00D36A73">
              <w:rPr>
                <w:rFonts w:ascii="Times New Roman" w:hAnsi="Times New Roman" w:cs="Times New Roman"/>
                <w:sz w:val="20"/>
                <w:szCs w:val="20"/>
              </w:rPr>
              <w:t>COVER PAGE</w:t>
            </w:r>
          </w:p>
        </w:tc>
        <w:tc>
          <w:tcPr>
            <w:tcW w:w="3661" w:type="dxa"/>
          </w:tcPr>
          <w:p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w:instrText>
            </w:r>
            <w:r w:rsidR="00713237">
              <w:rPr>
                <w:rFonts w:ascii="Times New Roman" w:hAnsi="Times New Roman" w:cs="Times New Roman"/>
                <w:sz w:val="20"/>
                <w:szCs w:val="20"/>
              </w:rPr>
              <w:instrText xml:space="preserve">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coverPageDate \h </w:instrText>
            </w:r>
            <w:r w:rsidR="00713237">
              <w:rPr>
                <w:rFonts w:ascii="Times New Roman" w:hAnsi="Times New Roman" w:cs="Times New Roman"/>
                <w:sz w:val="20"/>
                <w:szCs w:val="20"/>
              </w:rPr>
              <w:instrText xml:space="preserve">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Pr>
                <w:rFonts w:ascii="Times New Roman" w:hAnsi="Times New Roman" w:cs="Times New Roman"/>
                <w:sz w:val="20"/>
                <w:szCs w:val="20"/>
              </w:rPr>
              <w:fldChar w:fldCharType="end"/>
            </w:r>
          </w:p>
        </w:tc>
      </w:tr>
      <w:tr w:rsidR="003856D4" w:rsidRPr="00D36A73" w:rsidTr="00117652">
        <w:tc>
          <w:tcPr>
            <w:tcW w:w="1957" w:type="dxa"/>
          </w:tcPr>
          <w:p w:rsidR="003856D4" w:rsidRPr="00713237" w:rsidRDefault="003856D4" w:rsidP="003856D4">
            <w:pPr>
              <w:jc w:val="center"/>
              <w:rPr>
                <w:rFonts w:ascii="Times New Roman" w:hAnsi="Times New Roman"/>
                <w:sz w:val="20"/>
              </w:rPr>
            </w:pPr>
            <w:r>
              <w:rPr>
                <w:rFonts w:ascii="Times New Roman" w:hAnsi="Times New Roman"/>
                <w:sz w:val="20"/>
              </w:rPr>
              <w:t>1-1</w:t>
            </w:r>
          </w:p>
        </w:tc>
        <w:tc>
          <w:tcPr>
            <w:tcW w:w="3661" w:type="dxa"/>
          </w:tcPr>
          <w:p w:rsidR="003856D4" w:rsidRPr="00D36A73" w:rsidRDefault="003856D4" w:rsidP="003856D4">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rsidR="003856D4" w:rsidRDefault="003856D4" w:rsidP="003856D4">
            <w:pPr>
              <w:jc w:val="center"/>
            </w:pPr>
            <w:r w:rsidRPr="00BC0836">
              <w:rPr>
                <w:rFonts w:ascii="Times New Roman" w:hAnsi="Times New Roman" w:cs="Times New Roman"/>
                <w:sz w:val="20"/>
                <w:szCs w:val="20"/>
              </w:rPr>
              <w:fldChar w:fldCharType="begin"/>
            </w:r>
            <w:r w:rsidRPr="00BC0836">
              <w:rPr>
                <w:rFonts w:ascii="Times New Roman" w:hAnsi="Times New Roman" w:cs="Times New Roman"/>
                <w:sz w:val="20"/>
                <w:szCs w:val="20"/>
              </w:rPr>
              <w:instrText xml:space="preserve"> REF coverPageDate \h  \* MERGEFORMAT </w:instrText>
            </w:r>
            <w:r w:rsidRPr="00BC0836">
              <w:rPr>
                <w:rFonts w:ascii="Times New Roman" w:hAnsi="Times New Roman" w:cs="Times New Roman"/>
                <w:sz w:val="20"/>
                <w:szCs w:val="20"/>
              </w:rPr>
            </w:r>
            <w:r w:rsidRPr="00BC0836">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sidRPr="00BC0836">
              <w:rPr>
                <w:rFonts w:ascii="Times New Roman" w:hAnsi="Times New Roman" w:cs="Times New Roman"/>
                <w:sz w:val="20"/>
                <w:szCs w:val="20"/>
              </w:rPr>
              <w:fldChar w:fldCharType="end"/>
            </w:r>
          </w:p>
        </w:tc>
      </w:tr>
      <w:tr w:rsidR="003856D4" w:rsidRPr="00D36A73" w:rsidTr="00117652">
        <w:tc>
          <w:tcPr>
            <w:tcW w:w="1957" w:type="dxa"/>
          </w:tcPr>
          <w:p w:rsidR="003856D4" w:rsidRPr="00713237" w:rsidRDefault="003856D4" w:rsidP="003856D4">
            <w:pPr>
              <w:jc w:val="center"/>
              <w:rPr>
                <w:rFonts w:ascii="Times New Roman" w:hAnsi="Times New Roman"/>
                <w:sz w:val="20"/>
              </w:rPr>
            </w:pPr>
            <w:r>
              <w:rPr>
                <w:rFonts w:ascii="Times New Roman" w:hAnsi="Times New Roman"/>
                <w:sz w:val="20"/>
              </w:rPr>
              <w:t>2-1</w:t>
            </w:r>
          </w:p>
        </w:tc>
        <w:tc>
          <w:tcPr>
            <w:tcW w:w="3661" w:type="dxa"/>
          </w:tcPr>
          <w:p w:rsidR="003856D4" w:rsidRPr="00D36A73" w:rsidRDefault="003856D4" w:rsidP="003856D4">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rsidR="003856D4" w:rsidRDefault="003856D4" w:rsidP="003856D4">
            <w:pPr>
              <w:jc w:val="center"/>
            </w:pPr>
            <w:r w:rsidRPr="00BC0836">
              <w:rPr>
                <w:rFonts w:ascii="Times New Roman" w:hAnsi="Times New Roman" w:cs="Times New Roman"/>
                <w:sz w:val="20"/>
                <w:szCs w:val="20"/>
              </w:rPr>
              <w:fldChar w:fldCharType="begin"/>
            </w:r>
            <w:r w:rsidRPr="00BC0836">
              <w:rPr>
                <w:rFonts w:ascii="Times New Roman" w:hAnsi="Times New Roman" w:cs="Times New Roman"/>
                <w:sz w:val="20"/>
                <w:szCs w:val="20"/>
              </w:rPr>
              <w:instrText xml:space="preserve"> REF coverPageDate \h  \* MERGEFORMAT </w:instrText>
            </w:r>
            <w:r w:rsidRPr="00BC0836">
              <w:rPr>
                <w:rFonts w:ascii="Times New Roman" w:hAnsi="Times New Roman" w:cs="Times New Roman"/>
                <w:sz w:val="20"/>
                <w:szCs w:val="20"/>
              </w:rPr>
            </w:r>
            <w:r w:rsidRPr="00BC0836">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sidRPr="00BC0836">
              <w:rPr>
                <w:rFonts w:ascii="Times New Roman" w:hAnsi="Times New Roman" w:cs="Times New Roman"/>
                <w:sz w:val="20"/>
                <w:szCs w:val="20"/>
              </w:rPr>
              <w:fldChar w:fldCharType="end"/>
            </w:r>
          </w:p>
        </w:tc>
      </w:tr>
      <w:tr w:rsidR="003856D4" w:rsidRPr="00D36A73" w:rsidTr="00117652">
        <w:tc>
          <w:tcPr>
            <w:tcW w:w="1957" w:type="dxa"/>
          </w:tcPr>
          <w:p w:rsidR="003856D4" w:rsidRDefault="003856D4" w:rsidP="003856D4">
            <w:pPr>
              <w:jc w:val="center"/>
              <w:rPr>
                <w:rFonts w:ascii="Times New Roman" w:hAnsi="Times New Roman"/>
                <w:sz w:val="20"/>
              </w:rPr>
            </w:pPr>
            <w:r>
              <w:rPr>
                <w:rFonts w:ascii="Times New Roman" w:hAnsi="Times New Roman"/>
                <w:sz w:val="20"/>
              </w:rPr>
              <w:t>3-1</w:t>
            </w:r>
          </w:p>
        </w:tc>
        <w:tc>
          <w:tcPr>
            <w:tcW w:w="3661" w:type="dxa"/>
          </w:tcPr>
          <w:p w:rsidR="003856D4" w:rsidRDefault="003856D4" w:rsidP="003856D4">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rsidR="003856D4" w:rsidRDefault="003856D4" w:rsidP="003856D4">
            <w:pPr>
              <w:jc w:val="center"/>
            </w:pPr>
            <w:r w:rsidRPr="00BC0836">
              <w:rPr>
                <w:rFonts w:ascii="Times New Roman" w:hAnsi="Times New Roman" w:cs="Times New Roman"/>
                <w:sz w:val="20"/>
                <w:szCs w:val="20"/>
              </w:rPr>
              <w:fldChar w:fldCharType="begin"/>
            </w:r>
            <w:r w:rsidRPr="00BC0836">
              <w:rPr>
                <w:rFonts w:ascii="Times New Roman" w:hAnsi="Times New Roman" w:cs="Times New Roman"/>
                <w:sz w:val="20"/>
                <w:szCs w:val="20"/>
              </w:rPr>
              <w:instrText xml:space="preserve"> REF coverPageDate \h  \* MERGEFORMAT </w:instrText>
            </w:r>
            <w:r w:rsidRPr="00BC0836">
              <w:rPr>
                <w:rFonts w:ascii="Times New Roman" w:hAnsi="Times New Roman" w:cs="Times New Roman"/>
                <w:sz w:val="20"/>
                <w:szCs w:val="20"/>
              </w:rPr>
            </w:r>
            <w:r w:rsidRPr="00BC0836">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sidRPr="00BC0836">
              <w:rPr>
                <w:rFonts w:ascii="Times New Roman" w:hAnsi="Times New Roman" w:cs="Times New Roman"/>
                <w:sz w:val="20"/>
                <w:szCs w:val="20"/>
              </w:rPr>
              <w:fldChar w:fldCharType="end"/>
            </w:r>
          </w:p>
        </w:tc>
      </w:tr>
      <w:tr w:rsidR="003856D4" w:rsidRPr="00D36A73" w:rsidTr="00117652">
        <w:tc>
          <w:tcPr>
            <w:tcW w:w="1957" w:type="dxa"/>
          </w:tcPr>
          <w:p w:rsidR="003856D4" w:rsidRDefault="003856D4" w:rsidP="003856D4">
            <w:pPr>
              <w:jc w:val="center"/>
              <w:rPr>
                <w:rFonts w:ascii="Times New Roman" w:hAnsi="Times New Roman"/>
                <w:sz w:val="20"/>
              </w:rPr>
            </w:pPr>
            <w:r>
              <w:rPr>
                <w:rFonts w:ascii="Times New Roman" w:hAnsi="Times New Roman"/>
                <w:sz w:val="20"/>
              </w:rPr>
              <w:t>3.2</w:t>
            </w:r>
          </w:p>
        </w:tc>
        <w:tc>
          <w:tcPr>
            <w:tcW w:w="3661" w:type="dxa"/>
          </w:tcPr>
          <w:p w:rsidR="003856D4" w:rsidRDefault="003856D4" w:rsidP="003856D4">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rsidR="003856D4" w:rsidRDefault="003856D4" w:rsidP="003856D4">
            <w:pPr>
              <w:jc w:val="center"/>
            </w:pPr>
            <w:r w:rsidRPr="00BC0836">
              <w:rPr>
                <w:rFonts w:ascii="Times New Roman" w:hAnsi="Times New Roman" w:cs="Times New Roman"/>
                <w:sz w:val="20"/>
                <w:szCs w:val="20"/>
              </w:rPr>
              <w:fldChar w:fldCharType="begin"/>
            </w:r>
            <w:r w:rsidRPr="00BC0836">
              <w:rPr>
                <w:rFonts w:ascii="Times New Roman" w:hAnsi="Times New Roman" w:cs="Times New Roman"/>
                <w:sz w:val="20"/>
                <w:szCs w:val="20"/>
              </w:rPr>
              <w:instrText xml:space="preserve"> REF coverPageDate \h  \* MERGEFORMAT </w:instrText>
            </w:r>
            <w:r w:rsidRPr="00BC0836">
              <w:rPr>
                <w:rFonts w:ascii="Times New Roman" w:hAnsi="Times New Roman" w:cs="Times New Roman"/>
                <w:sz w:val="20"/>
                <w:szCs w:val="20"/>
              </w:rPr>
            </w:r>
            <w:r w:rsidRPr="00BC0836">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sidRPr="00BC0836">
              <w:rPr>
                <w:rFonts w:ascii="Times New Roman" w:hAnsi="Times New Roman" w:cs="Times New Roman"/>
                <w:sz w:val="20"/>
                <w:szCs w:val="20"/>
              </w:rPr>
              <w:fldChar w:fldCharType="end"/>
            </w:r>
          </w:p>
        </w:tc>
      </w:tr>
      <w:tr w:rsidR="003856D4" w:rsidRPr="00D36A73" w:rsidTr="00117652">
        <w:tc>
          <w:tcPr>
            <w:tcW w:w="1957" w:type="dxa"/>
          </w:tcPr>
          <w:p w:rsidR="003856D4" w:rsidRDefault="003856D4" w:rsidP="003856D4">
            <w:pPr>
              <w:jc w:val="center"/>
              <w:rPr>
                <w:rFonts w:ascii="Times New Roman" w:hAnsi="Times New Roman"/>
                <w:sz w:val="20"/>
              </w:rPr>
            </w:pPr>
            <w:r>
              <w:rPr>
                <w:rFonts w:ascii="Times New Roman" w:hAnsi="Times New Roman"/>
                <w:sz w:val="20"/>
              </w:rPr>
              <w:t>4-1</w:t>
            </w:r>
          </w:p>
        </w:tc>
        <w:tc>
          <w:tcPr>
            <w:tcW w:w="3661" w:type="dxa"/>
          </w:tcPr>
          <w:p w:rsidR="003856D4" w:rsidRDefault="003856D4" w:rsidP="003856D4">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rsidR="003856D4" w:rsidRDefault="003856D4" w:rsidP="003856D4">
            <w:pPr>
              <w:jc w:val="center"/>
            </w:pPr>
            <w:r w:rsidRPr="00BC0836">
              <w:rPr>
                <w:rFonts w:ascii="Times New Roman" w:hAnsi="Times New Roman" w:cs="Times New Roman"/>
                <w:sz w:val="20"/>
                <w:szCs w:val="20"/>
              </w:rPr>
              <w:fldChar w:fldCharType="begin"/>
            </w:r>
            <w:r w:rsidRPr="00BC0836">
              <w:rPr>
                <w:rFonts w:ascii="Times New Roman" w:hAnsi="Times New Roman" w:cs="Times New Roman"/>
                <w:sz w:val="20"/>
                <w:szCs w:val="20"/>
              </w:rPr>
              <w:instrText xml:space="preserve"> REF coverPageDate \h  \* MERGEFORMAT </w:instrText>
            </w:r>
            <w:r w:rsidRPr="00BC0836">
              <w:rPr>
                <w:rFonts w:ascii="Times New Roman" w:hAnsi="Times New Roman" w:cs="Times New Roman"/>
                <w:sz w:val="20"/>
                <w:szCs w:val="20"/>
              </w:rPr>
            </w:r>
            <w:r w:rsidRPr="00BC0836">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sidRPr="00BC0836">
              <w:rPr>
                <w:rFonts w:ascii="Times New Roman" w:hAnsi="Times New Roman" w:cs="Times New Roman"/>
                <w:sz w:val="20"/>
                <w:szCs w:val="20"/>
              </w:rPr>
              <w:fldChar w:fldCharType="end"/>
            </w:r>
          </w:p>
        </w:tc>
      </w:tr>
      <w:tr w:rsidR="003856D4" w:rsidRPr="00D36A73" w:rsidTr="00117652">
        <w:tc>
          <w:tcPr>
            <w:tcW w:w="1957" w:type="dxa"/>
          </w:tcPr>
          <w:p w:rsidR="003856D4" w:rsidRDefault="003856D4" w:rsidP="003856D4">
            <w:pPr>
              <w:jc w:val="center"/>
              <w:rPr>
                <w:rFonts w:ascii="Times New Roman" w:hAnsi="Times New Roman"/>
                <w:sz w:val="20"/>
              </w:rPr>
            </w:pPr>
            <w:r>
              <w:rPr>
                <w:rFonts w:ascii="Times New Roman" w:hAnsi="Times New Roman"/>
                <w:sz w:val="20"/>
              </w:rPr>
              <w:t>5-1</w:t>
            </w:r>
          </w:p>
        </w:tc>
        <w:tc>
          <w:tcPr>
            <w:tcW w:w="3661" w:type="dxa"/>
          </w:tcPr>
          <w:p w:rsidR="003856D4" w:rsidRDefault="003856D4" w:rsidP="003856D4">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rsidR="003856D4" w:rsidRDefault="003856D4" w:rsidP="003856D4">
            <w:pPr>
              <w:jc w:val="center"/>
            </w:pPr>
            <w:r w:rsidRPr="00BC0836">
              <w:rPr>
                <w:rFonts w:ascii="Times New Roman" w:hAnsi="Times New Roman" w:cs="Times New Roman"/>
                <w:sz w:val="20"/>
                <w:szCs w:val="20"/>
              </w:rPr>
              <w:fldChar w:fldCharType="begin"/>
            </w:r>
            <w:r w:rsidRPr="00BC0836">
              <w:rPr>
                <w:rFonts w:ascii="Times New Roman" w:hAnsi="Times New Roman" w:cs="Times New Roman"/>
                <w:sz w:val="20"/>
                <w:szCs w:val="20"/>
              </w:rPr>
              <w:instrText xml:space="preserve"> REF coverPageDate \h  \* MERGEFORMAT </w:instrText>
            </w:r>
            <w:r w:rsidRPr="00BC0836">
              <w:rPr>
                <w:rFonts w:ascii="Times New Roman" w:hAnsi="Times New Roman" w:cs="Times New Roman"/>
                <w:sz w:val="20"/>
                <w:szCs w:val="20"/>
              </w:rPr>
            </w:r>
            <w:r w:rsidRPr="00BC0836">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sidRPr="00BC0836">
              <w:rPr>
                <w:rFonts w:ascii="Times New Roman" w:hAnsi="Times New Roman" w:cs="Times New Roman"/>
                <w:sz w:val="20"/>
                <w:szCs w:val="20"/>
              </w:rPr>
              <w:fldChar w:fldCharType="end"/>
            </w:r>
          </w:p>
        </w:tc>
      </w:tr>
      <w:tr w:rsidR="003856D4" w:rsidRPr="00D36A73" w:rsidTr="00FC52AE">
        <w:tc>
          <w:tcPr>
            <w:tcW w:w="1957" w:type="dxa"/>
          </w:tcPr>
          <w:p w:rsidR="003856D4" w:rsidRDefault="003856D4" w:rsidP="003856D4">
            <w:pPr>
              <w:jc w:val="center"/>
              <w:rPr>
                <w:rFonts w:ascii="Times New Roman" w:hAnsi="Times New Roman"/>
                <w:sz w:val="20"/>
              </w:rPr>
            </w:pPr>
            <w:r>
              <w:rPr>
                <w:rFonts w:ascii="Times New Roman" w:hAnsi="Times New Roman"/>
                <w:sz w:val="20"/>
              </w:rPr>
              <w:t>5-2</w:t>
            </w:r>
          </w:p>
        </w:tc>
        <w:tc>
          <w:tcPr>
            <w:tcW w:w="3661" w:type="dxa"/>
          </w:tcPr>
          <w:p w:rsidR="003856D4" w:rsidRDefault="003856D4" w:rsidP="003856D4">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rsidR="003856D4" w:rsidRDefault="003856D4" w:rsidP="003856D4">
            <w:pPr>
              <w:jc w:val="center"/>
            </w:pPr>
            <w:r w:rsidRPr="00BC0836">
              <w:rPr>
                <w:rFonts w:ascii="Times New Roman" w:hAnsi="Times New Roman" w:cs="Times New Roman"/>
                <w:sz w:val="20"/>
                <w:szCs w:val="20"/>
              </w:rPr>
              <w:fldChar w:fldCharType="begin"/>
            </w:r>
            <w:r w:rsidRPr="00BC0836">
              <w:rPr>
                <w:rFonts w:ascii="Times New Roman" w:hAnsi="Times New Roman" w:cs="Times New Roman"/>
                <w:sz w:val="20"/>
                <w:szCs w:val="20"/>
              </w:rPr>
              <w:instrText xml:space="preserve"> REF coverPageDate \h  \* MERGEFORMAT </w:instrText>
            </w:r>
            <w:r w:rsidRPr="00BC0836">
              <w:rPr>
                <w:rFonts w:ascii="Times New Roman" w:hAnsi="Times New Roman" w:cs="Times New Roman"/>
                <w:sz w:val="20"/>
                <w:szCs w:val="20"/>
              </w:rPr>
            </w:r>
            <w:r w:rsidRPr="00BC0836">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sidRPr="00BC0836">
              <w:rPr>
                <w:rFonts w:ascii="Times New Roman" w:hAnsi="Times New Roman" w:cs="Times New Roman"/>
                <w:sz w:val="20"/>
                <w:szCs w:val="20"/>
              </w:rPr>
              <w:fldChar w:fldCharType="end"/>
            </w:r>
          </w:p>
        </w:tc>
      </w:tr>
      <w:tr w:rsidR="003856D4" w:rsidRPr="00D36A73" w:rsidTr="00F86923">
        <w:tc>
          <w:tcPr>
            <w:tcW w:w="1957" w:type="dxa"/>
          </w:tcPr>
          <w:p w:rsidR="003856D4" w:rsidRDefault="003856D4" w:rsidP="003856D4">
            <w:pPr>
              <w:jc w:val="center"/>
              <w:rPr>
                <w:rFonts w:ascii="Times New Roman" w:hAnsi="Times New Roman"/>
                <w:sz w:val="20"/>
              </w:rPr>
            </w:pPr>
            <w:r>
              <w:rPr>
                <w:rFonts w:ascii="Times New Roman" w:hAnsi="Times New Roman"/>
                <w:sz w:val="20"/>
              </w:rPr>
              <w:t>6-1</w:t>
            </w:r>
          </w:p>
        </w:tc>
        <w:tc>
          <w:tcPr>
            <w:tcW w:w="3661" w:type="dxa"/>
          </w:tcPr>
          <w:p w:rsidR="003856D4" w:rsidRDefault="003856D4" w:rsidP="003856D4">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rsidR="003856D4" w:rsidRDefault="003856D4" w:rsidP="003856D4">
            <w:pPr>
              <w:jc w:val="center"/>
            </w:pPr>
            <w:r w:rsidRPr="00BC0836">
              <w:rPr>
                <w:rFonts w:ascii="Times New Roman" w:hAnsi="Times New Roman" w:cs="Times New Roman"/>
                <w:sz w:val="20"/>
                <w:szCs w:val="20"/>
              </w:rPr>
              <w:fldChar w:fldCharType="begin"/>
            </w:r>
            <w:r w:rsidRPr="00BC0836">
              <w:rPr>
                <w:rFonts w:ascii="Times New Roman" w:hAnsi="Times New Roman" w:cs="Times New Roman"/>
                <w:sz w:val="20"/>
                <w:szCs w:val="20"/>
              </w:rPr>
              <w:instrText xml:space="preserve"> REF coverPageDate \h  \* MERGEFORMAT </w:instrText>
            </w:r>
            <w:r w:rsidRPr="00BC0836">
              <w:rPr>
                <w:rFonts w:ascii="Times New Roman" w:hAnsi="Times New Roman" w:cs="Times New Roman"/>
                <w:sz w:val="20"/>
                <w:szCs w:val="20"/>
              </w:rPr>
            </w:r>
            <w:r w:rsidRPr="00BC0836">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sidRPr="00BC0836">
              <w:rPr>
                <w:rFonts w:ascii="Times New Roman" w:hAnsi="Times New Roman" w:cs="Times New Roman"/>
                <w:sz w:val="20"/>
                <w:szCs w:val="20"/>
              </w:rPr>
              <w:fldChar w:fldCharType="end"/>
            </w:r>
          </w:p>
        </w:tc>
      </w:tr>
      <w:tr w:rsidR="003856D4" w:rsidRPr="00D36A73" w:rsidTr="00F86923">
        <w:tc>
          <w:tcPr>
            <w:tcW w:w="1957" w:type="dxa"/>
          </w:tcPr>
          <w:p w:rsidR="003856D4" w:rsidRDefault="003856D4" w:rsidP="003856D4">
            <w:pPr>
              <w:jc w:val="center"/>
              <w:rPr>
                <w:rFonts w:ascii="Times New Roman" w:hAnsi="Times New Roman"/>
                <w:sz w:val="20"/>
              </w:rPr>
            </w:pPr>
            <w:r>
              <w:rPr>
                <w:rFonts w:ascii="Times New Roman" w:hAnsi="Times New Roman"/>
                <w:sz w:val="20"/>
              </w:rPr>
              <w:t>7-1</w:t>
            </w:r>
          </w:p>
        </w:tc>
        <w:tc>
          <w:tcPr>
            <w:tcW w:w="3661" w:type="dxa"/>
          </w:tcPr>
          <w:p w:rsidR="003856D4" w:rsidRDefault="003856D4" w:rsidP="003856D4">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rsidR="003856D4" w:rsidRDefault="003856D4" w:rsidP="003856D4">
            <w:pPr>
              <w:jc w:val="center"/>
            </w:pPr>
            <w:r w:rsidRPr="00BC0836">
              <w:rPr>
                <w:rFonts w:ascii="Times New Roman" w:hAnsi="Times New Roman" w:cs="Times New Roman"/>
                <w:sz w:val="20"/>
                <w:szCs w:val="20"/>
              </w:rPr>
              <w:fldChar w:fldCharType="begin"/>
            </w:r>
            <w:r w:rsidRPr="00BC0836">
              <w:rPr>
                <w:rFonts w:ascii="Times New Roman" w:hAnsi="Times New Roman" w:cs="Times New Roman"/>
                <w:sz w:val="20"/>
                <w:szCs w:val="20"/>
              </w:rPr>
              <w:instrText xml:space="preserve"> REF coverPageDate \h  \* MERGEFORMAT </w:instrText>
            </w:r>
            <w:r w:rsidRPr="00BC0836">
              <w:rPr>
                <w:rFonts w:ascii="Times New Roman" w:hAnsi="Times New Roman" w:cs="Times New Roman"/>
                <w:sz w:val="20"/>
                <w:szCs w:val="20"/>
              </w:rPr>
            </w:r>
            <w:r w:rsidRPr="00BC0836">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sidRPr="00BC0836">
              <w:rPr>
                <w:rFonts w:ascii="Times New Roman" w:hAnsi="Times New Roman" w:cs="Times New Roman"/>
                <w:sz w:val="20"/>
                <w:szCs w:val="20"/>
              </w:rPr>
              <w:fldChar w:fldCharType="end"/>
            </w:r>
          </w:p>
        </w:tc>
      </w:tr>
      <w:tr w:rsidR="003856D4" w:rsidRPr="00D36A73" w:rsidTr="00F86923">
        <w:tc>
          <w:tcPr>
            <w:tcW w:w="1957" w:type="dxa"/>
          </w:tcPr>
          <w:p w:rsidR="003856D4" w:rsidRDefault="003856D4" w:rsidP="003856D4">
            <w:pPr>
              <w:jc w:val="center"/>
              <w:rPr>
                <w:rFonts w:ascii="Times New Roman" w:hAnsi="Times New Roman"/>
                <w:sz w:val="20"/>
              </w:rPr>
            </w:pPr>
            <w:r>
              <w:rPr>
                <w:rFonts w:ascii="Times New Roman" w:hAnsi="Times New Roman"/>
                <w:sz w:val="20"/>
              </w:rPr>
              <w:t>8-1</w:t>
            </w:r>
          </w:p>
        </w:tc>
        <w:tc>
          <w:tcPr>
            <w:tcW w:w="3661" w:type="dxa"/>
          </w:tcPr>
          <w:p w:rsidR="003856D4" w:rsidRDefault="003856D4" w:rsidP="003856D4">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rsidR="003856D4" w:rsidRDefault="003856D4" w:rsidP="003856D4">
            <w:pPr>
              <w:jc w:val="center"/>
            </w:pPr>
            <w:r w:rsidRPr="00BC0836">
              <w:rPr>
                <w:rFonts w:ascii="Times New Roman" w:hAnsi="Times New Roman" w:cs="Times New Roman"/>
                <w:sz w:val="20"/>
                <w:szCs w:val="20"/>
              </w:rPr>
              <w:fldChar w:fldCharType="begin"/>
            </w:r>
            <w:r w:rsidRPr="00BC0836">
              <w:rPr>
                <w:rFonts w:ascii="Times New Roman" w:hAnsi="Times New Roman" w:cs="Times New Roman"/>
                <w:sz w:val="20"/>
                <w:szCs w:val="20"/>
              </w:rPr>
              <w:instrText xml:space="preserve"> REF coverPageDate \h  \* MERGEFORMAT </w:instrText>
            </w:r>
            <w:r w:rsidRPr="00BC0836">
              <w:rPr>
                <w:rFonts w:ascii="Times New Roman" w:hAnsi="Times New Roman" w:cs="Times New Roman"/>
                <w:sz w:val="20"/>
                <w:szCs w:val="20"/>
              </w:rPr>
            </w:r>
            <w:r w:rsidRPr="00BC0836">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sidRPr="00BC0836">
              <w:rPr>
                <w:rFonts w:ascii="Times New Roman" w:hAnsi="Times New Roman" w:cs="Times New Roman"/>
                <w:sz w:val="20"/>
                <w:szCs w:val="20"/>
              </w:rPr>
              <w:fldChar w:fldCharType="end"/>
            </w:r>
          </w:p>
        </w:tc>
      </w:tr>
      <w:tr w:rsidR="003856D4" w:rsidRPr="00D36A73" w:rsidTr="00F86923">
        <w:tc>
          <w:tcPr>
            <w:tcW w:w="1957" w:type="dxa"/>
          </w:tcPr>
          <w:p w:rsidR="003856D4" w:rsidRDefault="003856D4" w:rsidP="003856D4">
            <w:pPr>
              <w:jc w:val="center"/>
              <w:rPr>
                <w:rFonts w:ascii="Times New Roman" w:hAnsi="Times New Roman"/>
                <w:sz w:val="20"/>
              </w:rPr>
            </w:pPr>
            <w:r>
              <w:rPr>
                <w:rFonts w:ascii="Times New Roman" w:hAnsi="Times New Roman"/>
                <w:sz w:val="20"/>
              </w:rPr>
              <w:t>9-1</w:t>
            </w:r>
          </w:p>
        </w:tc>
        <w:tc>
          <w:tcPr>
            <w:tcW w:w="3661" w:type="dxa"/>
          </w:tcPr>
          <w:p w:rsidR="003856D4" w:rsidRDefault="003856D4" w:rsidP="003856D4">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rsidR="003856D4" w:rsidRDefault="003856D4" w:rsidP="003856D4">
            <w:pPr>
              <w:jc w:val="center"/>
            </w:pPr>
            <w:r w:rsidRPr="00BC0836">
              <w:rPr>
                <w:rFonts w:ascii="Times New Roman" w:hAnsi="Times New Roman" w:cs="Times New Roman"/>
                <w:sz w:val="20"/>
                <w:szCs w:val="20"/>
              </w:rPr>
              <w:fldChar w:fldCharType="begin"/>
            </w:r>
            <w:r w:rsidRPr="00BC0836">
              <w:rPr>
                <w:rFonts w:ascii="Times New Roman" w:hAnsi="Times New Roman" w:cs="Times New Roman"/>
                <w:sz w:val="20"/>
                <w:szCs w:val="20"/>
              </w:rPr>
              <w:instrText xml:space="preserve"> REF coverPageDate \h  \* MERGEFORMAT </w:instrText>
            </w:r>
            <w:r w:rsidRPr="00BC0836">
              <w:rPr>
                <w:rFonts w:ascii="Times New Roman" w:hAnsi="Times New Roman" w:cs="Times New Roman"/>
                <w:sz w:val="20"/>
                <w:szCs w:val="20"/>
              </w:rPr>
            </w:r>
            <w:r w:rsidRPr="00BC0836">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sidRPr="00BC0836">
              <w:rPr>
                <w:rFonts w:ascii="Times New Roman" w:hAnsi="Times New Roman" w:cs="Times New Roman"/>
                <w:sz w:val="20"/>
                <w:szCs w:val="20"/>
              </w:rPr>
              <w:fldChar w:fldCharType="end"/>
            </w:r>
          </w:p>
        </w:tc>
      </w:tr>
      <w:tr w:rsidR="003856D4" w:rsidRPr="00D36A73" w:rsidTr="00F86923">
        <w:tc>
          <w:tcPr>
            <w:tcW w:w="1957" w:type="dxa"/>
          </w:tcPr>
          <w:p w:rsidR="003856D4" w:rsidRDefault="003856D4" w:rsidP="003856D4">
            <w:pPr>
              <w:jc w:val="center"/>
              <w:rPr>
                <w:rFonts w:ascii="Times New Roman" w:hAnsi="Times New Roman"/>
                <w:sz w:val="20"/>
              </w:rPr>
            </w:pPr>
            <w:r>
              <w:rPr>
                <w:rFonts w:ascii="Times New Roman" w:hAnsi="Times New Roman"/>
                <w:sz w:val="20"/>
              </w:rPr>
              <w:t>10-1</w:t>
            </w:r>
          </w:p>
        </w:tc>
        <w:tc>
          <w:tcPr>
            <w:tcW w:w="3661" w:type="dxa"/>
          </w:tcPr>
          <w:p w:rsidR="003856D4" w:rsidRDefault="003856D4" w:rsidP="003856D4">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rsidR="003856D4" w:rsidRDefault="003856D4" w:rsidP="003856D4">
            <w:pPr>
              <w:jc w:val="center"/>
            </w:pPr>
            <w:r w:rsidRPr="00BC0836">
              <w:rPr>
                <w:rFonts w:ascii="Times New Roman" w:hAnsi="Times New Roman" w:cs="Times New Roman"/>
                <w:sz w:val="20"/>
                <w:szCs w:val="20"/>
              </w:rPr>
              <w:fldChar w:fldCharType="begin"/>
            </w:r>
            <w:r w:rsidRPr="00BC0836">
              <w:rPr>
                <w:rFonts w:ascii="Times New Roman" w:hAnsi="Times New Roman" w:cs="Times New Roman"/>
                <w:sz w:val="20"/>
                <w:szCs w:val="20"/>
              </w:rPr>
              <w:instrText xml:space="preserve"> REF coverPageDate \h  \* MERGEFORMAT </w:instrText>
            </w:r>
            <w:r w:rsidRPr="00BC0836">
              <w:rPr>
                <w:rFonts w:ascii="Times New Roman" w:hAnsi="Times New Roman" w:cs="Times New Roman"/>
                <w:sz w:val="20"/>
                <w:szCs w:val="20"/>
              </w:rPr>
            </w:r>
            <w:r w:rsidRPr="00BC0836">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sidRPr="00BC0836">
              <w:rPr>
                <w:rFonts w:ascii="Times New Roman" w:hAnsi="Times New Roman" w:cs="Times New Roman"/>
                <w:sz w:val="20"/>
                <w:szCs w:val="20"/>
              </w:rPr>
              <w:fldChar w:fldCharType="end"/>
            </w:r>
          </w:p>
        </w:tc>
      </w:tr>
      <w:tr w:rsidR="003856D4" w:rsidRPr="00D36A73" w:rsidTr="00F86923">
        <w:tc>
          <w:tcPr>
            <w:tcW w:w="1957" w:type="dxa"/>
          </w:tcPr>
          <w:p w:rsidR="003856D4" w:rsidRDefault="003856D4" w:rsidP="003856D4">
            <w:pPr>
              <w:jc w:val="center"/>
              <w:rPr>
                <w:rFonts w:ascii="Times New Roman" w:hAnsi="Times New Roman"/>
                <w:sz w:val="20"/>
              </w:rPr>
            </w:pPr>
            <w:r>
              <w:rPr>
                <w:rFonts w:ascii="Times New Roman" w:hAnsi="Times New Roman"/>
                <w:sz w:val="20"/>
              </w:rPr>
              <w:t>11-1</w:t>
            </w:r>
          </w:p>
        </w:tc>
        <w:tc>
          <w:tcPr>
            <w:tcW w:w="3661" w:type="dxa"/>
          </w:tcPr>
          <w:p w:rsidR="003856D4" w:rsidRDefault="003856D4" w:rsidP="003856D4">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rsidR="003856D4" w:rsidRDefault="003856D4" w:rsidP="003856D4">
            <w:pPr>
              <w:jc w:val="center"/>
            </w:pPr>
            <w:r w:rsidRPr="00BC0836">
              <w:rPr>
                <w:rFonts w:ascii="Times New Roman" w:hAnsi="Times New Roman" w:cs="Times New Roman"/>
                <w:sz w:val="20"/>
                <w:szCs w:val="20"/>
              </w:rPr>
              <w:fldChar w:fldCharType="begin"/>
            </w:r>
            <w:r w:rsidRPr="00BC0836">
              <w:rPr>
                <w:rFonts w:ascii="Times New Roman" w:hAnsi="Times New Roman" w:cs="Times New Roman"/>
                <w:sz w:val="20"/>
                <w:szCs w:val="20"/>
              </w:rPr>
              <w:instrText xml:space="preserve"> REF coverPageDate \h  \* MERGEFORMAT </w:instrText>
            </w:r>
            <w:r w:rsidRPr="00BC0836">
              <w:rPr>
                <w:rFonts w:ascii="Times New Roman" w:hAnsi="Times New Roman" w:cs="Times New Roman"/>
                <w:sz w:val="20"/>
                <w:szCs w:val="20"/>
              </w:rPr>
            </w:r>
            <w:r w:rsidRPr="00BC0836">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sidRPr="00BC0836">
              <w:rPr>
                <w:rFonts w:ascii="Times New Roman" w:hAnsi="Times New Roman" w:cs="Times New Roman"/>
                <w:sz w:val="20"/>
                <w:szCs w:val="20"/>
              </w:rPr>
              <w:fldChar w:fldCharType="end"/>
            </w:r>
          </w:p>
        </w:tc>
      </w:tr>
      <w:tr w:rsidR="003856D4" w:rsidRPr="00D36A73" w:rsidTr="00F86923">
        <w:tc>
          <w:tcPr>
            <w:tcW w:w="1957" w:type="dxa"/>
          </w:tcPr>
          <w:p w:rsidR="003856D4" w:rsidRDefault="003856D4" w:rsidP="003856D4">
            <w:pPr>
              <w:jc w:val="center"/>
              <w:rPr>
                <w:rFonts w:ascii="Times New Roman" w:hAnsi="Times New Roman"/>
                <w:sz w:val="20"/>
              </w:rPr>
            </w:pPr>
            <w:r>
              <w:rPr>
                <w:rFonts w:ascii="Times New Roman" w:hAnsi="Times New Roman"/>
                <w:sz w:val="20"/>
              </w:rPr>
              <w:t>12-1</w:t>
            </w:r>
          </w:p>
        </w:tc>
        <w:tc>
          <w:tcPr>
            <w:tcW w:w="3661" w:type="dxa"/>
          </w:tcPr>
          <w:p w:rsidR="003856D4" w:rsidRDefault="003856D4" w:rsidP="003856D4">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rsidR="003856D4" w:rsidRDefault="003856D4" w:rsidP="003856D4">
            <w:pPr>
              <w:jc w:val="center"/>
            </w:pPr>
            <w:r w:rsidRPr="00BC0836">
              <w:rPr>
                <w:rFonts w:ascii="Times New Roman" w:hAnsi="Times New Roman" w:cs="Times New Roman"/>
                <w:sz w:val="20"/>
                <w:szCs w:val="20"/>
              </w:rPr>
              <w:fldChar w:fldCharType="begin"/>
            </w:r>
            <w:r w:rsidRPr="00BC0836">
              <w:rPr>
                <w:rFonts w:ascii="Times New Roman" w:hAnsi="Times New Roman" w:cs="Times New Roman"/>
                <w:sz w:val="20"/>
                <w:szCs w:val="20"/>
              </w:rPr>
              <w:instrText xml:space="preserve"> REF coverPageDate \h  \* MERGEFORMAT </w:instrText>
            </w:r>
            <w:r w:rsidRPr="00BC0836">
              <w:rPr>
                <w:rFonts w:ascii="Times New Roman" w:hAnsi="Times New Roman" w:cs="Times New Roman"/>
                <w:sz w:val="20"/>
                <w:szCs w:val="20"/>
              </w:rPr>
            </w:r>
            <w:r w:rsidRPr="00BC0836">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sidRPr="00BC0836">
              <w:rPr>
                <w:rFonts w:ascii="Times New Roman" w:hAnsi="Times New Roman" w:cs="Times New Roman"/>
                <w:sz w:val="20"/>
                <w:szCs w:val="20"/>
              </w:rPr>
              <w:fldChar w:fldCharType="end"/>
            </w:r>
          </w:p>
        </w:tc>
      </w:tr>
      <w:tr w:rsidR="003856D4" w:rsidRPr="00D36A73" w:rsidTr="00F86923">
        <w:tc>
          <w:tcPr>
            <w:tcW w:w="1957" w:type="dxa"/>
          </w:tcPr>
          <w:p w:rsidR="003856D4" w:rsidRDefault="003856D4" w:rsidP="003856D4">
            <w:pPr>
              <w:jc w:val="center"/>
              <w:rPr>
                <w:rFonts w:ascii="Times New Roman" w:hAnsi="Times New Roman"/>
                <w:sz w:val="20"/>
              </w:rPr>
            </w:pPr>
            <w:r>
              <w:rPr>
                <w:rFonts w:ascii="Times New Roman" w:hAnsi="Times New Roman"/>
                <w:sz w:val="20"/>
              </w:rPr>
              <w:t>13-1</w:t>
            </w:r>
          </w:p>
        </w:tc>
        <w:tc>
          <w:tcPr>
            <w:tcW w:w="3661" w:type="dxa"/>
          </w:tcPr>
          <w:p w:rsidR="003856D4" w:rsidRDefault="003856D4" w:rsidP="003856D4">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B37D55">
              <w:t>1.0</w:t>
            </w:r>
            <w:r>
              <w:rPr>
                <w:rFonts w:ascii="Times New Roman" w:hAnsi="Times New Roman" w:cs="Times New Roman"/>
                <w:sz w:val="20"/>
                <w:szCs w:val="20"/>
              </w:rPr>
              <w:fldChar w:fldCharType="end"/>
            </w:r>
          </w:p>
        </w:tc>
        <w:tc>
          <w:tcPr>
            <w:tcW w:w="2814" w:type="dxa"/>
          </w:tcPr>
          <w:p w:rsidR="003856D4" w:rsidRDefault="003856D4" w:rsidP="003856D4">
            <w:pPr>
              <w:jc w:val="center"/>
            </w:pPr>
            <w:r w:rsidRPr="00BC0836">
              <w:rPr>
                <w:rFonts w:ascii="Times New Roman" w:hAnsi="Times New Roman" w:cs="Times New Roman"/>
                <w:sz w:val="20"/>
                <w:szCs w:val="20"/>
              </w:rPr>
              <w:fldChar w:fldCharType="begin"/>
            </w:r>
            <w:r w:rsidRPr="00BC0836">
              <w:rPr>
                <w:rFonts w:ascii="Times New Roman" w:hAnsi="Times New Roman" w:cs="Times New Roman"/>
                <w:sz w:val="20"/>
                <w:szCs w:val="20"/>
              </w:rPr>
              <w:instrText xml:space="preserve"> REF coverPageDate \h  \* MERGEFORMAT </w:instrText>
            </w:r>
            <w:r w:rsidRPr="00BC0836">
              <w:rPr>
                <w:rFonts w:ascii="Times New Roman" w:hAnsi="Times New Roman" w:cs="Times New Roman"/>
                <w:sz w:val="20"/>
                <w:szCs w:val="20"/>
              </w:rPr>
            </w:r>
            <w:r w:rsidRPr="00BC0836">
              <w:rPr>
                <w:rFonts w:ascii="Times New Roman" w:hAnsi="Times New Roman" w:cs="Times New Roman"/>
                <w:sz w:val="20"/>
                <w:szCs w:val="20"/>
              </w:rPr>
              <w:fldChar w:fldCharType="separate"/>
            </w:r>
            <w:r w:rsidR="00B37D55" w:rsidRPr="00B37D55">
              <w:rPr>
                <w:rFonts w:cs="Times New Roman"/>
                <w:sz w:val="20"/>
                <w:szCs w:val="20"/>
              </w:rPr>
              <w:t>10</w:t>
            </w:r>
            <w:r w:rsidR="00B37D55">
              <w:t>/2020</w:t>
            </w:r>
            <w:r w:rsidRPr="00BC0836">
              <w:rPr>
                <w:rFonts w:ascii="Times New Roman" w:hAnsi="Times New Roman" w:cs="Times New Roman"/>
                <w:sz w:val="20"/>
                <w:szCs w:val="20"/>
              </w:rPr>
              <w:fldChar w:fldCharType="end"/>
            </w:r>
          </w:p>
        </w:tc>
      </w:tr>
    </w:tbl>
    <w:p w:rsidR="00D661E9" w:rsidRPr="008B2782" w:rsidRDefault="00D661E9" w:rsidP="008B2782">
      <w:pPr>
        <w:rPr>
          <w:b/>
          <w:bCs/>
        </w:rPr>
      </w:pPr>
    </w:p>
    <w:sectPr w:rsidR="00D661E9" w:rsidRPr="008B2782"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0F7E" w:rsidRDefault="00900F7E" w:rsidP="004436FE">
      <w:pPr>
        <w:spacing w:before="0" w:after="0" w:line="240" w:lineRule="auto"/>
      </w:pPr>
      <w:r>
        <w:separator/>
      </w:r>
    </w:p>
  </w:endnote>
  <w:endnote w:type="continuationSeparator" w:id="0">
    <w:p w:rsidR="00900F7E" w:rsidRDefault="00900F7E"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Palatino">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C5A" w:rsidRDefault="00CD3C5A">
    <w:pPr>
      <w:pStyle w:val="Footer"/>
      <w:pBdr>
        <w:bottom w:val="single" w:sz="6" w:space="1" w:color="auto"/>
      </w:pBdr>
      <w:rPr>
        <w:rFonts w:ascii="Palatino Linotype" w:hAnsi="Palatino Linotype"/>
      </w:rPr>
    </w:pPr>
  </w:p>
  <w:p w:rsidR="00CD3C5A" w:rsidRPr="00E62B10" w:rsidRDefault="00CD3C5A">
    <w:pPr>
      <w:pStyle w:val="Footer"/>
      <w:rPr>
        <w:rFonts w:ascii="Palatino Linotype" w:hAnsi="Palatino Linotype"/>
      </w:rPr>
    </w:pPr>
    <w:r w:rsidRPr="00E62B10">
      <w:rPr>
        <w:rFonts w:ascii="Palatino Linotype" w:hAnsi="Palatino Linotype"/>
      </w:rPr>
      <w:t xml:space="preserve">Rev </w:t>
    </w:r>
    <w:bookmarkStart w:id="1" w:name="TOCPageRevision"/>
    <w:r w:rsidRPr="00E62B10">
      <w:rPr>
        <w:rFonts w:ascii="Palatino Linotype" w:hAnsi="Palatino Linotype"/>
      </w:rPr>
      <w:t>1.0</w:t>
    </w:r>
    <w:bookmarkEnd w:id="1"/>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2" w:name="TOCPageDate"/>
    <w:r w:rsidR="00B049DE">
      <w:rPr>
        <w:rFonts w:ascii="Palatino Linotype" w:hAnsi="Palatino Linotype"/>
      </w:rPr>
      <w:t>10</w:t>
    </w:r>
    <w:r w:rsidRPr="00E62B10">
      <w:rPr>
        <w:rFonts w:ascii="Palatino Linotype" w:hAnsi="Palatino Linotype"/>
      </w:rPr>
      <w:t>/2020</w:t>
    </w:r>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C5A" w:rsidRDefault="00CD3C5A" w:rsidP="00074755">
    <w:pPr>
      <w:pStyle w:val="Footer"/>
      <w:pBdr>
        <w:bottom w:val="single" w:sz="6" w:space="1" w:color="auto"/>
      </w:pBdr>
    </w:pPr>
  </w:p>
  <w:p w:rsidR="00CD3C5A" w:rsidRDefault="00CD3C5A" w:rsidP="00074755">
    <w:pPr>
      <w:pStyle w:val="Footer"/>
    </w:pPr>
    <w:r>
      <w:t xml:space="preserve">Rev </w:t>
    </w:r>
    <w:bookmarkStart w:id="3" w:name="coverPagePage"/>
    <w:bookmarkStart w:id="4" w:name="coverPageRevision"/>
    <w:r>
      <w:t>1.0</w:t>
    </w:r>
    <w:bookmarkEnd w:id="3"/>
    <w:bookmarkEnd w:id="4"/>
    <w:r>
      <w:ptab w:relativeTo="margin" w:alignment="center" w:leader="none"/>
    </w:r>
    <w:r w:rsidRPr="0095410B">
      <w:rPr>
        <w:vanish/>
      </w:rPr>
      <w:t>COVER PAGE</w:t>
    </w:r>
    <w:r>
      <w:ptab w:relativeTo="margin" w:alignment="right" w:leader="none"/>
    </w:r>
    <w:r>
      <w:t xml:space="preserve">Dated </w:t>
    </w:r>
    <w:bookmarkStart w:id="5" w:name="coverPageDate"/>
    <w:r>
      <w:t>10/2020</w:t>
    </w:r>
    <w:bookmarkEnd w:id="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C5A" w:rsidRDefault="00CD3C5A" w:rsidP="00D744D5">
    <w:pPr>
      <w:pStyle w:val="Footer"/>
      <w:pBdr>
        <w:bottom w:val="single" w:sz="6" w:space="1" w:color="auto"/>
      </w:pBdr>
    </w:pPr>
  </w:p>
  <w:p w:rsidR="00CD3C5A" w:rsidRDefault="00CD3C5A" w:rsidP="00D744D5">
    <w:pPr>
      <w:pStyle w:val="Footer"/>
    </w:pPr>
    <w:r>
      <w:t>Rev 1.0</w:t>
    </w: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Dated 03/2020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0F7E" w:rsidRDefault="00900F7E" w:rsidP="004436FE">
      <w:pPr>
        <w:spacing w:before="0" w:after="0" w:line="240" w:lineRule="auto"/>
      </w:pPr>
      <w:r>
        <w:separator/>
      </w:r>
    </w:p>
  </w:footnote>
  <w:footnote w:type="continuationSeparator" w:id="0">
    <w:p w:rsidR="00900F7E" w:rsidRDefault="00900F7E"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C5A" w:rsidRDefault="00CD3C5A" w:rsidP="008B2782">
    <w:pPr>
      <w:jc w:val="center"/>
    </w:pPr>
    <w:r>
      <w:t>Alta Avionics, LLC</w:t>
    </w:r>
  </w:p>
  <w:p w:rsidR="00CD3C5A" w:rsidRDefault="00CD3C5A" w:rsidP="008B2782">
    <w:pPr>
      <w:pBdr>
        <w:bottom w:val="single" w:sz="6" w:space="1" w:color="auto"/>
      </w:pBdr>
      <w:jc w:val="center"/>
    </w:pPr>
    <w:r>
      <w:t>Training Program Manual (TPM)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C5A" w:rsidRDefault="00CD3C5A" w:rsidP="008B2782">
    <w:pPr>
      <w:jc w:val="center"/>
    </w:pPr>
    <w:r>
      <w:t>Alta Avionics, LLC</w:t>
    </w:r>
  </w:p>
  <w:p w:rsidR="00CD3C5A" w:rsidRDefault="00CD3C5A" w:rsidP="008B2782">
    <w:pPr>
      <w:pBdr>
        <w:bottom w:val="single" w:sz="6" w:space="1" w:color="auto"/>
      </w:pBdr>
      <w:jc w:val="center"/>
    </w:pPr>
    <w:r>
      <w:t>Repair Station Manual (RSM)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3A84"/>
    <w:multiLevelType w:val="hybridMultilevel"/>
    <w:tmpl w:val="82709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55A1E"/>
    <w:multiLevelType w:val="hybridMultilevel"/>
    <w:tmpl w:val="D90C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E6F9C"/>
    <w:multiLevelType w:val="hybridMultilevel"/>
    <w:tmpl w:val="EA70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4410D"/>
    <w:multiLevelType w:val="hybridMultilevel"/>
    <w:tmpl w:val="985A3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97C57"/>
    <w:multiLevelType w:val="hybridMultilevel"/>
    <w:tmpl w:val="D0D05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47660C"/>
    <w:multiLevelType w:val="multilevel"/>
    <w:tmpl w:val="160E7E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BD0043"/>
    <w:multiLevelType w:val="hybridMultilevel"/>
    <w:tmpl w:val="5A6E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F05550"/>
    <w:multiLevelType w:val="hybridMultilevel"/>
    <w:tmpl w:val="45E4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F8000B"/>
    <w:multiLevelType w:val="hybridMultilevel"/>
    <w:tmpl w:val="8B32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6"/>
  </w:num>
  <w:num w:numId="4">
    <w:abstractNumId w:val="12"/>
  </w:num>
  <w:num w:numId="5">
    <w:abstractNumId w:val="20"/>
  </w:num>
  <w:num w:numId="6">
    <w:abstractNumId w:val="5"/>
  </w:num>
  <w:num w:numId="7">
    <w:abstractNumId w:val="0"/>
  </w:num>
  <w:num w:numId="8">
    <w:abstractNumId w:val="1"/>
  </w:num>
  <w:num w:numId="9">
    <w:abstractNumId w:val="8"/>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92F"/>
    <w:rsid w:val="0001369D"/>
    <w:rsid w:val="000203EB"/>
    <w:rsid w:val="0004392F"/>
    <w:rsid w:val="00074755"/>
    <w:rsid w:val="00102300"/>
    <w:rsid w:val="00107681"/>
    <w:rsid w:val="00117652"/>
    <w:rsid w:val="001707BA"/>
    <w:rsid w:val="001C02F7"/>
    <w:rsid w:val="001E6CD2"/>
    <w:rsid w:val="002B62C9"/>
    <w:rsid w:val="00324E40"/>
    <w:rsid w:val="0034005F"/>
    <w:rsid w:val="003468BB"/>
    <w:rsid w:val="003856D4"/>
    <w:rsid w:val="003A0B1C"/>
    <w:rsid w:val="004121BD"/>
    <w:rsid w:val="004436FE"/>
    <w:rsid w:val="00535F18"/>
    <w:rsid w:val="00553320"/>
    <w:rsid w:val="00555157"/>
    <w:rsid w:val="005557F9"/>
    <w:rsid w:val="0059364F"/>
    <w:rsid w:val="005D3286"/>
    <w:rsid w:val="005F4940"/>
    <w:rsid w:val="006472C8"/>
    <w:rsid w:val="006C25B4"/>
    <w:rsid w:val="006D54E8"/>
    <w:rsid w:val="00713237"/>
    <w:rsid w:val="00742B1E"/>
    <w:rsid w:val="00770D44"/>
    <w:rsid w:val="007956D3"/>
    <w:rsid w:val="00804EB4"/>
    <w:rsid w:val="00830D0B"/>
    <w:rsid w:val="0084112D"/>
    <w:rsid w:val="00887544"/>
    <w:rsid w:val="008A5831"/>
    <w:rsid w:val="008B2782"/>
    <w:rsid w:val="008E5EF1"/>
    <w:rsid w:val="00900F7E"/>
    <w:rsid w:val="0095410B"/>
    <w:rsid w:val="00961926"/>
    <w:rsid w:val="009F349C"/>
    <w:rsid w:val="00A112B8"/>
    <w:rsid w:val="00AC396E"/>
    <w:rsid w:val="00B049DE"/>
    <w:rsid w:val="00B37D55"/>
    <w:rsid w:val="00B410FB"/>
    <w:rsid w:val="00B87014"/>
    <w:rsid w:val="00C310DD"/>
    <w:rsid w:val="00C4588C"/>
    <w:rsid w:val="00C50CBD"/>
    <w:rsid w:val="00CD3C5A"/>
    <w:rsid w:val="00D661E9"/>
    <w:rsid w:val="00D744D5"/>
    <w:rsid w:val="00DE2561"/>
    <w:rsid w:val="00E04824"/>
    <w:rsid w:val="00E62B10"/>
    <w:rsid w:val="00E72FAC"/>
    <w:rsid w:val="00EC78FB"/>
    <w:rsid w:val="00EE0AED"/>
    <w:rsid w:val="00F572DF"/>
    <w:rsid w:val="00F62C34"/>
    <w:rsid w:val="00F72486"/>
    <w:rsid w:val="00F86923"/>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5AF4"/>
  <w15:chartTrackingRefBased/>
  <w15:docId w15:val="{137755FF-3C0D-1946-BDFE-9AF6731F2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A112B8"/>
    <w:pPr>
      <w:keepNext/>
      <w:keepLines/>
      <w:numPr>
        <w:numId w:val="2"/>
      </w:numPr>
      <w:spacing w:before="240" w:after="0"/>
      <w:ind w:left="0" w:firstLine="0"/>
      <w:outlineLvl w:val="0"/>
    </w:pPr>
    <w:rPr>
      <w:b/>
      <w:sz w:val="28"/>
    </w:rPr>
  </w:style>
  <w:style w:type="paragraph" w:styleId="Heading2">
    <w:name w:val="heading 2"/>
    <w:basedOn w:val="Normal"/>
    <w:next w:val="Normal"/>
    <w:link w:val="Heading2Char"/>
    <w:autoRedefine/>
    <w:qFormat/>
    <w:rsid w:val="00324E40"/>
    <w:pPr>
      <w:keepNext/>
      <w:numPr>
        <w:ilvl w:val="1"/>
        <w:numId w:val="2"/>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uiPriority w:val="8"/>
    <w:semiHidden/>
    <w:unhideWhenUsed/>
    <w:qFormat/>
    <w:rsid w:val="003468BB"/>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3468B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3468B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A112B8"/>
    <w:rPr>
      <w:rFonts w:ascii="Palatino Linotype" w:hAnsi="Palatino Linotype"/>
      <w:b/>
      <w:color w:val="000000" w:themeColor="text1"/>
      <w:sz w:val="28"/>
    </w:rPr>
  </w:style>
  <w:style w:type="character" w:customStyle="1" w:styleId="Heading2Char">
    <w:name w:val="Heading 2 Char"/>
    <w:basedOn w:val="DefaultParagraphFont"/>
    <w:link w:val="Heading2"/>
    <w:rsid w:val="00324E40"/>
    <w:rPr>
      <w:rFonts w:ascii="Palatino Linotype" w:eastAsia="Times New Roman" w:hAnsi="Palatino Linotype" w:cs="Times New Roman"/>
      <w:b/>
      <w:color w:val="000000" w:themeColor="text1"/>
      <w:sz w:val="24"/>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semiHidden/>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1"/>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BodyText">
    <w:name w:val="Body Text"/>
    <w:basedOn w:val="Normal"/>
    <w:link w:val="BodyTextChar"/>
    <w:uiPriority w:val="99"/>
    <w:semiHidden/>
    <w:unhideWhenUsed/>
    <w:rsid w:val="00A112B8"/>
    <w:pPr>
      <w:spacing w:after="120"/>
    </w:pPr>
  </w:style>
  <w:style w:type="character" w:customStyle="1" w:styleId="BodyTextChar">
    <w:name w:val="Body Text Char"/>
    <w:basedOn w:val="DefaultParagraphFont"/>
    <w:link w:val="BodyText"/>
    <w:uiPriority w:val="99"/>
    <w:semiHidden/>
    <w:rsid w:val="00A112B8"/>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roe10/workspace/RepairServiceManual/master/Alta%20Avionics%20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ADC65-4E7E-0C4C-8A07-44F51AA7F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Alta Avionics Master.dotx</Template>
  <TotalTime>60</TotalTime>
  <Pages>16</Pages>
  <Words>2624</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Roe, Cameron (C.)</cp:lastModifiedBy>
  <cp:revision>5</cp:revision>
  <cp:lastPrinted>2020-10-11T23:16:00Z</cp:lastPrinted>
  <dcterms:created xsi:type="dcterms:W3CDTF">2020-10-11T22:14:00Z</dcterms:created>
  <dcterms:modified xsi:type="dcterms:W3CDTF">2020-10-11T23:20:00Z</dcterms:modified>
</cp:coreProperties>
</file>