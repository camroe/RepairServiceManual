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294C7" w14:textId="77777777" w:rsidR="004436FE" w:rsidRDefault="004436FE">
      <w:pPr>
        <w:jc w:val="center"/>
      </w:pPr>
    </w:p>
    <w:p w14:paraId="02C2766E" w14:textId="77777777" w:rsidR="004436FE" w:rsidRDefault="00553320">
      <w:pPr>
        <w:jc w:val="center"/>
      </w:pPr>
      <w:r>
        <w:rPr>
          <w:noProof/>
        </w:rPr>
        <w:drawing>
          <wp:inline distT="0" distB="0" distL="0" distR="0" wp14:anchorId="1CB8EE9E" wp14:editId="7DA6EB40">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14:paraId="79460F3B" w14:textId="77777777" w:rsidR="004436FE" w:rsidRDefault="004436FE">
      <w:pPr>
        <w:jc w:val="center"/>
      </w:pPr>
    </w:p>
    <w:p w14:paraId="0FC35043" w14:textId="77777777" w:rsidR="004436FE" w:rsidRPr="000A5F7A" w:rsidRDefault="004436FE">
      <w:pPr>
        <w:jc w:val="center"/>
        <w:rPr>
          <w:b/>
          <w:sz w:val="48"/>
          <w:szCs w:val="48"/>
        </w:rPr>
      </w:pPr>
      <w:r>
        <w:rPr>
          <w:b/>
          <w:sz w:val="48"/>
          <w:szCs w:val="48"/>
        </w:rPr>
        <w:t>Alta Avionics, LLC</w:t>
      </w:r>
    </w:p>
    <w:p w14:paraId="52EACE44" w14:textId="77777777" w:rsidR="004436FE" w:rsidRPr="000A5F7A" w:rsidRDefault="004436FE">
      <w:pPr>
        <w:jc w:val="center"/>
        <w:rPr>
          <w:b/>
          <w:sz w:val="48"/>
          <w:szCs w:val="48"/>
        </w:rPr>
      </w:pPr>
    </w:p>
    <w:p w14:paraId="14F7DBD3" w14:textId="0033001C" w:rsidR="004436FE" w:rsidRDefault="00D82724" w:rsidP="00117652">
      <w:pPr>
        <w:jc w:val="center"/>
        <w:rPr>
          <w:b/>
          <w:sz w:val="48"/>
          <w:szCs w:val="48"/>
        </w:rPr>
      </w:pPr>
      <w:r>
        <w:rPr>
          <w:b/>
          <w:sz w:val="48"/>
          <w:szCs w:val="48"/>
        </w:rPr>
        <w:t>QUALITY CONTROL</w:t>
      </w:r>
      <w:r w:rsidRPr="000A5F7A">
        <w:rPr>
          <w:b/>
          <w:sz w:val="48"/>
          <w:szCs w:val="48"/>
        </w:rPr>
        <w:t xml:space="preserve"> </w:t>
      </w:r>
      <w:r w:rsidR="004436FE" w:rsidRPr="000A5F7A">
        <w:rPr>
          <w:b/>
          <w:sz w:val="48"/>
          <w:szCs w:val="48"/>
        </w:rPr>
        <w:t>MANUAL</w:t>
      </w:r>
    </w:p>
    <w:p w14:paraId="03B8EE52" w14:textId="77777777" w:rsidR="004436FE" w:rsidRPr="000A5F7A" w:rsidRDefault="004436FE" w:rsidP="00117652">
      <w:pPr>
        <w:jc w:val="center"/>
        <w:rPr>
          <w:b/>
          <w:sz w:val="48"/>
          <w:szCs w:val="48"/>
        </w:rPr>
      </w:pPr>
      <w:r>
        <w:rPr>
          <w:b/>
          <w:sz w:val="48"/>
          <w:szCs w:val="48"/>
        </w:rPr>
        <w:t>(</w:t>
      </w:r>
      <w:r w:rsidR="00CF5227">
        <w:rPr>
          <w:b/>
          <w:sz w:val="48"/>
          <w:szCs w:val="48"/>
        </w:rPr>
        <w:t>QC</w:t>
      </w:r>
      <w:r>
        <w:rPr>
          <w:b/>
          <w:sz w:val="48"/>
          <w:szCs w:val="48"/>
        </w:rPr>
        <w:t>M)</w:t>
      </w:r>
    </w:p>
    <w:p w14:paraId="689B69E6" w14:textId="77777777" w:rsidR="004436FE" w:rsidRDefault="004436FE">
      <w:pPr>
        <w:jc w:val="center"/>
        <w:rPr>
          <w:b/>
          <w:sz w:val="36"/>
        </w:rPr>
      </w:pPr>
    </w:p>
    <w:p w14:paraId="2D3A798B" w14:textId="1E713868" w:rsidR="004436FE" w:rsidRDefault="004436FE" w:rsidP="00117652">
      <w:pPr>
        <w:jc w:val="center"/>
        <w:rPr>
          <w:b/>
          <w:sz w:val="36"/>
        </w:rPr>
      </w:pPr>
      <w:r>
        <w:rPr>
          <w:b/>
          <w:sz w:val="36"/>
        </w:rPr>
        <w:t xml:space="preserve">CRS# </w:t>
      </w:r>
      <w:r w:rsidR="00AD1598">
        <w:rPr>
          <w:b/>
          <w:sz w:val="36"/>
        </w:rPr>
        <w:t>JN1R0210</w:t>
      </w:r>
    </w:p>
    <w:p w14:paraId="37558CEF" w14:textId="4CD62558" w:rsidR="004436FE" w:rsidRDefault="004436FE" w:rsidP="00117652">
      <w:pPr>
        <w:jc w:val="center"/>
        <w:rPr>
          <w:b/>
          <w:sz w:val="36"/>
        </w:rPr>
      </w:pPr>
      <w:r>
        <w:rPr>
          <w:b/>
          <w:sz w:val="36"/>
        </w:rPr>
        <w:t xml:space="preserve">1887 </w:t>
      </w:r>
      <w:bookmarkStart w:id="0" w:name="_GoBack"/>
      <w:del w:id="1" w:author="Roe, Cameron (C.)" w:date="2021-06-17T09:45:00Z">
        <w:r w:rsidDel="00287E67">
          <w:rPr>
            <w:b/>
            <w:sz w:val="36"/>
          </w:rPr>
          <w:delText xml:space="preserve">SOUTH </w:delText>
        </w:r>
      </w:del>
      <w:bookmarkEnd w:id="0"/>
      <w:ins w:id="2" w:author="Roe, Cameron (C.)" w:date="2021-06-17T09:45:00Z">
        <w:r w:rsidR="00287E67">
          <w:rPr>
            <w:b/>
            <w:sz w:val="36"/>
          </w:rPr>
          <w:t xml:space="preserve">South </w:t>
        </w:r>
      </w:ins>
      <w:r>
        <w:rPr>
          <w:b/>
          <w:sz w:val="36"/>
        </w:rPr>
        <w:t xml:space="preserve">1800 </w:t>
      </w:r>
      <w:del w:id="3" w:author="Roe, Cameron (C.)" w:date="2021-06-17T09:45:00Z">
        <w:r w:rsidDel="00287E67">
          <w:rPr>
            <w:b/>
            <w:sz w:val="36"/>
          </w:rPr>
          <w:delText>WEST</w:delText>
        </w:r>
      </w:del>
      <w:ins w:id="4" w:author="Roe, Cameron (C.)" w:date="2021-06-17T09:45:00Z">
        <w:r w:rsidR="00287E67">
          <w:rPr>
            <w:b/>
            <w:sz w:val="36"/>
          </w:rPr>
          <w:t>West</w:t>
        </w:r>
      </w:ins>
    </w:p>
    <w:p w14:paraId="680C7295" w14:textId="77777777" w:rsidR="004436FE" w:rsidRDefault="004436FE" w:rsidP="00117652">
      <w:pPr>
        <w:jc w:val="center"/>
        <w:rPr>
          <w:b/>
          <w:sz w:val="36"/>
        </w:rPr>
      </w:pPr>
      <w:r>
        <w:rPr>
          <w:b/>
          <w:sz w:val="36"/>
        </w:rPr>
        <w:t>Woods Cross, UT 84087</w:t>
      </w:r>
    </w:p>
    <w:p w14:paraId="44D38A8D" w14:textId="6C280EE1" w:rsidR="00E86863" w:rsidRDefault="00E86863">
      <w:pPr>
        <w:spacing w:before="0" w:after="160"/>
        <w:rPr>
          <w:rFonts w:eastAsia="Times New Roman" w:cs="Times New Roman"/>
          <w:color w:val="auto"/>
          <w:szCs w:val="20"/>
        </w:rPr>
      </w:pPr>
      <w:r>
        <w:br w:type="page"/>
      </w:r>
    </w:p>
    <w:p w14:paraId="19E0FEF7" w14:textId="41CE7B9B" w:rsidR="00E86863" w:rsidRDefault="00E86863" w:rsidP="00E86863">
      <w:r>
        <w:rPr>
          <w:noProof/>
        </w:rPr>
        <w:lastRenderedPageBreak/>
        <mc:AlternateContent>
          <mc:Choice Requires="wps">
            <w:drawing>
              <wp:anchor distT="0" distB="0" distL="114300" distR="114300" simplePos="0" relativeHeight="251659264" behindDoc="0" locked="0" layoutInCell="1" allowOverlap="1" wp14:anchorId="17C213B7" wp14:editId="014AC81B">
                <wp:simplePos x="0" y="0"/>
                <wp:positionH relativeFrom="column">
                  <wp:posOffset>-1658488</wp:posOffset>
                </wp:positionH>
                <wp:positionV relativeFrom="paragraph">
                  <wp:posOffset>3681319</wp:posOffset>
                </wp:positionV>
                <wp:extent cx="9065255" cy="737118"/>
                <wp:effectExtent l="2817813" t="0" r="2782887" b="0"/>
                <wp:wrapNone/>
                <wp:docPr id="1" name="Text Box 1"/>
                <wp:cNvGraphicFramePr/>
                <a:graphic xmlns:a="http://schemas.openxmlformats.org/drawingml/2006/main">
                  <a:graphicData uri="http://schemas.microsoft.com/office/word/2010/wordprocessingShape">
                    <wps:wsp>
                      <wps:cNvSpPr txBox="1"/>
                      <wps:spPr>
                        <a:xfrm rot="18592623">
                          <a:off x="0" y="0"/>
                          <a:ext cx="9065255" cy="737118"/>
                        </a:xfrm>
                        <a:prstGeom prst="rect">
                          <a:avLst/>
                        </a:prstGeom>
                        <a:solidFill>
                          <a:schemeClr val="lt1"/>
                        </a:solidFill>
                        <a:ln w="6350">
                          <a:solidFill>
                            <a:prstClr val="black"/>
                          </a:solidFill>
                        </a:ln>
                      </wps:spPr>
                      <wps:txbx>
                        <w:txbxContent>
                          <w:p w14:paraId="0A4F6FC6" w14:textId="5B499FFB" w:rsidR="005C755B" w:rsidRPr="001E45F4" w:rsidRDefault="005C755B" w:rsidP="001E45F4">
                            <w:pPr>
                              <w:jc w:val="center"/>
                              <w:rPr>
                                <w:color w:val="7F7F7F" w:themeColor="text1" w:themeTint="80"/>
                                <w:sz w:val="52"/>
                              </w:rPr>
                            </w:pPr>
                            <w:r w:rsidRPr="001E45F4">
                              <w:rPr>
                                <w:color w:val="7F7F7F" w:themeColor="text1" w:themeTint="80"/>
                                <w:sz w:val="52"/>
                              </w:rPr>
                              <w:t>This page intentionally left blank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7C213B7" id="_x0000_t202" coordsize="21600,21600" o:spt="202" path="m,l,21600r21600,l21600,xe">
                <v:stroke joinstyle="miter"/>
                <v:path gradientshapeok="t" o:connecttype="rect"/>
              </v:shapetype>
              <v:shape id="Text Box 1" o:spid="_x0000_s1026" type="#_x0000_t202" style="position:absolute;margin-left:-130.6pt;margin-top:289.85pt;width:713.8pt;height:58.05pt;rotation:-3284858fd;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" fillcolor="white [3201]" strokeweight=".5pt">
                <v:textbox>
                  <w:txbxContent>
                    <w:p w14:paraId="0A4F6FC6" w14:textId="5B499FFB" w:rsidR="005C755B" w:rsidRPr="001E45F4" w:rsidRDefault="005C755B" w:rsidP="001E45F4">
                      <w:pPr>
                        <w:jc w:val="center"/>
                        <w:rPr>
                          <w:color w:val="7F7F7F" w:themeColor="text1" w:themeTint="80"/>
                          <w:sz w:val="52"/>
                        </w:rPr>
                      </w:pPr>
                      <w:r w:rsidRPr="001E45F4">
                        <w:rPr>
                          <w:color w:val="7F7F7F" w:themeColor="text1" w:themeTint="80"/>
                          <w:sz w:val="52"/>
                        </w:rPr>
                        <w:t>This page intentionally left blank</w:t>
                      </w:r>
                    </w:p>
                  </w:txbxContent>
                </v:textbox>
              </v:shape>
            </w:pict>
          </mc:Fallback>
        </mc:AlternateContent>
      </w:r>
      <w:del w:id="5" w:author="Roe, Cameron (C.)" w:date="2021-06-14T18:59:00Z">
        <w:r w:rsidR="003902C1" w:rsidDel="00A05B42">
          <w:delText>ç</w:delText>
        </w:r>
      </w:del>
    </w:p>
    <w:p w14:paraId="57CFBE48" w14:textId="444EB0CA" w:rsidR="00E86863" w:rsidRPr="00E86863" w:rsidRDefault="00E86863" w:rsidP="00E86863">
      <w:pPr>
        <w:sectPr w:rsidR="00E86863" w:rsidRPr="00E86863" w:rsidSect="008B0F4F">
          <w:footerReference w:type="even" r:id="rId9"/>
          <w:footerReference w:type="default" r:id="rId10"/>
          <w:headerReference w:type="first" r:id="rId11"/>
          <w:pgSz w:w="12240" w:h="15840"/>
          <w:pgMar w:top="1440" w:right="1440" w:bottom="1440" w:left="1440" w:header="720" w:footer="720" w:gutter="0"/>
          <w:pgNumType w:start="1"/>
          <w:cols w:space="720"/>
          <w:docGrid w:linePitch="360"/>
        </w:sectPr>
      </w:pPr>
    </w:p>
    <w:p w14:paraId="02772D7A" w14:textId="39937B36" w:rsidR="00E86863" w:rsidRPr="00BF0F86" w:rsidRDefault="00E86863" w:rsidP="00E86863">
      <w:pPr>
        <w:pStyle w:val="Heading1"/>
      </w:pPr>
      <w:bookmarkStart w:id="9" w:name="_Toc68018422"/>
      <w:bookmarkStart w:id="10" w:name="ListOfEffectivePages"/>
      <w:r w:rsidRPr="008D0E86">
        <w:lastRenderedPageBreak/>
        <w:t>List of Effective Pages</w:t>
      </w:r>
      <w:bookmarkEnd w:id="9"/>
    </w:p>
    <w:tbl>
      <w:tblPr>
        <w:tblStyle w:val="TableGrid"/>
        <w:tblW w:w="0" w:type="auto"/>
        <w:jc w:val="center"/>
        <w:tblCellMar>
          <w:left w:w="115" w:type="dxa"/>
          <w:right w:w="115" w:type="dxa"/>
        </w:tblCellMar>
        <w:tblLook w:val="04A0" w:firstRow="1" w:lastRow="0" w:firstColumn="1" w:lastColumn="0" w:noHBand="0" w:noVBand="1"/>
      </w:tblPr>
      <w:tblGrid>
        <w:gridCol w:w="1957"/>
        <w:gridCol w:w="3661"/>
        <w:gridCol w:w="2814"/>
      </w:tblGrid>
      <w:tr w:rsidR="00E86863" w:rsidRPr="003F2B29" w14:paraId="694F2EDD" w14:textId="77777777" w:rsidTr="001E45F4">
        <w:trPr>
          <w:jc w:val="center"/>
        </w:trPr>
        <w:tc>
          <w:tcPr>
            <w:tcW w:w="1957" w:type="dxa"/>
          </w:tcPr>
          <w:bookmarkEnd w:id="10"/>
          <w:p w14:paraId="3118442A" w14:textId="77777777" w:rsidR="00E86863" w:rsidRPr="003F2B29" w:rsidRDefault="00E86863" w:rsidP="001E45F4">
            <w:pPr>
              <w:jc w:val="center"/>
              <w:rPr>
                <w:b/>
              </w:rPr>
            </w:pPr>
            <w:r w:rsidRPr="003F2B29">
              <w:rPr>
                <w:b/>
              </w:rPr>
              <w:t>PAGE NO.</w:t>
            </w:r>
          </w:p>
        </w:tc>
        <w:tc>
          <w:tcPr>
            <w:tcW w:w="3661" w:type="dxa"/>
          </w:tcPr>
          <w:p w14:paraId="0AFBC47F" w14:textId="77777777" w:rsidR="00E86863" w:rsidRPr="003F2B29" w:rsidRDefault="00E86863" w:rsidP="001E45F4">
            <w:pPr>
              <w:jc w:val="center"/>
              <w:rPr>
                <w:b/>
              </w:rPr>
            </w:pPr>
            <w:r w:rsidRPr="003F2B29">
              <w:rPr>
                <w:b/>
              </w:rPr>
              <w:t>REV.</w:t>
            </w:r>
          </w:p>
        </w:tc>
        <w:tc>
          <w:tcPr>
            <w:tcW w:w="2814" w:type="dxa"/>
          </w:tcPr>
          <w:p w14:paraId="77AE0052" w14:textId="77777777" w:rsidR="00E86863" w:rsidRPr="003F2B29" w:rsidRDefault="00E86863" w:rsidP="001E45F4">
            <w:pPr>
              <w:jc w:val="center"/>
              <w:rPr>
                <w:b/>
              </w:rPr>
            </w:pPr>
            <w:r w:rsidRPr="003F2B29">
              <w:rPr>
                <w:b/>
              </w:rPr>
              <w:t>DATE</w:t>
            </w:r>
          </w:p>
        </w:tc>
      </w:tr>
      <w:tr w:rsidR="00E86863" w:rsidRPr="009C1A8B" w14:paraId="3370ADB1" w14:textId="77777777" w:rsidTr="001E45F4">
        <w:trPr>
          <w:tblHeader/>
          <w:jc w:val="center"/>
        </w:trPr>
        <w:tc>
          <w:tcPr>
            <w:tcW w:w="1957" w:type="dxa"/>
          </w:tcPr>
          <w:p w14:paraId="1DC5D5D7" w14:textId="5EFBFAB4" w:rsidR="00E86863" w:rsidRPr="009C1A8B" w:rsidRDefault="00E86863" w:rsidP="001E45F4">
            <w:pPr>
              <w:pStyle w:val="NoSpacing"/>
              <w:jc w:val="center"/>
            </w:pPr>
            <w:r w:rsidRPr="009C1A8B">
              <w:t>COVER PAGE</w:t>
            </w:r>
            <w:r w:rsidR="008B0F4F">
              <w:t>-1</w:t>
            </w:r>
          </w:p>
        </w:tc>
        <w:tc>
          <w:tcPr>
            <w:tcW w:w="3661" w:type="dxa"/>
          </w:tcPr>
          <w:p w14:paraId="49A94EC1"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7F3F1E0C" w14:textId="512BB683" w:rsidR="00E86863" w:rsidRPr="009C1A8B" w:rsidRDefault="008B0F4F" w:rsidP="001E45F4">
            <w:pPr>
              <w:pStyle w:val="NoSpacing"/>
              <w:jc w:val="center"/>
            </w:pPr>
            <w:r>
              <w:t>04</w:t>
            </w:r>
            <w:r w:rsidR="00E86863">
              <w:t>/2021</w:t>
            </w:r>
          </w:p>
        </w:tc>
      </w:tr>
      <w:tr w:rsidR="008B0F4F" w:rsidRPr="009C1A8B" w14:paraId="06FF3716" w14:textId="77777777" w:rsidTr="008B0F4F">
        <w:trPr>
          <w:tblHeader/>
          <w:jc w:val="center"/>
        </w:trPr>
        <w:tc>
          <w:tcPr>
            <w:tcW w:w="1957" w:type="dxa"/>
          </w:tcPr>
          <w:p w14:paraId="0099AA69" w14:textId="438356BB" w:rsidR="008B0F4F" w:rsidRPr="009C1A8B" w:rsidRDefault="008B0F4F" w:rsidP="008B0F4F">
            <w:pPr>
              <w:pStyle w:val="NoSpacing"/>
              <w:jc w:val="center"/>
            </w:pPr>
            <w:r w:rsidRPr="009C1A8B">
              <w:t>COVER PAGE</w:t>
            </w:r>
            <w:r>
              <w:t>-2</w:t>
            </w:r>
          </w:p>
        </w:tc>
        <w:tc>
          <w:tcPr>
            <w:tcW w:w="3661" w:type="dxa"/>
          </w:tcPr>
          <w:p w14:paraId="222B22A3" w14:textId="77777777" w:rsidR="008B0F4F" w:rsidRPr="009C1A8B" w:rsidRDefault="008B0F4F" w:rsidP="008B0F4F">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6BDC8C4C" w14:textId="77777777" w:rsidR="008B0F4F" w:rsidRPr="009C1A8B" w:rsidRDefault="008B0F4F" w:rsidP="008B0F4F">
            <w:pPr>
              <w:pStyle w:val="NoSpacing"/>
              <w:jc w:val="center"/>
            </w:pPr>
            <w:r>
              <w:t>04/2021</w:t>
            </w:r>
          </w:p>
        </w:tc>
      </w:tr>
      <w:tr w:rsidR="00E86863" w:rsidRPr="009C1A8B" w14:paraId="68EFF7C1" w14:textId="77777777" w:rsidTr="001E45F4">
        <w:trPr>
          <w:tblHeader/>
          <w:jc w:val="center"/>
        </w:trPr>
        <w:tc>
          <w:tcPr>
            <w:tcW w:w="1957" w:type="dxa"/>
          </w:tcPr>
          <w:p w14:paraId="04C4388B" w14:textId="77777777" w:rsidR="00E86863" w:rsidRPr="009C1A8B" w:rsidRDefault="00E86863" w:rsidP="001E45F4">
            <w:pPr>
              <w:pStyle w:val="NoSpacing"/>
              <w:jc w:val="center"/>
            </w:pPr>
            <w:r w:rsidRPr="009C1A8B">
              <w:t>1-1</w:t>
            </w:r>
          </w:p>
        </w:tc>
        <w:tc>
          <w:tcPr>
            <w:tcW w:w="3661" w:type="dxa"/>
          </w:tcPr>
          <w:p w14:paraId="76B9ECC8"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55BDAF03" w14:textId="152EE7DE" w:rsidR="00E86863" w:rsidRPr="009C1A8B" w:rsidRDefault="008B0F4F" w:rsidP="001E45F4">
            <w:pPr>
              <w:pStyle w:val="NoSpacing"/>
              <w:jc w:val="center"/>
            </w:pPr>
            <w:r>
              <w:t>04</w:t>
            </w:r>
            <w:r w:rsidR="00E86863">
              <w:t>/2021</w:t>
            </w:r>
          </w:p>
        </w:tc>
      </w:tr>
      <w:tr w:rsidR="00E86863" w:rsidRPr="009C1A8B" w14:paraId="4FCE6958" w14:textId="77777777" w:rsidTr="001E45F4">
        <w:trPr>
          <w:tblHeader/>
          <w:jc w:val="center"/>
        </w:trPr>
        <w:tc>
          <w:tcPr>
            <w:tcW w:w="1957" w:type="dxa"/>
          </w:tcPr>
          <w:p w14:paraId="59009602" w14:textId="77777777" w:rsidR="00E86863" w:rsidRPr="009C1A8B" w:rsidRDefault="00E86863" w:rsidP="001E45F4">
            <w:pPr>
              <w:pStyle w:val="NoSpacing"/>
              <w:jc w:val="center"/>
            </w:pPr>
            <w:r w:rsidRPr="009C1A8B">
              <w:t>1-2</w:t>
            </w:r>
          </w:p>
        </w:tc>
        <w:tc>
          <w:tcPr>
            <w:tcW w:w="3661" w:type="dxa"/>
          </w:tcPr>
          <w:p w14:paraId="06879DFA"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1BC42BBB" w14:textId="678604B8" w:rsidR="00E86863" w:rsidRPr="009C1A8B" w:rsidRDefault="008B0F4F" w:rsidP="001E45F4">
            <w:pPr>
              <w:pStyle w:val="NoSpacing"/>
              <w:jc w:val="center"/>
            </w:pPr>
            <w:r>
              <w:t>04</w:t>
            </w:r>
            <w:r w:rsidR="00E86863">
              <w:t>/2021</w:t>
            </w:r>
          </w:p>
        </w:tc>
      </w:tr>
      <w:tr w:rsidR="00E86863" w:rsidRPr="009C1A8B" w14:paraId="40FADCD0" w14:textId="77777777" w:rsidTr="001E45F4">
        <w:trPr>
          <w:tblHeader/>
          <w:jc w:val="center"/>
        </w:trPr>
        <w:tc>
          <w:tcPr>
            <w:tcW w:w="1957" w:type="dxa"/>
          </w:tcPr>
          <w:p w14:paraId="3CAC2897" w14:textId="77777777" w:rsidR="00E86863" w:rsidRPr="009C1A8B" w:rsidRDefault="00E86863" w:rsidP="001E45F4">
            <w:pPr>
              <w:pStyle w:val="NoSpacing"/>
              <w:jc w:val="center"/>
            </w:pPr>
            <w:r w:rsidRPr="009C1A8B">
              <w:t>2-1</w:t>
            </w:r>
          </w:p>
        </w:tc>
        <w:tc>
          <w:tcPr>
            <w:tcW w:w="3661" w:type="dxa"/>
          </w:tcPr>
          <w:p w14:paraId="339DF79B"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4E30CB7A" w14:textId="31ABE17A" w:rsidR="00E86863" w:rsidRPr="009C1A8B" w:rsidRDefault="008B0F4F" w:rsidP="001E45F4">
            <w:pPr>
              <w:pStyle w:val="NoSpacing"/>
              <w:jc w:val="center"/>
            </w:pPr>
            <w:r>
              <w:t>04</w:t>
            </w:r>
            <w:r w:rsidR="00E86863">
              <w:t>/2021</w:t>
            </w:r>
          </w:p>
        </w:tc>
      </w:tr>
      <w:tr w:rsidR="004E0F51" w:rsidRPr="009C1A8B" w14:paraId="5B17AE36" w14:textId="77777777" w:rsidTr="003902C1">
        <w:trPr>
          <w:tblHeader/>
          <w:jc w:val="center"/>
        </w:trPr>
        <w:tc>
          <w:tcPr>
            <w:tcW w:w="1957" w:type="dxa"/>
          </w:tcPr>
          <w:p w14:paraId="76B6E075" w14:textId="61063FBE" w:rsidR="004E0F51" w:rsidRPr="009C1A8B" w:rsidRDefault="004E0F51" w:rsidP="003902C1">
            <w:pPr>
              <w:pStyle w:val="NoSpacing"/>
              <w:jc w:val="center"/>
            </w:pPr>
            <w:r w:rsidRPr="009C1A8B">
              <w:t>2-</w:t>
            </w:r>
            <w:r>
              <w:t>2</w:t>
            </w:r>
          </w:p>
        </w:tc>
        <w:tc>
          <w:tcPr>
            <w:tcW w:w="3661" w:type="dxa"/>
          </w:tcPr>
          <w:p w14:paraId="60CDE5A2" w14:textId="77777777" w:rsidR="004E0F51" w:rsidRPr="009C1A8B" w:rsidRDefault="004E0F51" w:rsidP="003902C1">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55EF5EE0" w14:textId="77777777" w:rsidR="004E0F51" w:rsidRPr="009C1A8B" w:rsidRDefault="004E0F51" w:rsidP="003902C1">
            <w:pPr>
              <w:pStyle w:val="NoSpacing"/>
              <w:jc w:val="center"/>
            </w:pPr>
            <w:r>
              <w:t>04/2021</w:t>
            </w:r>
          </w:p>
        </w:tc>
      </w:tr>
      <w:tr w:rsidR="00E86863" w:rsidRPr="009C1A8B" w14:paraId="2EEFB4A4" w14:textId="77777777" w:rsidTr="001E45F4">
        <w:trPr>
          <w:tblHeader/>
          <w:jc w:val="center"/>
        </w:trPr>
        <w:tc>
          <w:tcPr>
            <w:tcW w:w="1957" w:type="dxa"/>
          </w:tcPr>
          <w:p w14:paraId="72F5FB11" w14:textId="77777777" w:rsidR="00E86863" w:rsidRPr="009C1A8B" w:rsidRDefault="00E86863" w:rsidP="001E45F4">
            <w:pPr>
              <w:pStyle w:val="NoSpacing"/>
              <w:jc w:val="center"/>
            </w:pPr>
            <w:r w:rsidRPr="009C1A8B">
              <w:t>3-1</w:t>
            </w:r>
          </w:p>
        </w:tc>
        <w:tc>
          <w:tcPr>
            <w:tcW w:w="3661" w:type="dxa"/>
          </w:tcPr>
          <w:p w14:paraId="61AD9D68"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5C7C7DB7" w14:textId="546B8883" w:rsidR="00E86863" w:rsidRPr="009C1A8B" w:rsidRDefault="008B0F4F" w:rsidP="001E45F4">
            <w:pPr>
              <w:pStyle w:val="NoSpacing"/>
              <w:jc w:val="center"/>
            </w:pPr>
            <w:r>
              <w:t>04</w:t>
            </w:r>
            <w:r w:rsidR="00E86863">
              <w:t>/2021</w:t>
            </w:r>
          </w:p>
        </w:tc>
      </w:tr>
      <w:tr w:rsidR="00E86863" w:rsidRPr="009C1A8B" w14:paraId="7B6829D7" w14:textId="77777777" w:rsidTr="001E45F4">
        <w:trPr>
          <w:tblHeader/>
          <w:jc w:val="center"/>
        </w:trPr>
        <w:tc>
          <w:tcPr>
            <w:tcW w:w="1957" w:type="dxa"/>
          </w:tcPr>
          <w:p w14:paraId="3CF1C547" w14:textId="77777777" w:rsidR="00E86863" w:rsidRPr="009C1A8B" w:rsidRDefault="00E86863" w:rsidP="001E45F4">
            <w:pPr>
              <w:pStyle w:val="NoSpacing"/>
              <w:jc w:val="center"/>
            </w:pPr>
            <w:r w:rsidRPr="009C1A8B">
              <w:t>4-1</w:t>
            </w:r>
          </w:p>
        </w:tc>
        <w:tc>
          <w:tcPr>
            <w:tcW w:w="3661" w:type="dxa"/>
          </w:tcPr>
          <w:p w14:paraId="222A1C7F"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4493F699" w14:textId="6BE7E5CB" w:rsidR="00E86863" w:rsidRPr="009C1A8B" w:rsidRDefault="008B0F4F" w:rsidP="001E45F4">
            <w:pPr>
              <w:pStyle w:val="NoSpacing"/>
              <w:jc w:val="center"/>
            </w:pPr>
            <w:r>
              <w:t>04</w:t>
            </w:r>
            <w:r w:rsidR="00E86863">
              <w:t>/2021</w:t>
            </w:r>
          </w:p>
        </w:tc>
      </w:tr>
      <w:tr w:rsidR="004E0F51" w:rsidRPr="009C1A8B" w14:paraId="64725C83" w14:textId="77777777" w:rsidTr="003902C1">
        <w:trPr>
          <w:tblHeader/>
          <w:jc w:val="center"/>
        </w:trPr>
        <w:tc>
          <w:tcPr>
            <w:tcW w:w="1957" w:type="dxa"/>
          </w:tcPr>
          <w:p w14:paraId="7BE17928" w14:textId="3A325DFE" w:rsidR="004E0F51" w:rsidRPr="009C1A8B" w:rsidRDefault="004E0F51" w:rsidP="003902C1">
            <w:pPr>
              <w:pStyle w:val="NoSpacing"/>
              <w:jc w:val="center"/>
            </w:pPr>
            <w:r w:rsidRPr="009C1A8B">
              <w:t>4-</w:t>
            </w:r>
            <w:r>
              <w:t>2</w:t>
            </w:r>
          </w:p>
        </w:tc>
        <w:tc>
          <w:tcPr>
            <w:tcW w:w="3661" w:type="dxa"/>
          </w:tcPr>
          <w:p w14:paraId="13F1E3C7" w14:textId="77777777" w:rsidR="004E0F51" w:rsidRPr="009C1A8B" w:rsidRDefault="004E0F51" w:rsidP="003902C1">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41BC00AA" w14:textId="77777777" w:rsidR="004E0F51" w:rsidRPr="009C1A8B" w:rsidRDefault="004E0F51" w:rsidP="003902C1">
            <w:pPr>
              <w:pStyle w:val="NoSpacing"/>
              <w:jc w:val="center"/>
            </w:pPr>
            <w:r>
              <w:t>04/2021</w:t>
            </w:r>
          </w:p>
        </w:tc>
      </w:tr>
      <w:tr w:rsidR="00E86863" w:rsidRPr="009C1A8B" w14:paraId="40415C88" w14:textId="77777777" w:rsidTr="001E45F4">
        <w:trPr>
          <w:tblHeader/>
          <w:jc w:val="center"/>
        </w:trPr>
        <w:tc>
          <w:tcPr>
            <w:tcW w:w="1957" w:type="dxa"/>
          </w:tcPr>
          <w:p w14:paraId="661A0A46" w14:textId="77777777" w:rsidR="00E86863" w:rsidRPr="009C1A8B" w:rsidRDefault="00E86863" w:rsidP="001E45F4">
            <w:pPr>
              <w:pStyle w:val="NoSpacing"/>
              <w:jc w:val="center"/>
            </w:pPr>
            <w:r w:rsidRPr="009C1A8B">
              <w:t>5-1</w:t>
            </w:r>
          </w:p>
        </w:tc>
        <w:tc>
          <w:tcPr>
            <w:tcW w:w="3661" w:type="dxa"/>
          </w:tcPr>
          <w:p w14:paraId="1009124C"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470FB28B" w14:textId="33BACAED" w:rsidR="00E86863" w:rsidRPr="009C1A8B" w:rsidRDefault="008B0F4F" w:rsidP="001E45F4">
            <w:pPr>
              <w:pStyle w:val="NoSpacing"/>
              <w:jc w:val="center"/>
            </w:pPr>
            <w:r>
              <w:t>04</w:t>
            </w:r>
            <w:r w:rsidR="00E86863">
              <w:t>/2021</w:t>
            </w:r>
          </w:p>
        </w:tc>
      </w:tr>
      <w:tr w:rsidR="00E86863" w:rsidRPr="009C1A8B" w14:paraId="19272393" w14:textId="77777777" w:rsidTr="001E45F4">
        <w:trPr>
          <w:tblHeader/>
          <w:jc w:val="center"/>
        </w:trPr>
        <w:tc>
          <w:tcPr>
            <w:tcW w:w="1957" w:type="dxa"/>
          </w:tcPr>
          <w:p w14:paraId="2687A5AC" w14:textId="77777777" w:rsidR="00E86863" w:rsidRPr="009C1A8B" w:rsidRDefault="00E86863" w:rsidP="001E45F4">
            <w:pPr>
              <w:pStyle w:val="NoSpacing"/>
              <w:jc w:val="center"/>
            </w:pPr>
            <w:r w:rsidRPr="009C1A8B">
              <w:t>6-1</w:t>
            </w:r>
          </w:p>
        </w:tc>
        <w:tc>
          <w:tcPr>
            <w:tcW w:w="3661" w:type="dxa"/>
          </w:tcPr>
          <w:p w14:paraId="3CEB9046"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340AB0A3" w14:textId="613EEFAE" w:rsidR="00E86863" w:rsidRPr="009C1A8B" w:rsidRDefault="008B0F4F" w:rsidP="001E45F4">
            <w:pPr>
              <w:pStyle w:val="NoSpacing"/>
              <w:jc w:val="center"/>
            </w:pPr>
            <w:r>
              <w:t>04</w:t>
            </w:r>
            <w:r w:rsidR="00E86863">
              <w:t>/2021</w:t>
            </w:r>
          </w:p>
        </w:tc>
      </w:tr>
      <w:tr w:rsidR="00E86863" w:rsidRPr="009C1A8B" w14:paraId="6DE42730" w14:textId="77777777" w:rsidTr="001E45F4">
        <w:trPr>
          <w:tblHeader/>
          <w:jc w:val="center"/>
        </w:trPr>
        <w:tc>
          <w:tcPr>
            <w:tcW w:w="1957" w:type="dxa"/>
          </w:tcPr>
          <w:p w14:paraId="0D8C8763" w14:textId="77777777" w:rsidR="00E86863" w:rsidRPr="009C1A8B" w:rsidRDefault="00E86863" w:rsidP="001E45F4">
            <w:pPr>
              <w:pStyle w:val="NoSpacing"/>
              <w:jc w:val="center"/>
            </w:pPr>
            <w:r w:rsidRPr="009C1A8B">
              <w:t>7-1</w:t>
            </w:r>
          </w:p>
        </w:tc>
        <w:tc>
          <w:tcPr>
            <w:tcW w:w="3661" w:type="dxa"/>
          </w:tcPr>
          <w:p w14:paraId="6332914B"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25FCCA28" w14:textId="6584B31F" w:rsidR="00E86863" w:rsidRPr="009C1A8B" w:rsidRDefault="008B0F4F" w:rsidP="001E45F4">
            <w:pPr>
              <w:pStyle w:val="NoSpacing"/>
              <w:jc w:val="center"/>
            </w:pPr>
            <w:r>
              <w:t>04</w:t>
            </w:r>
            <w:r w:rsidR="00E86863">
              <w:t>/2021</w:t>
            </w:r>
          </w:p>
        </w:tc>
      </w:tr>
      <w:tr w:rsidR="00E86863" w:rsidRPr="009C1A8B" w14:paraId="4A39A493" w14:textId="77777777" w:rsidTr="001E45F4">
        <w:trPr>
          <w:tblHeader/>
          <w:jc w:val="center"/>
        </w:trPr>
        <w:tc>
          <w:tcPr>
            <w:tcW w:w="1957" w:type="dxa"/>
          </w:tcPr>
          <w:p w14:paraId="64C0414A" w14:textId="77777777" w:rsidR="00E86863" w:rsidRPr="009C1A8B" w:rsidRDefault="00E86863" w:rsidP="001E45F4">
            <w:pPr>
              <w:pStyle w:val="NoSpacing"/>
              <w:jc w:val="center"/>
            </w:pPr>
            <w:r w:rsidRPr="009C1A8B">
              <w:t>8-1</w:t>
            </w:r>
          </w:p>
        </w:tc>
        <w:tc>
          <w:tcPr>
            <w:tcW w:w="3661" w:type="dxa"/>
          </w:tcPr>
          <w:p w14:paraId="3E95A09B"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0D3F234B" w14:textId="43F6811C" w:rsidR="00E86863" w:rsidRPr="009C1A8B" w:rsidRDefault="008B0F4F" w:rsidP="001E45F4">
            <w:pPr>
              <w:pStyle w:val="NoSpacing"/>
              <w:jc w:val="center"/>
            </w:pPr>
            <w:r>
              <w:t>04</w:t>
            </w:r>
            <w:r w:rsidR="00E86863">
              <w:t>/2021</w:t>
            </w:r>
          </w:p>
        </w:tc>
      </w:tr>
      <w:tr w:rsidR="00E86863" w:rsidRPr="009C1A8B" w14:paraId="011E563D" w14:textId="77777777" w:rsidTr="001E45F4">
        <w:trPr>
          <w:tblHeader/>
          <w:jc w:val="center"/>
        </w:trPr>
        <w:tc>
          <w:tcPr>
            <w:tcW w:w="1957" w:type="dxa"/>
          </w:tcPr>
          <w:p w14:paraId="206B7B50" w14:textId="77777777" w:rsidR="00E86863" w:rsidRPr="009C1A8B" w:rsidRDefault="00E86863" w:rsidP="001E45F4">
            <w:pPr>
              <w:pStyle w:val="NoSpacing"/>
              <w:jc w:val="center"/>
            </w:pPr>
            <w:r w:rsidRPr="009C1A8B">
              <w:t>9-1</w:t>
            </w:r>
          </w:p>
        </w:tc>
        <w:tc>
          <w:tcPr>
            <w:tcW w:w="3661" w:type="dxa"/>
          </w:tcPr>
          <w:p w14:paraId="566672B8"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334BE1B3" w14:textId="0ED7E066" w:rsidR="00E86863" w:rsidRPr="009C1A8B" w:rsidRDefault="008B0F4F" w:rsidP="001E45F4">
            <w:pPr>
              <w:pStyle w:val="NoSpacing"/>
              <w:jc w:val="center"/>
            </w:pPr>
            <w:r>
              <w:t>04</w:t>
            </w:r>
            <w:r w:rsidR="00E86863">
              <w:t>/2021</w:t>
            </w:r>
          </w:p>
        </w:tc>
      </w:tr>
      <w:tr w:rsidR="00E86863" w:rsidRPr="009C1A8B" w14:paraId="7A9DB267" w14:textId="77777777" w:rsidTr="001E45F4">
        <w:trPr>
          <w:tblHeader/>
          <w:jc w:val="center"/>
        </w:trPr>
        <w:tc>
          <w:tcPr>
            <w:tcW w:w="1957" w:type="dxa"/>
          </w:tcPr>
          <w:p w14:paraId="03DF1D35" w14:textId="77777777" w:rsidR="00E86863" w:rsidRPr="009C1A8B" w:rsidRDefault="00E86863" w:rsidP="001E45F4">
            <w:pPr>
              <w:pStyle w:val="NoSpacing"/>
              <w:jc w:val="center"/>
            </w:pPr>
            <w:r w:rsidRPr="009C1A8B">
              <w:t>10-1</w:t>
            </w:r>
          </w:p>
        </w:tc>
        <w:tc>
          <w:tcPr>
            <w:tcW w:w="3661" w:type="dxa"/>
          </w:tcPr>
          <w:p w14:paraId="217032D4"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685AB34E" w14:textId="42594D2D" w:rsidR="00E86863" w:rsidRPr="009C1A8B" w:rsidRDefault="008B0F4F" w:rsidP="001E45F4">
            <w:pPr>
              <w:pStyle w:val="NoSpacing"/>
              <w:jc w:val="center"/>
            </w:pPr>
            <w:r>
              <w:t>04</w:t>
            </w:r>
            <w:r w:rsidR="00E86863">
              <w:t>/2021</w:t>
            </w:r>
          </w:p>
        </w:tc>
      </w:tr>
      <w:tr w:rsidR="00E86863" w:rsidRPr="009C1A8B" w14:paraId="51CC33B0" w14:textId="77777777" w:rsidTr="001E45F4">
        <w:trPr>
          <w:tblHeader/>
          <w:jc w:val="center"/>
        </w:trPr>
        <w:tc>
          <w:tcPr>
            <w:tcW w:w="1957" w:type="dxa"/>
          </w:tcPr>
          <w:p w14:paraId="0ED213B4" w14:textId="77777777" w:rsidR="00E86863" w:rsidRPr="009C1A8B" w:rsidRDefault="00E86863" w:rsidP="001E45F4">
            <w:pPr>
              <w:pStyle w:val="NoSpacing"/>
              <w:jc w:val="center"/>
            </w:pPr>
            <w:r w:rsidRPr="009C1A8B">
              <w:t>11-1</w:t>
            </w:r>
          </w:p>
        </w:tc>
        <w:tc>
          <w:tcPr>
            <w:tcW w:w="3661" w:type="dxa"/>
          </w:tcPr>
          <w:p w14:paraId="2C4AA4A7"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469B605A" w14:textId="50FB2427" w:rsidR="00E86863" w:rsidRPr="009C1A8B" w:rsidRDefault="008B0F4F" w:rsidP="001E45F4">
            <w:pPr>
              <w:pStyle w:val="NoSpacing"/>
              <w:jc w:val="center"/>
            </w:pPr>
            <w:r>
              <w:t>04</w:t>
            </w:r>
            <w:r w:rsidR="00E86863">
              <w:t>/2021</w:t>
            </w:r>
          </w:p>
        </w:tc>
      </w:tr>
      <w:tr w:rsidR="00E86863" w:rsidRPr="009C1A8B" w14:paraId="1C538C45" w14:textId="77777777" w:rsidTr="001E45F4">
        <w:trPr>
          <w:tblHeader/>
          <w:jc w:val="center"/>
        </w:trPr>
        <w:tc>
          <w:tcPr>
            <w:tcW w:w="1957" w:type="dxa"/>
          </w:tcPr>
          <w:p w14:paraId="2A671F65" w14:textId="77777777" w:rsidR="00E86863" w:rsidRPr="009C1A8B" w:rsidRDefault="00E86863" w:rsidP="001E45F4">
            <w:pPr>
              <w:pStyle w:val="NoSpacing"/>
              <w:jc w:val="center"/>
            </w:pPr>
            <w:r w:rsidRPr="009C1A8B">
              <w:t>12-</w:t>
            </w:r>
            <w:r>
              <w:t>1</w:t>
            </w:r>
          </w:p>
        </w:tc>
        <w:tc>
          <w:tcPr>
            <w:tcW w:w="3661" w:type="dxa"/>
          </w:tcPr>
          <w:p w14:paraId="512C25C1"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25B14291" w14:textId="2A8D6C26" w:rsidR="00E86863" w:rsidRPr="009C1A8B" w:rsidRDefault="008B0F4F" w:rsidP="001E45F4">
            <w:pPr>
              <w:pStyle w:val="NoSpacing"/>
              <w:jc w:val="center"/>
            </w:pPr>
            <w:r>
              <w:t>04</w:t>
            </w:r>
            <w:r w:rsidR="00E86863">
              <w:t>/2021</w:t>
            </w:r>
          </w:p>
        </w:tc>
      </w:tr>
      <w:tr w:rsidR="004E0F51" w:rsidRPr="009C1A8B" w14:paraId="2FD99D98" w14:textId="77777777" w:rsidTr="003902C1">
        <w:trPr>
          <w:tblHeader/>
          <w:jc w:val="center"/>
        </w:trPr>
        <w:tc>
          <w:tcPr>
            <w:tcW w:w="1957" w:type="dxa"/>
          </w:tcPr>
          <w:p w14:paraId="1FAE502A" w14:textId="4E9C610C" w:rsidR="004E0F51" w:rsidRPr="009C1A8B" w:rsidRDefault="004E0F51" w:rsidP="003902C1">
            <w:pPr>
              <w:pStyle w:val="NoSpacing"/>
              <w:jc w:val="center"/>
            </w:pPr>
            <w:r w:rsidRPr="009C1A8B">
              <w:t>1</w:t>
            </w:r>
            <w:r>
              <w:t>2</w:t>
            </w:r>
            <w:r w:rsidRPr="009C1A8B">
              <w:t>-</w:t>
            </w:r>
            <w:r>
              <w:t>2</w:t>
            </w:r>
          </w:p>
        </w:tc>
        <w:tc>
          <w:tcPr>
            <w:tcW w:w="3661" w:type="dxa"/>
          </w:tcPr>
          <w:p w14:paraId="7D462AC1" w14:textId="77777777" w:rsidR="004E0F51" w:rsidRPr="009C1A8B" w:rsidRDefault="004E0F51" w:rsidP="003902C1">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07E3239B" w14:textId="77777777" w:rsidR="004E0F51" w:rsidRPr="009C1A8B" w:rsidRDefault="004E0F51" w:rsidP="003902C1">
            <w:pPr>
              <w:pStyle w:val="NoSpacing"/>
              <w:jc w:val="center"/>
            </w:pPr>
            <w:r>
              <w:t>04/2021</w:t>
            </w:r>
          </w:p>
        </w:tc>
      </w:tr>
      <w:tr w:rsidR="00E86863" w:rsidRPr="009C1A8B" w14:paraId="0A898766" w14:textId="77777777" w:rsidTr="001E45F4">
        <w:trPr>
          <w:tblHeader/>
          <w:jc w:val="center"/>
        </w:trPr>
        <w:tc>
          <w:tcPr>
            <w:tcW w:w="1957" w:type="dxa"/>
          </w:tcPr>
          <w:p w14:paraId="4C38F381" w14:textId="77777777" w:rsidR="00E86863" w:rsidRPr="009C1A8B" w:rsidRDefault="00E86863" w:rsidP="001E45F4">
            <w:pPr>
              <w:pStyle w:val="NoSpacing"/>
              <w:jc w:val="center"/>
            </w:pPr>
            <w:r w:rsidRPr="009C1A8B">
              <w:t>13-1</w:t>
            </w:r>
          </w:p>
        </w:tc>
        <w:tc>
          <w:tcPr>
            <w:tcW w:w="3661" w:type="dxa"/>
          </w:tcPr>
          <w:p w14:paraId="3FE27DCB"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6F00BE18" w14:textId="148C762C" w:rsidR="00E86863" w:rsidRPr="009C1A8B" w:rsidRDefault="008B0F4F" w:rsidP="001E45F4">
            <w:pPr>
              <w:pStyle w:val="NoSpacing"/>
              <w:jc w:val="center"/>
            </w:pPr>
            <w:r>
              <w:t>04</w:t>
            </w:r>
            <w:r w:rsidR="00E86863">
              <w:t>/2021</w:t>
            </w:r>
          </w:p>
        </w:tc>
      </w:tr>
      <w:tr w:rsidR="00E86863" w:rsidRPr="009C1A8B" w14:paraId="6F2427B5" w14:textId="77777777" w:rsidTr="001E45F4">
        <w:trPr>
          <w:tblHeader/>
          <w:jc w:val="center"/>
        </w:trPr>
        <w:tc>
          <w:tcPr>
            <w:tcW w:w="1957" w:type="dxa"/>
          </w:tcPr>
          <w:p w14:paraId="591BFE17" w14:textId="77777777" w:rsidR="00E86863" w:rsidRPr="009C1A8B" w:rsidRDefault="00E86863" w:rsidP="001E45F4">
            <w:pPr>
              <w:pStyle w:val="NoSpacing"/>
              <w:jc w:val="center"/>
            </w:pPr>
            <w:r w:rsidRPr="009C1A8B">
              <w:t>14-1</w:t>
            </w:r>
          </w:p>
        </w:tc>
        <w:tc>
          <w:tcPr>
            <w:tcW w:w="3661" w:type="dxa"/>
          </w:tcPr>
          <w:p w14:paraId="21EF8E60"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7E35C06E" w14:textId="2ECE9859" w:rsidR="00E86863" w:rsidRPr="009C1A8B" w:rsidRDefault="008B0F4F" w:rsidP="001E45F4">
            <w:pPr>
              <w:pStyle w:val="NoSpacing"/>
              <w:jc w:val="center"/>
            </w:pPr>
            <w:r>
              <w:t>04</w:t>
            </w:r>
            <w:r w:rsidR="00E86863">
              <w:t>/2021</w:t>
            </w:r>
          </w:p>
        </w:tc>
      </w:tr>
      <w:tr w:rsidR="00E86863" w:rsidRPr="009C1A8B" w14:paraId="5EB7B1B2" w14:textId="77777777" w:rsidTr="001E45F4">
        <w:trPr>
          <w:tblHeader/>
          <w:jc w:val="center"/>
        </w:trPr>
        <w:tc>
          <w:tcPr>
            <w:tcW w:w="1957" w:type="dxa"/>
          </w:tcPr>
          <w:p w14:paraId="59142C62" w14:textId="77777777" w:rsidR="00E86863" w:rsidRPr="009C1A8B" w:rsidRDefault="00E86863" w:rsidP="001E45F4">
            <w:pPr>
              <w:pStyle w:val="NoSpacing"/>
              <w:jc w:val="center"/>
            </w:pPr>
            <w:r w:rsidRPr="009C1A8B">
              <w:t>15-1</w:t>
            </w:r>
          </w:p>
        </w:tc>
        <w:tc>
          <w:tcPr>
            <w:tcW w:w="3661" w:type="dxa"/>
          </w:tcPr>
          <w:p w14:paraId="75F79F83"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37AF64B8" w14:textId="05522F97" w:rsidR="00E86863" w:rsidRPr="009C1A8B" w:rsidRDefault="008B0F4F" w:rsidP="001E45F4">
            <w:pPr>
              <w:pStyle w:val="NoSpacing"/>
              <w:jc w:val="center"/>
            </w:pPr>
            <w:r>
              <w:t>04</w:t>
            </w:r>
            <w:r w:rsidR="00E86863">
              <w:t>/2021</w:t>
            </w:r>
          </w:p>
        </w:tc>
      </w:tr>
      <w:tr w:rsidR="00E86863" w:rsidRPr="009C1A8B" w14:paraId="0A96C4C6" w14:textId="77777777" w:rsidTr="001E45F4">
        <w:trPr>
          <w:tblHeader/>
          <w:jc w:val="center"/>
        </w:trPr>
        <w:tc>
          <w:tcPr>
            <w:tcW w:w="1957" w:type="dxa"/>
          </w:tcPr>
          <w:p w14:paraId="4828E51C" w14:textId="77777777" w:rsidR="00E86863" w:rsidRPr="009C1A8B" w:rsidRDefault="00E86863" w:rsidP="001E45F4">
            <w:pPr>
              <w:pStyle w:val="NoSpacing"/>
              <w:jc w:val="center"/>
            </w:pPr>
            <w:r w:rsidRPr="009C1A8B">
              <w:t>16-1</w:t>
            </w:r>
          </w:p>
        </w:tc>
        <w:tc>
          <w:tcPr>
            <w:tcW w:w="3661" w:type="dxa"/>
          </w:tcPr>
          <w:p w14:paraId="63EA4F24"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2EEB0E77" w14:textId="222DA7B5" w:rsidR="00E86863" w:rsidRPr="009C1A8B" w:rsidRDefault="008B0F4F" w:rsidP="001E45F4">
            <w:pPr>
              <w:pStyle w:val="NoSpacing"/>
              <w:jc w:val="center"/>
            </w:pPr>
            <w:r>
              <w:t>04</w:t>
            </w:r>
            <w:r w:rsidR="00E86863">
              <w:t>/2021</w:t>
            </w:r>
          </w:p>
        </w:tc>
      </w:tr>
      <w:tr w:rsidR="00E86863" w:rsidRPr="009C1A8B" w14:paraId="2F7212EB" w14:textId="77777777" w:rsidTr="001E45F4">
        <w:trPr>
          <w:tblHeader/>
          <w:jc w:val="center"/>
        </w:trPr>
        <w:tc>
          <w:tcPr>
            <w:tcW w:w="1957" w:type="dxa"/>
          </w:tcPr>
          <w:p w14:paraId="550795BA" w14:textId="77777777" w:rsidR="00E86863" w:rsidRPr="009C1A8B" w:rsidRDefault="00E86863" w:rsidP="001E45F4">
            <w:pPr>
              <w:pStyle w:val="NoSpacing"/>
              <w:jc w:val="center"/>
            </w:pPr>
            <w:r w:rsidRPr="009C1A8B">
              <w:t>17-1</w:t>
            </w:r>
          </w:p>
        </w:tc>
        <w:tc>
          <w:tcPr>
            <w:tcW w:w="3661" w:type="dxa"/>
          </w:tcPr>
          <w:p w14:paraId="1F07EA72"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0DB9E425" w14:textId="05F3E43F" w:rsidR="00E86863" w:rsidRPr="009C1A8B" w:rsidRDefault="008B0F4F" w:rsidP="001E45F4">
            <w:pPr>
              <w:pStyle w:val="NoSpacing"/>
              <w:jc w:val="center"/>
            </w:pPr>
            <w:r>
              <w:t>04</w:t>
            </w:r>
            <w:r w:rsidR="00E86863">
              <w:t>/2021</w:t>
            </w:r>
          </w:p>
        </w:tc>
      </w:tr>
      <w:tr w:rsidR="00E86863" w:rsidRPr="009C1A8B" w14:paraId="1CF24D8F" w14:textId="77777777" w:rsidTr="001E45F4">
        <w:trPr>
          <w:tblHeader/>
          <w:jc w:val="center"/>
        </w:trPr>
        <w:tc>
          <w:tcPr>
            <w:tcW w:w="1957" w:type="dxa"/>
          </w:tcPr>
          <w:p w14:paraId="464C930B" w14:textId="77777777" w:rsidR="00E86863" w:rsidRPr="009C1A8B" w:rsidRDefault="00E86863" w:rsidP="001E45F4">
            <w:pPr>
              <w:pStyle w:val="NoSpacing"/>
              <w:jc w:val="center"/>
            </w:pPr>
            <w:r w:rsidRPr="009C1A8B">
              <w:t>18-1</w:t>
            </w:r>
          </w:p>
        </w:tc>
        <w:tc>
          <w:tcPr>
            <w:tcW w:w="3661" w:type="dxa"/>
          </w:tcPr>
          <w:p w14:paraId="02B1E664" w14:textId="77777777" w:rsidR="00E86863" w:rsidRPr="009C1A8B" w:rsidRDefault="00E86863" w:rsidP="001E45F4">
            <w:pPr>
              <w:pStyle w:val="NoSpacing"/>
              <w:jc w:val="center"/>
            </w:pPr>
            <w:r w:rsidRPr="009C1A8B">
              <w:fldChar w:fldCharType="begin"/>
            </w:r>
            <w:r w:rsidRPr="009C1A8B">
              <w:instrText xml:space="preserve"> REF coverPageRevision \h  \* MERGEFORMAT </w:instrText>
            </w:r>
            <w:r w:rsidRPr="009C1A8B">
              <w:fldChar w:fldCharType="separate"/>
            </w:r>
            <w:r>
              <w:t>1.0</w:t>
            </w:r>
            <w:r w:rsidRPr="009C1A8B">
              <w:fldChar w:fldCharType="end"/>
            </w:r>
          </w:p>
        </w:tc>
        <w:tc>
          <w:tcPr>
            <w:tcW w:w="2814" w:type="dxa"/>
          </w:tcPr>
          <w:p w14:paraId="7DE03230" w14:textId="131C1BCA" w:rsidR="00E86863" w:rsidRPr="009C1A8B" w:rsidRDefault="008B0F4F" w:rsidP="001E45F4">
            <w:pPr>
              <w:pStyle w:val="NoSpacing"/>
              <w:jc w:val="center"/>
            </w:pPr>
            <w:r>
              <w:t>04</w:t>
            </w:r>
            <w:r w:rsidR="00E86863">
              <w:t>/2021</w:t>
            </w:r>
          </w:p>
        </w:tc>
      </w:tr>
      <w:tr w:rsidR="00E86863" w:rsidRPr="009C1A8B" w14:paraId="01F62078" w14:textId="77777777" w:rsidTr="001E45F4">
        <w:trPr>
          <w:tblHeader/>
          <w:jc w:val="center"/>
        </w:trPr>
        <w:tc>
          <w:tcPr>
            <w:tcW w:w="1957" w:type="dxa"/>
          </w:tcPr>
          <w:p w14:paraId="16962392" w14:textId="77777777" w:rsidR="00E86863" w:rsidRPr="009C1A8B" w:rsidRDefault="00E86863" w:rsidP="001E45F4">
            <w:pPr>
              <w:pStyle w:val="NoSpacing"/>
              <w:jc w:val="center"/>
            </w:pPr>
            <w:r w:rsidRPr="009C1A8B">
              <w:t>19-1</w:t>
            </w:r>
          </w:p>
        </w:tc>
        <w:tc>
          <w:tcPr>
            <w:tcW w:w="3661" w:type="dxa"/>
          </w:tcPr>
          <w:p w14:paraId="18DF497F" w14:textId="77777777" w:rsidR="00E86863" w:rsidRPr="009C1A8B" w:rsidRDefault="00E86863" w:rsidP="001E45F4">
            <w:pPr>
              <w:pStyle w:val="NoSpacing"/>
              <w:jc w:val="center"/>
            </w:pPr>
            <w:r w:rsidRPr="009C1A8B">
              <w:t>1.0</w:t>
            </w:r>
          </w:p>
        </w:tc>
        <w:tc>
          <w:tcPr>
            <w:tcW w:w="2814" w:type="dxa"/>
          </w:tcPr>
          <w:p w14:paraId="49133C1E" w14:textId="402719C4" w:rsidR="00E86863" w:rsidRPr="009C1A8B" w:rsidRDefault="008B0F4F" w:rsidP="001E45F4">
            <w:pPr>
              <w:pStyle w:val="NoSpacing"/>
              <w:jc w:val="center"/>
            </w:pPr>
            <w:r>
              <w:t>04</w:t>
            </w:r>
            <w:r w:rsidR="00E86863" w:rsidRPr="009C1A8B">
              <w:t>/</w:t>
            </w:r>
            <w:r w:rsidR="00E86863">
              <w:t>2021</w:t>
            </w:r>
          </w:p>
        </w:tc>
      </w:tr>
      <w:tr w:rsidR="00E86863" w:rsidRPr="009C1A8B" w14:paraId="7AD2DC42" w14:textId="77777777" w:rsidTr="001E45F4">
        <w:trPr>
          <w:tblHeader/>
          <w:jc w:val="center"/>
        </w:trPr>
        <w:tc>
          <w:tcPr>
            <w:tcW w:w="1957" w:type="dxa"/>
          </w:tcPr>
          <w:p w14:paraId="5A485FB4" w14:textId="77777777" w:rsidR="00E86863" w:rsidRPr="009C1A8B" w:rsidRDefault="00E86863" w:rsidP="001E45F4">
            <w:pPr>
              <w:pStyle w:val="NoSpacing"/>
              <w:jc w:val="center"/>
            </w:pPr>
            <w:r>
              <w:t>20-1</w:t>
            </w:r>
          </w:p>
        </w:tc>
        <w:tc>
          <w:tcPr>
            <w:tcW w:w="3661" w:type="dxa"/>
          </w:tcPr>
          <w:p w14:paraId="258C5A81" w14:textId="77777777" w:rsidR="00E86863" w:rsidRPr="009C1A8B" w:rsidRDefault="00E86863" w:rsidP="001E45F4">
            <w:pPr>
              <w:pStyle w:val="NoSpacing"/>
              <w:jc w:val="center"/>
            </w:pPr>
            <w:r>
              <w:t>1.0</w:t>
            </w:r>
          </w:p>
        </w:tc>
        <w:tc>
          <w:tcPr>
            <w:tcW w:w="2814" w:type="dxa"/>
          </w:tcPr>
          <w:p w14:paraId="1478D6BD" w14:textId="22A67ACA" w:rsidR="00E86863" w:rsidRPr="009C1A8B" w:rsidRDefault="008B0F4F" w:rsidP="001E45F4">
            <w:pPr>
              <w:pStyle w:val="NoSpacing"/>
              <w:jc w:val="center"/>
            </w:pPr>
            <w:r>
              <w:t>04</w:t>
            </w:r>
            <w:r w:rsidR="00E86863">
              <w:t>/2021</w:t>
            </w:r>
          </w:p>
        </w:tc>
      </w:tr>
      <w:tr w:rsidR="00E86863" w:rsidRPr="009C1A8B" w14:paraId="677F6916" w14:textId="77777777" w:rsidTr="001E45F4">
        <w:trPr>
          <w:tblHeader/>
          <w:jc w:val="center"/>
        </w:trPr>
        <w:tc>
          <w:tcPr>
            <w:tcW w:w="1957" w:type="dxa"/>
          </w:tcPr>
          <w:p w14:paraId="0658DABF" w14:textId="77777777" w:rsidR="00E86863" w:rsidRDefault="00E86863" w:rsidP="001E45F4">
            <w:pPr>
              <w:pStyle w:val="NoSpacing"/>
              <w:jc w:val="center"/>
            </w:pPr>
            <w:r>
              <w:t>21-1</w:t>
            </w:r>
          </w:p>
        </w:tc>
        <w:tc>
          <w:tcPr>
            <w:tcW w:w="3661" w:type="dxa"/>
          </w:tcPr>
          <w:p w14:paraId="19CC9427" w14:textId="77777777" w:rsidR="00E86863" w:rsidRDefault="00E86863" w:rsidP="001E45F4">
            <w:pPr>
              <w:pStyle w:val="NoSpacing"/>
              <w:jc w:val="center"/>
            </w:pPr>
            <w:r>
              <w:t>1.0</w:t>
            </w:r>
          </w:p>
        </w:tc>
        <w:tc>
          <w:tcPr>
            <w:tcW w:w="2814" w:type="dxa"/>
          </w:tcPr>
          <w:p w14:paraId="585C4993" w14:textId="7F22176A" w:rsidR="00E86863" w:rsidRDefault="008B0F4F" w:rsidP="001E45F4">
            <w:pPr>
              <w:pStyle w:val="NoSpacing"/>
              <w:jc w:val="center"/>
            </w:pPr>
            <w:r>
              <w:t>04</w:t>
            </w:r>
            <w:r w:rsidR="00E86863">
              <w:t>/2021</w:t>
            </w:r>
          </w:p>
        </w:tc>
      </w:tr>
      <w:tr w:rsidR="00E86863" w:rsidRPr="009C1A8B" w14:paraId="2EC67DBC" w14:textId="77777777" w:rsidTr="001E45F4">
        <w:trPr>
          <w:tblHeader/>
          <w:jc w:val="center"/>
        </w:trPr>
        <w:tc>
          <w:tcPr>
            <w:tcW w:w="1957" w:type="dxa"/>
          </w:tcPr>
          <w:p w14:paraId="38B512D9" w14:textId="77777777" w:rsidR="00E86863" w:rsidRDefault="00E86863" w:rsidP="001E45F4">
            <w:pPr>
              <w:pStyle w:val="NoSpacing"/>
              <w:jc w:val="center"/>
            </w:pPr>
            <w:r>
              <w:t>22-1</w:t>
            </w:r>
          </w:p>
        </w:tc>
        <w:tc>
          <w:tcPr>
            <w:tcW w:w="3661" w:type="dxa"/>
          </w:tcPr>
          <w:p w14:paraId="15A0EA2C" w14:textId="77777777" w:rsidR="00E86863" w:rsidRDefault="00E86863" w:rsidP="001E45F4">
            <w:pPr>
              <w:pStyle w:val="NoSpacing"/>
              <w:jc w:val="center"/>
            </w:pPr>
            <w:r>
              <w:t>1.0</w:t>
            </w:r>
          </w:p>
        </w:tc>
        <w:tc>
          <w:tcPr>
            <w:tcW w:w="2814" w:type="dxa"/>
          </w:tcPr>
          <w:p w14:paraId="59445D92" w14:textId="286701F9" w:rsidR="00E86863" w:rsidRDefault="008B0F4F" w:rsidP="001E45F4">
            <w:pPr>
              <w:pStyle w:val="NoSpacing"/>
              <w:jc w:val="center"/>
            </w:pPr>
            <w:r>
              <w:t>04</w:t>
            </w:r>
            <w:r w:rsidR="00E86863">
              <w:t>/2021</w:t>
            </w:r>
          </w:p>
        </w:tc>
      </w:tr>
      <w:tr w:rsidR="00E86863" w:rsidRPr="009C1A8B" w14:paraId="14908422" w14:textId="77777777" w:rsidTr="001E45F4">
        <w:trPr>
          <w:tblHeader/>
          <w:jc w:val="center"/>
        </w:trPr>
        <w:tc>
          <w:tcPr>
            <w:tcW w:w="1957" w:type="dxa"/>
          </w:tcPr>
          <w:p w14:paraId="0FD26B05" w14:textId="77777777" w:rsidR="00E86863" w:rsidRDefault="00E86863" w:rsidP="001E45F4">
            <w:pPr>
              <w:pStyle w:val="NoSpacing"/>
              <w:jc w:val="center"/>
            </w:pPr>
            <w:r>
              <w:t>23-1</w:t>
            </w:r>
          </w:p>
        </w:tc>
        <w:tc>
          <w:tcPr>
            <w:tcW w:w="3661" w:type="dxa"/>
          </w:tcPr>
          <w:p w14:paraId="16604A81" w14:textId="77777777" w:rsidR="00E86863" w:rsidRDefault="00E86863" w:rsidP="001E45F4">
            <w:pPr>
              <w:pStyle w:val="NoSpacing"/>
              <w:jc w:val="center"/>
            </w:pPr>
            <w:r>
              <w:t>1.0</w:t>
            </w:r>
          </w:p>
        </w:tc>
        <w:tc>
          <w:tcPr>
            <w:tcW w:w="2814" w:type="dxa"/>
          </w:tcPr>
          <w:p w14:paraId="0716E65F" w14:textId="71136CD3" w:rsidR="00E86863" w:rsidRDefault="008B0F4F" w:rsidP="001E45F4">
            <w:pPr>
              <w:pStyle w:val="NoSpacing"/>
              <w:jc w:val="center"/>
            </w:pPr>
            <w:r>
              <w:t>04</w:t>
            </w:r>
            <w:r w:rsidR="00E86863">
              <w:t>/2021</w:t>
            </w:r>
          </w:p>
        </w:tc>
      </w:tr>
      <w:tr w:rsidR="004E0F51" w:rsidRPr="009C1A8B" w14:paraId="07BB3598" w14:textId="77777777" w:rsidTr="003902C1">
        <w:trPr>
          <w:tblHeader/>
          <w:jc w:val="center"/>
        </w:trPr>
        <w:tc>
          <w:tcPr>
            <w:tcW w:w="1957" w:type="dxa"/>
          </w:tcPr>
          <w:p w14:paraId="4D8980F1" w14:textId="0C1F660A" w:rsidR="004E0F51" w:rsidRDefault="004E0F51" w:rsidP="003902C1">
            <w:pPr>
              <w:pStyle w:val="NoSpacing"/>
              <w:jc w:val="center"/>
            </w:pPr>
            <w:r>
              <w:t>23-2</w:t>
            </w:r>
          </w:p>
        </w:tc>
        <w:tc>
          <w:tcPr>
            <w:tcW w:w="3661" w:type="dxa"/>
          </w:tcPr>
          <w:p w14:paraId="2F248DDF" w14:textId="77777777" w:rsidR="004E0F51" w:rsidRDefault="004E0F51" w:rsidP="003902C1">
            <w:pPr>
              <w:pStyle w:val="NoSpacing"/>
              <w:jc w:val="center"/>
            </w:pPr>
            <w:r>
              <w:t>1.0</w:t>
            </w:r>
          </w:p>
        </w:tc>
        <w:tc>
          <w:tcPr>
            <w:tcW w:w="2814" w:type="dxa"/>
          </w:tcPr>
          <w:p w14:paraId="28636234" w14:textId="77777777" w:rsidR="004E0F51" w:rsidRDefault="004E0F51" w:rsidP="003902C1">
            <w:pPr>
              <w:pStyle w:val="NoSpacing"/>
              <w:jc w:val="center"/>
            </w:pPr>
            <w:r>
              <w:t>04/2021</w:t>
            </w:r>
          </w:p>
        </w:tc>
      </w:tr>
      <w:tr w:rsidR="00E86863" w:rsidRPr="009C1A8B" w14:paraId="22A0F1A9" w14:textId="77777777" w:rsidTr="001E45F4">
        <w:trPr>
          <w:tblHeader/>
          <w:jc w:val="center"/>
        </w:trPr>
        <w:tc>
          <w:tcPr>
            <w:tcW w:w="1957" w:type="dxa"/>
          </w:tcPr>
          <w:p w14:paraId="0729D9FB" w14:textId="77777777" w:rsidR="00E86863" w:rsidRDefault="00E86863" w:rsidP="001E45F4">
            <w:pPr>
              <w:pStyle w:val="NoSpacing"/>
              <w:jc w:val="center"/>
            </w:pPr>
            <w:r>
              <w:t>24-1</w:t>
            </w:r>
          </w:p>
        </w:tc>
        <w:tc>
          <w:tcPr>
            <w:tcW w:w="3661" w:type="dxa"/>
          </w:tcPr>
          <w:p w14:paraId="6B9C2C8D" w14:textId="77777777" w:rsidR="00E86863" w:rsidRDefault="00E86863" w:rsidP="001E45F4">
            <w:pPr>
              <w:pStyle w:val="NoSpacing"/>
              <w:jc w:val="center"/>
            </w:pPr>
            <w:r>
              <w:t>1.0</w:t>
            </w:r>
          </w:p>
        </w:tc>
        <w:tc>
          <w:tcPr>
            <w:tcW w:w="2814" w:type="dxa"/>
          </w:tcPr>
          <w:p w14:paraId="61660A2B" w14:textId="496BDC6A" w:rsidR="00E86863" w:rsidRDefault="008B0F4F" w:rsidP="001E45F4">
            <w:pPr>
              <w:pStyle w:val="NoSpacing"/>
              <w:jc w:val="center"/>
            </w:pPr>
            <w:r>
              <w:t>04</w:t>
            </w:r>
            <w:r w:rsidR="00E86863">
              <w:t>/2021</w:t>
            </w:r>
          </w:p>
        </w:tc>
      </w:tr>
      <w:tr w:rsidR="004E0F51" w:rsidRPr="009C1A8B" w14:paraId="33AF7E5A" w14:textId="77777777" w:rsidTr="001E45F4">
        <w:trPr>
          <w:tblHeader/>
          <w:jc w:val="center"/>
        </w:trPr>
        <w:tc>
          <w:tcPr>
            <w:tcW w:w="1957" w:type="dxa"/>
          </w:tcPr>
          <w:p w14:paraId="6C548BFB" w14:textId="7A2F8DB3" w:rsidR="004E0F51" w:rsidRDefault="004E0F51" w:rsidP="001E45F4">
            <w:pPr>
              <w:pStyle w:val="NoSpacing"/>
              <w:jc w:val="center"/>
            </w:pPr>
            <w:r>
              <w:t>25-1</w:t>
            </w:r>
          </w:p>
        </w:tc>
        <w:tc>
          <w:tcPr>
            <w:tcW w:w="3661" w:type="dxa"/>
          </w:tcPr>
          <w:p w14:paraId="028B1BCA" w14:textId="2C6BA1AB" w:rsidR="004E0F51" w:rsidRDefault="004E0F51" w:rsidP="001E45F4">
            <w:pPr>
              <w:pStyle w:val="NoSpacing"/>
              <w:jc w:val="center"/>
            </w:pPr>
            <w:r>
              <w:t>1.0</w:t>
            </w:r>
          </w:p>
        </w:tc>
        <w:tc>
          <w:tcPr>
            <w:tcW w:w="2814" w:type="dxa"/>
          </w:tcPr>
          <w:p w14:paraId="2DB5D4BF" w14:textId="4C430A98" w:rsidR="004E0F51" w:rsidRDefault="004E0F51" w:rsidP="001E45F4">
            <w:pPr>
              <w:pStyle w:val="NoSpacing"/>
              <w:jc w:val="center"/>
            </w:pPr>
            <w:r>
              <w:t>04/2021</w:t>
            </w:r>
          </w:p>
        </w:tc>
      </w:tr>
    </w:tbl>
    <w:p w14:paraId="2152216C" w14:textId="77777777" w:rsidR="00E86863" w:rsidRDefault="00E86863" w:rsidP="00E86863">
      <w:pPr>
        <w:widowControl w:val="0"/>
        <w:spacing w:line="240" w:lineRule="auto"/>
        <w:rPr>
          <w:b/>
          <w:bCs/>
        </w:rPr>
      </w:pPr>
    </w:p>
    <w:p w14:paraId="66D8E5C7" w14:textId="77777777" w:rsidR="00E86863" w:rsidRPr="003F2B29" w:rsidRDefault="00E86863" w:rsidP="003902C1">
      <w:r w:rsidRPr="003F2B29">
        <w:t>FAA Acceptance: ___________________________   Approved: ______________________________</w:t>
      </w:r>
    </w:p>
    <w:p w14:paraId="29F3F051" w14:textId="77777777" w:rsidR="00E86863" w:rsidRPr="003F2B29" w:rsidRDefault="00E86863" w:rsidP="00E86863">
      <w:pPr>
        <w:widowControl w:val="0"/>
        <w:spacing w:line="240" w:lineRule="auto"/>
        <w:rPr>
          <w:bCs/>
        </w:rPr>
      </w:pPr>
      <w:r w:rsidRPr="003F2B29">
        <w:rPr>
          <w:bCs/>
        </w:rPr>
        <w:t xml:space="preserve">                                       FAA Inspector/Date                       </w:t>
      </w:r>
      <w:r>
        <w:rPr>
          <w:bCs/>
        </w:rPr>
        <w:t xml:space="preserve">  </w:t>
      </w:r>
      <w:r w:rsidRPr="003F2B29">
        <w:rPr>
          <w:bCs/>
        </w:rPr>
        <w:t xml:space="preserve">          Quality Assurance Manager/Date</w:t>
      </w:r>
    </w:p>
    <w:p w14:paraId="0E5711EB" w14:textId="77777777" w:rsidR="00E86863" w:rsidRDefault="00E86863" w:rsidP="00E86863">
      <w:pPr>
        <w:spacing w:before="0" w:after="160"/>
        <w:rPr>
          <w:b/>
          <w:bCs/>
        </w:rPr>
      </w:pPr>
      <w:r>
        <w:rPr>
          <w:b/>
          <w:bCs/>
        </w:rPr>
        <w:br w:type="page"/>
      </w:r>
    </w:p>
    <w:tbl>
      <w:tblPr>
        <w:tblStyle w:val="TableGrid"/>
        <w:tblW w:w="0" w:type="auto"/>
        <w:jc w:val="center"/>
        <w:tblCellMar>
          <w:left w:w="115" w:type="dxa"/>
          <w:right w:w="115" w:type="dxa"/>
        </w:tblCellMar>
        <w:tblLook w:val="04A0" w:firstRow="1" w:lastRow="0" w:firstColumn="1" w:lastColumn="0" w:noHBand="0" w:noVBand="1"/>
      </w:tblPr>
      <w:tblGrid>
        <w:gridCol w:w="1957"/>
        <w:gridCol w:w="3661"/>
        <w:gridCol w:w="2814"/>
      </w:tblGrid>
      <w:tr w:rsidR="00E86863" w:rsidRPr="003F2B29" w14:paraId="1FE38D88" w14:textId="77777777" w:rsidTr="001E45F4">
        <w:trPr>
          <w:cantSplit/>
          <w:jc w:val="center"/>
        </w:trPr>
        <w:tc>
          <w:tcPr>
            <w:tcW w:w="1957" w:type="dxa"/>
          </w:tcPr>
          <w:p w14:paraId="3D572A94" w14:textId="77777777" w:rsidR="00E86863" w:rsidRPr="003F2B29" w:rsidRDefault="00E86863" w:rsidP="001E45F4">
            <w:pPr>
              <w:jc w:val="center"/>
              <w:rPr>
                <w:b/>
              </w:rPr>
            </w:pPr>
            <w:r w:rsidRPr="003F2B29">
              <w:rPr>
                <w:b/>
              </w:rPr>
              <w:lastRenderedPageBreak/>
              <w:t>PAGE NO.</w:t>
            </w:r>
          </w:p>
        </w:tc>
        <w:tc>
          <w:tcPr>
            <w:tcW w:w="3661" w:type="dxa"/>
          </w:tcPr>
          <w:p w14:paraId="5409512C" w14:textId="23CB6C3C" w:rsidR="00E86863" w:rsidRPr="003F2B29" w:rsidRDefault="008B0F4F" w:rsidP="008B0F4F">
            <w:pPr>
              <w:tabs>
                <w:tab w:val="center" w:pos="1715"/>
                <w:tab w:val="left" w:pos="2424"/>
              </w:tabs>
              <w:rPr>
                <w:b/>
              </w:rPr>
            </w:pPr>
            <w:r>
              <w:rPr>
                <w:b/>
              </w:rPr>
              <w:tab/>
            </w:r>
            <w:r w:rsidR="00E86863" w:rsidRPr="003F2B29">
              <w:rPr>
                <w:b/>
              </w:rPr>
              <w:t>REV.</w:t>
            </w:r>
            <w:r>
              <w:rPr>
                <w:b/>
              </w:rPr>
              <w:tab/>
            </w:r>
          </w:p>
        </w:tc>
        <w:tc>
          <w:tcPr>
            <w:tcW w:w="2814" w:type="dxa"/>
          </w:tcPr>
          <w:p w14:paraId="047BE3EC" w14:textId="77777777" w:rsidR="00E86863" w:rsidRPr="003F2B29" w:rsidRDefault="00E86863" w:rsidP="001E45F4">
            <w:pPr>
              <w:jc w:val="center"/>
              <w:rPr>
                <w:b/>
              </w:rPr>
            </w:pPr>
            <w:r w:rsidRPr="003F2B29">
              <w:rPr>
                <w:b/>
              </w:rPr>
              <w:t>DATE</w:t>
            </w:r>
          </w:p>
        </w:tc>
      </w:tr>
      <w:tr w:rsidR="00E86863" w:rsidRPr="009C1A8B" w14:paraId="3D3FF7FC" w14:textId="77777777" w:rsidTr="001E45F4">
        <w:trPr>
          <w:tblHeader/>
          <w:jc w:val="center"/>
        </w:trPr>
        <w:tc>
          <w:tcPr>
            <w:tcW w:w="1957" w:type="dxa"/>
          </w:tcPr>
          <w:p w14:paraId="77B9681B" w14:textId="15FCA759" w:rsidR="00E86863" w:rsidRDefault="004E0F51" w:rsidP="001E45F4">
            <w:pPr>
              <w:pStyle w:val="NoSpacing"/>
              <w:jc w:val="center"/>
            </w:pPr>
            <w:r>
              <w:t>26</w:t>
            </w:r>
            <w:r w:rsidR="00E86863">
              <w:t>-1</w:t>
            </w:r>
          </w:p>
        </w:tc>
        <w:tc>
          <w:tcPr>
            <w:tcW w:w="3661" w:type="dxa"/>
          </w:tcPr>
          <w:p w14:paraId="1EDBBB83" w14:textId="77777777" w:rsidR="00E86863" w:rsidRDefault="00E86863" w:rsidP="001E45F4">
            <w:pPr>
              <w:pStyle w:val="NoSpacing"/>
              <w:jc w:val="center"/>
            </w:pPr>
            <w:r>
              <w:t>1.0</w:t>
            </w:r>
          </w:p>
        </w:tc>
        <w:tc>
          <w:tcPr>
            <w:tcW w:w="2814" w:type="dxa"/>
          </w:tcPr>
          <w:p w14:paraId="6EB5530C" w14:textId="1BCA351A" w:rsidR="00E86863" w:rsidRDefault="008B0F4F" w:rsidP="001E45F4">
            <w:pPr>
              <w:pStyle w:val="NoSpacing"/>
              <w:jc w:val="center"/>
            </w:pPr>
            <w:r>
              <w:t>04</w:t>
            </w:r>
            <w:r w:rsidR="00E86863">
              <w:t>/2021</w:t>
            </w:r>
          </w:p>
        </w:tc>
      </w:tr>
      <w:tr w:rsidR="00E86863" w:rsidRPr="009C1A8B" w14:paraId="24335A70" w14:textId="77777777" w:rsidTr="001E45F4">
        <w:trPr>
          <w:tblHeader/>
          <w:jc w:val="center"/>
        </w:trPr>
        <w:tc>
          <w:tcPr>
            <w:tcW w:w="1957" w:type="dxa"/>
          </w:tcPr>
          <w:p w14:paraId="5A194581" w14:textId="369B241C" w:rsidR="00E86863" w:rsidRDefault="004E0F51" w:rsidP="001E45F4">
            <w:pPr>
              <w:pStyle w:val="NoSpacing"/>
              <w:jc w:val="center"/>
            </w:pPr>
            <w:r>
              <w:t>26</w:t>
            </w:r>
            <w:r w:rsidR="00E86863">
              <w:t>-2</w:t>
            </w:r>
          </w:p>
        </w:tc>
        <w:tc>
          <w:tcPr>
            <w:tcW w:w="3661" w:type="dxa"/>
          </w:tcPr>
          <w:p w14:paraId="168C403B" w14:textId="77777777" w:rsidR="00E86863" w:rsidRDefault="00E86863" w:rsidP="001E45F4">
            <w:pPr>
              <w:pStyle w:val="NoSpacing"/>
              <w:jc w:val="center"/>
            </w:pPr>
            <w:r>
              <w:t>1.0</w:t>
            </w:r>
          </w:p>
        </w:tc>
        <w:tc>
          <w:tcPr>
            <w:tcW w:w="2814" w:type="dxa"/>
          </w:tcPr>
          <w:p w14:paraId="1D88CD29" w14:textId="0EE80AAC" w:rsidR="00E86863" w:rsidRDefault="008B0F4F" w:rsidP="001E45F4">
            <w:pPr>
              <w:pStyle w:val="NoSpacing"/>
              <w:jc w:val="center"/>
            </w:pPr>
            <w:r>
              <w:t>04</w:t>
            </w:r>
            <w:r w:rsidR="00E86863">
              <w:t>/2021</w:t>
            </w:r>
          </w:p>
        </w:tc>
      </w:tr>
      <w:tr w:rsidR="00E86863" w:rsidRPr="009C1A8B" w14:paraId="395CC1E8" w14:textId="77777777" w:rsidTr="001E45F4">
        <w:trPr>
          <w:tblHeader/>
          <w:jc w:val="center"/>
        </w:trPr>
        <w:tc>
          <w:tcPr>
            <w:tcW w:w="1957" w:type="dxa"/>
          </w:tcPr>
          <w:p w14:paraId="61214B89" w14:textId="3DE29F55" w:rsidR="00E86863" w:rsidRDefault="004E0F51" w:rsidP="001E45F4">
            <w:pPr>
              <w:pStyle w:val="NoSpacing"/>
              <w:jc w:val="center"/>
            </w:pPr>
            <w:r>
              <w:t>26</w:t>
            </w:r>
            <w:r w:rsidR="00E86863">
              <w:t>-3</w:t>
            </w:r>
          </w:p>
        </w:tc>
        <w:tc>
          <w:tcPr>
            <w:tcW w:w="3661" w:type="dxa"/>
          </w:tcPr>
          <w:p w14:paraId="555BA03C" w14:textId="77777777" w:rsidR="00E86863" w:rsidRDefault="00E86863" w:rsidP="001E45F4">
            <w:pPr>
              <w:pStyle w:val="NoSpacing"/>
              <w:jc w:val="center"/>
            </w:pPr>
            <w:r>
              <w:t>1.0</w:t>
            </w:r>
          </w:p>
        </w:tc>
        <w:tc>
          <w:tcPr>
            <w:tcW w:w="2814" w:type="dxa"/>
          </w:tcPr>
          <w:p w14:paraId="371EF2FE" w14:textId="2B373590" w:rsidR="00E86863" w:rsidRDefault="008B0F4F" w:rsidP="001E45F4">
            <w:pPr>
              <w:pStyle w:val="NoSpacing"/>
              <w:jc w:val="center"/>
            </w:pPr>
            <w:r>
              <w:t>04</w:t>
            </w:r>
            <w:r w:rsidR="00E86863">
              <w:t>/2021</w:t>
            </w:r>
          </w:p>
        </w:tc>
      </w:tr>
      <w:tr w:rsidR="00E86863" w:rsidRPr="009C1A8B" w14:paraId="4DE8B6B5" w14:textId="77777777" w:rsidTr="001E45F4">
        <w:trPr>
          <w:tblHeader/>
          <w:jc w:val="center"/>
        </w:trPr>
        <w:tc>
          <w:tcPr>
            <w:tcW w:w="1957" w:type="dxa"/>
          </w:tcPr>
          <w:p w14:paraId="3687ADA2" w14:textId="44075C2D" w:rsidR="00E86863" w:rsidRDefault="004E0F51" w:rsidP="001E45F4">
            <w:pPr>
              <w:pStyle w:val="NoSpacing"/>
              <w:jc w:val="center"/>
            </w:pPr>
            <w:r>
              <w:t>26</w:t>
            </w:r>
            <w:r w:rsidR="00E86863">
              <w:t>-4</w:t>
            </w:r>
          </w:p>
        </w:tc>
        <w:tc>
          <w:tcPr>
            <w:tcW w:w="3661" w:type="dxa"/>
          </w:tcPr>
          <w:p w14:paraId="0E1CFD37" w14:textId="77777777" w:rsidR="00E86863" w:rsidRDefault="00E86863" w:rsidP="001E45F4">
            <w:pPr>
              <w:pStyle w:val="NoSpacing"/>
              <w:jc w:val="center"/>
            </w:pPr>
            <w:r>
              <w:t>1.0</w:t>
            </w:r>
          </w:p>
        </w:tc>
        <w:tc>
          <w:tcPr>
            <w:tcW w:w="2814" w:type="dxa"/>
          </w:tcPr>
          <w:p w14:paraId="092AE6E6" w14:textId="4ABEE6BE" w:rsidR="00E86863" w:rsidRDefault="008B0F4F" w:rsidP="001E45F4">
            <w:pPr>
              <w:pStyle w:val="NoSpacing"/>
              <w:jc w:val="center"/>
            </w:pPr>
            <w:r>
              <w:t>04</w:t>
            </w:r>
            <w:r w:rsidR="00E86863">
              <w:t>/2021</w:t>
            </w:r>
          </w:p>
        </w:tc>
      </w:tr>
      <w:tr w:rsidR="00E86863" w:rsidRPr="009C1A8B" w14:paraId="75514187" w14:textId="77777777" w:rsidTr="001E45F4">
        <w:trPr>
          <w:tblHeader/>
          <w:jc w:val="center"/>
        </w:trPr>
        <w:tc>
          <w:tcPr>
            <w:tcW w:w="1957" w:type="dxa"/>
          </w:tcPr>
          <w:p w14:paraId="73B61D96" w14:textId="552DC5DA" w:rsidR="00E86863" w:rsidRDefault="004E0F51" w:rsidP="001E45F4">
            <w:pPr>
              <w:pStyle w:val="NoSpacing"/>
              <w:jc w:val="center"/>
            </w:pPr>
            <w:r>
              <w:t>26</w:t>
            </w:r>
            <w:r w:rsidR="00E86863">
              <w:t>-5</w:t>
            </w:r>
          </w:p>
        </w:tc>
        <w:tc>
          <w:tcPr>
            <w:tcW w:w="3661" w:type="dxa"/>
          </w:tcPr>
          <w:p w14:paraId="2C99E98C" w14:textId="77777777" w:rsidR="00E86863" w:rsidRDefault="00E86863" w:rsidP="001E45F4">
            <w:pPr>
              <w:pStyle w:val="NoSpacing"/>
              <w:jc w:val="center"/>
            </w:pPr>
            <w:r>
              <w:t>1.0</w:t>
            </w:r>
          </w:p>
        </w:tc>
        <w:tc>
          <w:tcPr>
            <w:tcW w:w="2814" w:type="dxa"/>
          </w:tcPr>
          <w:p w14:paraId="27A1629F" w14:textId="53DCAB4D" w:rsidR="00E86863" w:rsidRDefault="008B0F4F" w:rsidP="001E45F4">
            <w:pPr>
              <w:pStyle w:val="NoSpacing"/>
              <w:jc w:val="center"/>
            </w:pPr>
            <w:r>
              <w:t>04</w:t>
            </w:r>
            <w:r w:rsidR="00E86863">
              <w:t>/2021</w:t>
            </w:r>
          </w:p>
        </w:tc>
      </w:tr>
      <w:tr w:rsidR="00E86863" w:rsidRPr="009C1A8B" w14:paraId="2120FE6E" w14:textId="77777777" w:rsidTr="001E45F4">
        <w:trPr>
          <w:tblHeader/>
          <w:jc w:val="center"/>
        </w:trPr>
        <w:tc>
          <w:tcPr>
            <w:tcW w:w="1957" w:type="dxa"/>
          </w:tcPr>
          <w:p w14:paraId="494BDB18" w14:textId="640F196C" w:rsidR="00E86863" w:rsidRDefault="004E0F51" w:rsidP="001E45F4">
            <w:pPr>
              <w:pStyle w:val="NoSpacing"/>
              <w:jc w:val="center"/>
            </w:pPr>
            <w:r>
              <w:t>26</w:t>
            </w:r>
            <w:r w:rsidR="00E86863">
              <w:t>-6</w:t>
            </w:r>
          </w:p>
        </w:tc>
        <w:tc>
          <w:tcPr>
            <w:tcW w:w="3661" w:type="dxa"/>
          </w:tcPr>
          <w:p w14:paraId="7E20F5B7" w14:textId="77777777" w:rsidR="00E86863" w:rsidRDefault="00E86863" w:rsidP="001E45F4">
            <w:pPr>
              <w:pStyle w:val="NoSpacing"/>
              <w:jc w:val="center"/>
            </w:pPr>
            <w:r>
              <w:t>1.0</w:t>
            </w:r>
          </w:p>
        </w:tc>
        <w:tc>
          <w:tcPr>
            <w:tcW w:w="2814" w:type="dxa"/>
          </w:tcPr>
          <w:p w14:paraId="517F710E" w14:textId="6BB95A86" w:rsidR="00E86863" w:rsidRDefault="008B0F4F" w:rsidP="001E45F4">
            <w:pPr>
              <w:pStyle w:val="NoSpacing"/>
              <w:jc w:val="center"/>
            </w:pPr>
            <w:r>
              <w:t>04</w:t>
            </w:r>
            <w:r w:rsidR="00E86863">
              <w:t>/2021</w:t>
            </w:r>
          </w:p>
        </w:tc>
      </w:tr>
      <w:tr w:rsidR="00E86863" w:rsidRPr="009C1A8B" w14:paraId="1ACCC6CF" w14:textId="77777777" w:rsidTr="001E45F4">
        <w:trPr>
          <w:tblHeader/>
          <w:jc w:val="center"/>
        </w:trPr>
        <w:tc>
          <w:tcPr>
            <w:tcW w:w="1957" w:type="dxa"/>
          </w:tcPr>
          <w:p w14:paraId="09CD7B5C" w14:textId="20D14A1C" w:rsidR="00E86863" w:rsidRDefault="004E0F51" w:rsidP="001E45F4">
            <w:pPr>
              <w:pStyle w:val="NoSpacing"/>
              <w:jc w:val="center"/>
            </w:pPr>
            <w:r>
              <w:t>26</w:t>
            </w:r>
            <w:r w:rsidR="00E86863">
              <w:t>-7</w:t>
            </w:r>
          </w:p>
        </w:tc>
        <w:tc>
          <w:tcPr>
            <w:tcW w:w="3661" w:type="dxa"/>
          </w:tcPr>
          <w:p w14:paraId="2B023125" w14:textId="77777777" w:rsidR="00E86863" w:rsidRDefault="00E86863" w:rsidP="001E45F4">
            <w:pPr>
              <w:pStyle w:val="NoSpacing"/>
              <w:jc w:val="center"/>
            </w:pPr>
            <w:r>
              <w:t>1.0</w:t>
            </w:r>
          </w:p>
        </w:tc>
        <w:tc>
          <w:tcPr>
            <w:tcW w:w="2814" w:type="dxa"/>
          </w:tcPr>
          <w:p w14:paraId="0E241F2D" w14:textId="6C33D6C0" w:rsidR="00E86863" w:rsidRDefault="008B0F4F" w:rsidP="001E45F4">
            <w:pPr>
              <w:pStyle w:val="NoSpacing"/>
              <w:jc w:val="center"/>
            </w:pPr>
            <w:r>
              <w:t>04</w:t>
            </w:r>
            <w:r w:rsidR="00E86863">
              <w:t>/2021</w:t>
            </w:r>
          </w:p>
        </w:tc>
      </w:tr>
      <w:tr w:rsidR="00E86863" w:rsidRPr="009C1A8B" w14:paraId="60DEBC84" w14:textId="77777777" w:rsidTr="001E45F4">
        <w:trPr>
          <w:tblHeader/>
          <w:jc w:val="center"/>
        </w:trPr>
        <w:tc>
          <w:tcPr>
            <w:tcW w:w="1957" w:type="dxa"/>
          </w:tcPr>
          <w:p w14:paraId="3CF3B549" w14:textId="73C8541B" w:rsidR="00E86863" w:rsidRDefault="004E0F51" w:rsidP="001E45F4">
            <w:pPr>
              <w:pStyle w:val="NoSpacing"/>
              <w:jc w:val="center"/>
            </w:pPr>
            <w:r>
              <w:t>26</w:t>
            </w:r>
            <w:r w:rsidR="00E86863">
              <w:t>-8</w:t>
            </w:r>
          </w:p>
        </w:tc>
        <w:tc>
          <w:tcPr>
            <w:tcW w:w="3661" w:type="dxa"/>
          </w:tcPr>
          <w:p w14:paraId="6C7E934C" w14:textId="77777777" w:rsidR="00E86863" w:rsidRDefault="00E86863" w:rsidP="001E45F4">
            <w:pPr>
              <w:pStyle w:val="NoSpacing"/>
              <w:jc w:val="center"/>
            </w:pPr>
            <w:r>
              <w:t>1.0</w:t>
            </w:r>
          </w:p>
        </w:tc>
        <w:tc>
          <w:tcPr>
            <w:tcW w:w="2814" w:type="dxa"/>
          </w:tcPr>
          <w:p w14:paraId="4EE5CC62" w14:textId="0D0E3ED7" w:rsidR="00E86863" w:rsidRDefault="008B0F4F" w:rsidP="001E45F4">
            <w:pPr>
              <w:pStyle w:val="NoSpacing"/>
              <w:jc w:val="center"/>
            </w:pPr>
            <w:r>
              <w:t>04</w:t>
            </w:r>
            <w:r w:rsidR="00E86863">
              <w:t>/2021</w:t>
            </w:r>
          </w:p>
        </w:tc>
      </w:tr>
      <w:tr w:rsidR="00E86863" w:rsidRPr="009C1A8B" w14:paraId="42CCF49A" w14:textId="77777777" w:rsidTr="001E45F4">
        <w:trPr>
          <w:tblHeader/>
          <w:jc w:val="center"/>
        </w:trPr>
        <w:tc>
          <w:tcPr>
            <w:tcW w:w="1957" w:type="dxa"/>
          </w:tcPr>
          <w:p w14:paraId="5BF309E4" w14:textId="7293D1FD" w:rsidR="00E86863" w:rsidRDefault="004E0F51" w:rsidP="001E45F4">
            <w:pPr>
              <w:pStyle w:val="NoSpacing"/>
              <w:jc w:val="center"/>
            </w:pPr>
            <w:r>
              <w:t>26</w:t>
            </w:r>
            <w:r w:rsidR="00E86863">
              <w:t>-9</w:t>
            </w:r>
          </w:p>
        </w:tc>
        <w:tc>
          <w:tcPr>
            <w:tcW w:w="3661" w:type="dxa"/>
          </w:tcPr>
          <w:p w14:paraId="15CF45EC" w14:textId="77777777" w:rsidR="00E86863" w:rsidRDefault="00E86863" w:rsidP="001E45F4">
            <w:pPr>
              <w:pStyle w:val="NoSpacing"/>
              <w:jc w:val="center"/>
            </w:pPr>
            <w:r>
              <w:t>1.0</w:t>
            </w:r>
          </w:p>
        </w:tc>
        <w:tc>
          <w:tcPr>
            <w:tcW w:w="2814" w:type="dxa"/>
          </w:tcPr>
          <w:p w14:paraId="4BBA3D42" w14:textId="2D92B88D" w:rsidR="00E86863" w:rsidRDefault="008B0F4F" w:rsidP="001E45F4">
            <w:pPr>
              <w:pStyle w:val="NoSpacing"/>
              <w:jc w:val="center"/>
            </w:pPr>
            <w:r>
              <w:t>04</w:t>
            </w:r>
            <w:r w:rsidR="00E86863">
              <w:t>/2021</w:t>
            </w:r>
          </w:p>
        </w:tc>
      </w:tr>
      <w:tr w:rsidR="00E86863" w:rsidRPr="009C1A8B" w14:paraId="38B5A239" w14:textId="77777777" w:rsidTr="001E45F4">
        <w:trPr>
          <w:tblHeader/>
          <w:jc w:val="center"/>
        </w:trPr>
        <w:tc>
          <w:tcPr>
            <w:tcW w:w="1957" w:type="dxa"/>
          </w:tcPr>
          <w:p w14:paraId="4BD099CD" w14:textId="108BB203" w:rsidR="00E86863" w:rsidRDefault="004E0F51" w:rsidP="001E45F4">
            <w:pPr>
              <w:pStyle w:val="NoSpacing"/>
              <w:jc w:val="center"/>
            </w:pPr>
            <w:r>
              <w:t>26</w:t>
            </w:r>
            <w:r w:rsidR="00E86863">
              <w:t>-10</w:t>
            </w:r>
          </w:p>
        </w:tc>
        <w:tc>
          <w:tcPr>
            <w:tcW w:w="3661" w:type="dxa"/>
          </w:tcPr>
          <w:p w14:paraId="1CA92FDB" w14:textId="77777777" w:rsidR="00E86863" w:rsidRDefault="00E86863" w:rsidP="001E45F4">
            <w:pPr>
              <w:pStyle w:val="NoSpacing"/>
              <w:jc w:val="center"/>
            </w:pPr>
            <w:r>
              <w:t>1.0</w:t>
            </w:r>
          </w:p>
        </w:tc>
        <w:tc>
          <w:tcPr>
            <w:tcW w:w="2814" w:type="dxa"/>
          </w:tcPr>
          <w:p w14:paraId="219DAAFE" w14:textId="5F02548A" w:rsidR="00E86863" w:rsidRDefault="008B0F4F" w:rsidP="001E45F4">
            <w:pPr>
              <w:pStyle w:val="NoSpacing"/>
              <w:jc w:val="center"/>
            </w:pPr>
            <w:r>
              <w:t>04</w:t>
            </w:r>
            <w:r w:rsidR="00E86863">
              <w:t>/2021</w:t>
            </w:r>
          </w:p>
        </w:tc>
      </w:tr>
      <w:tr w:rsidR="00E86863" w:rsidRPr="009C1A8B" w14:paraId="27D471D0" w14:textId="77777777" w:rsidTr="001E45F4">
        <w:trPr>
          <w:tblHeader/>
          <w:jc w:val="center"/>
        </w:trPr>
        <w:tc>
          <w:tcPr>
            <w:tcW w:w="1957" w:type="dxa"/>
          </w:tcPr>
          <w:p w14:paraId="2FAE2815" w14:textId="77777777" w:rsidR="00E86863" w:rsidRDefault="00E86863" w:rsidP="001E45F4">
            <w:pPr>
              <w:pStyle w:val="NoSpacing"/>
              <w:jc w:val="center"/>
            </w:pPr>
            <w:r>
              <w:t>27-1</w:t>
            </w:r>
          </w:p>
        </w:tc>
        <w:tc>
          <w:tcPr>
            <w:tcW w:w="3661" w:type="dxa"/>
          </w:tcPr>
          <w:p w14:paraId="474484EC" w14:textId="77777777" w:rsidR="00E86863" w:rsidRDefault="00E86863" w:rsidP="001E45F4">
            <w:pPr>
              <w:pStyle w:val="NoSpacing"/>
              <w:jc w:val="center"/>
            </w:pPr>
            <w:r>
              <w:t>1.0</w:t>
            </w:r>
          </w:p>
        </w:tc>
        <w:tc>
          <w:tcPr>
            <w:tcW w:w="2814" w:type="dxa"/>
          </w:tcPr>
          <w:p w14:paraId="2AAC1CAA" w14:textId="7A001E27" w:rsidR="00E86863" w:rsidRDefault="008B0F4F" w:rsidP="001E45F4">
            <w:pPr>
              <w:pStyle w:val="NoSpacing"/>
              <w:jc w:val="center"/>
            </w:pPr>
            <w:r>
              <w:t>04</w:t>
            </w:r>
            <w:r w:rsidR="00E86863">
              <w:t>/2021</w:t>
            </w:r>
          </w:p>
        </w:tc>
      </w:tr>
      <w:tr w:rsidR="00E86863" w:rsidRPr="009C1A8B" w14:paraId="782C3DB6" w14:textId="77777777" w:rsidTr="001E45F4">
        <w:trPr>
          <w:tblHeader/>
          <w:jc w:val="center"/>
        </w:trPr>
        <w:tc>
          <w:tcPr>
            <w:tcW w:w="1957" w:type="dxa"/>
          </w:tcPr>
          <w:p w14:paraId="1C1EFA0D" w14:textId="77777777" w:rsidR="00E86863" w:rsidRDefault="00E86863" w:rsidP="001E45F4">
            <w:pPr>
              <w:pStyle w:val="NoSpacing"/>
              <w:jc w:val="center"/>
            </w:pPr>
            <w:r>
              <w:t>28-1</w:t>
            </w:r>
          </w:p>
        </w:tc>
        <w:tc>
          <w:tcPr>
            <w:tcW w:w="3661" w:type="dxa"/>
          </w:tcPr>
          <w:p w14:paraId="6B6B951E" w14:textId="77777777" w:rsidR="00E86863" w:rsidRDefault="00E86863" w:rsidP="001E45F4">
            <w:pPr>
              <w:pStyle w:val="NoSpacing"/>
              <w:jc w:val="center"/>
            </w:pPr>
            <w:r>
              <w:t>1.0</w:t>
            </w:r>
          </w:p>
        </w:tc>
        <w:tc>
          <w:tcPr>
            <w:tcW w:w="2814" w:type="dxa"/>
          </w:tcPr>
          <w:p w14:paraId="19449C48" w14:textId="00D661F4" w:rsidR="00E86863" w:rsidRDefault="008B0F4F" w:rsidP="001E45F4">
            <w:pPr>
              <w:pStyle w:val="NoSpacing"/>
              <w:jc w:val="center"/>
            </w:pPr>
            <w:r>
              <w:t>04</w:t>
            </w:r>
            <w:r w:rsidR="00E86863">
              <w:t>/2021</w:t>
            </w:r>
          </w:p>
        </w:tc>
      </w:tr>
      <w:tr w:rsidR="00E86863" w:rsidRPr="009C1A8B" w14:paraId="0350C4C8" w14:textId="77777777" w:rsidTr="001E45F4">
        <w:trPr>
          <w:tblHeader/>
          <w:jc w:val="center"/>
        </w:trPr>
        <w:tc>
          <w:tcPr>
            <w:tcW w:w="1957" w:type="dxa"/>
          </w:tcPr>
          <w:p w14:paraId="54485ADD" w14:textId="77777777" w:rsidR="00E86863" w:rsidRDefault="00E86863" w:rsidP="001E45F4">
            <w:pPr>
              <w:pStyle w:val="NoSpacing"/>
              <w:jc w:val="center"/>
            </w:pPr>
            <w:r>
              <w:t>29-1</w:t>
            </w:r>
          </w:p>
        </w:tc>
        <w:tc>
          <w:tcPr>
            <w:tcW w:w="3661" w:type="dxa"/>
          </w:tcPr>
          <w:p w14:paraId="76D2B1EA" w14:textId="77777777" w:rsidR="00E86863" w:rsidRDefault="00E86863" w:rsidP="001E45F4">
            <w:pPr>
              <w:pStyle w:val="NoSpacing"/>
              <w:jc w:val="center"/>
            </w:pPr>
            <w:r>
              <w:t>1.0</w:t>
            </w:r>
          </w:p>
        </w:tc>
        <w:tc>
          <w:tcPr>
            <w:tcW w:w="2814" w:type="dxa"/>
          </w:tcPr>
          <w:p w14:paraId="0C0051DA" w14:textId="181837EC" w:rsidR="00E86863" w:rsidRDefault="008B0F4F" w:rsidP="001E45F4">
            <w:pPr>
              <w:pStyle w:val="NoSpacing"/>
              <w:jc w:val="center"/>
            </w:pPr>
            <w:r>
              <w:t>04</w:t>
            </w:r>
            <w:r w:rsidR="00E86863">
              <w:t>/2021</w:t>
            </w:r>
          </w:p>
        </w:tc>
      </w:tr>
    </w:tbl>
    <w:p w14:paraId="1953C448" w14:textId="77777777" w:rsidR="00E86863" w:rsidRDefault="00E86863" w:rsidP="00E86863">
      <w:pPr>
        <w:widowControl w:val="0"/>
        <w:spacing w:line="240" w:lineRule="auto"/>
        <w:rPr>
          <w:b/>
          <w:bCs/>
        </w:rPr>
      </w:pPr>
    </w:p>
    <w:p w14:paraId="3D9DCC15" w14:textId="77777777" w:rsidR="00E86863" w:rsidRDefault="00E86863" w:rsidP="00E86863">
      <w:pPr>
        <w:widowControl w:val="0"/>
        <w:spacing w:line="240" w:lineRule="auto"/>
        <w:rPr>
          <w:b/>
          <w:bCs/>
        </w:rPr>
      </w:pPr>
    </w:p>
    <w:p w14:paraId="69AB17DF" w14:textId="77777777" w:rsidR="00E86863" w:rsidRPr="003F2B29" w:rsidRDefault="00E86863" w:rsidP="00E86863">
      <w:pPr>
        <w:widowControl w:val="0"/>
        <w:spacing w:line="240" w:lineRule="auto"/>
        <w:rPr>
          <w:bCs/>
        </w:rPr>
      </w:pPr>
      <w:r w:rsidRPr="003F2B29">
        <w:rPr>
          <w:bCs/>
        </w:rPr>
        <w:t>FAA Acceptance: ___________________________   Approved: ______________________________</w:t>
      </w:r>
    </w:p>
    <w:p w14:paraId="63BFA279" w14:textId="77777777" w:rsidR="00E86863" w:rsidRPr="003F2B29" w:rsidRDefault="00E86863" w:rsidP="00E86863">
      <w:pPr>
        <w:widowControl w:val="0"/>
        <w:spacing w:line="240" w:lineRule="auto"/>
        <w:rPr>
          <w:bCs/>
        </w:rPr>
      </w:pPr>
      <w:r w:rsidRPr="003F2B29">
        <w:rPr>
          <w:bCs/>
        </w:rPr>
        <w:t xml:space="preserve">                                       FAA Inspector/Date                     </w:t>
      </w:r>
      <w:r>
        <w:rPr>
          <w:bCs/>
        </w:rPr>
        <w:t xml:space="preserve">  </w:t>
      </w:r>
      <w:r w:rsidRPr="003F2B29">
        <w:rPr>
          <w:bCs/>
        </w:rPr>
        <w:t xml:space="preserve">            Quality Assurance Manager/Date</w:t>
      </w:r>
    </w:p>
    <w:p w14:paraId="49C8DB57" w14:textId="77777777" w:rsidR="00E86863" w:rsidRPr="008B2782" w:rsidRDefault="00E86863" w:rsidP="00E86863">
      <w:pPr>
        <w:widowControl w:val="0"/>
        <w:spacing w:line="240" w:lineRule="auto"/>
        <w:rPr>
          <w:b/>
          <w:bCs/>
        </w:rPr>
      </w:pPr>
    </w:p>
    <w:p w14:paraId="40949C17" w14:textId="77777777" w:rsidR="004436FE" w:rsidRDefault="004436FE"/>
    <w:p w14:paraId="2034EFA8" w14:textId="77777777" w:rsidR="00D744D5" w:rsidRDefault="00D744D5">
      <w:pPr>
        <w:sectPr w:rsidR="00D744D5" w:rsidSect="008B0F4F">
          <w:headerReference w:type="default" r:id="rId12"/>
          <w:footerReference w:type="default" r:id="rId13"/>
          <w:footerReference w:type="first" r:id="rId14"/>
          <w:pgSz w:w="12240" w:h="15840"/>
          <w:pgMar w:top="1440" w:right="1440" w:bottom="1440" w:left="1440" w:header="720" w:footer="720" w:gutter="0"/>
          <w:pgNumType w:start="1" w:chapStyle="1"/>
          <w:cols w:space="720"/>
          <w:titlePg/>
          <w:docGrid w:linePitch="360"/>
        </w:sectPr>
      </w:pPr>
    </w:p>
    <w:bookmarkStart w:id="13" w:name="_Toc68018423" w:displacedByCustomXml="next"/>
    <w:sdt>
      <w:sdtPr>
        <w:rPr>
          <w:b w:val="0"/>
          <w:sz w:val="22"/>
        </w:rPr>
        <w:id w:val="-866749978"/>
        <w:docPartObj>
          <w:docPartGallery w:val="Table of Contents"/>
          <w:docPartUnique/>
        </w:docPartObj>
      </w:sdtPr>
      <w:sdtEndPr>
        <w:rPr>
          <w:bCs/>
          <w:noProof/>
        </w:rPr>
      </w:sdtEndPr>
      <w:sdtContent>
        <w:p w14:paraId="29DAB695" w14:textId="77777777" w:rsidR="007956D3" w:rsidRDefault="007956D3" w:rsidP="0001369D">
          <w:pPr>
            <w:pStyle w:val="Heading1"/>
          </w:pPr>
          <w:r w:rsidRPr="007956D3">
            <w:t>Table of Contents</w:t>
          </w:r>
          <w:bookmarkEnd w:id="13"/>
          <w:r>
            <w:t xml:space="preserve"> </w:t>
          </w:r>
        </w:p>
        <w:p w14:paraId="395CC3FF" w14:textId="47609E6A" w:rsidR="004E0F51" w:rsidRDefault="00D744D5">
          <w:pPr>
            <w:pStyle w:val="TOC1"/>
            <w:rPr>
              <w:rFonts w:asciiTheme="minorHAnsi" w:eastAsiaTheme="minorEastAsia" w:hAnsiTheme="minorHAnsi"/>
              <w:noProof/>
              <w:color w:val="auto"/>
              <w:sz w:val="24"/>
              <w:szCs w:val="24"/>
            </w:rPr>
          </w:pPr>
          <w:r>
            <w:fldChar w:fldCharType="begin"/>
          </w:r>
          <w:r>
            <w:instrText xml:space="preserve"> TOC \o "1-3" \h \z \u </w:instrText>
          </w:r>
          <w:r>
            <w:fldChar w:fldCharType="separate"/>
          </w:r>
          <w:hyperlink w:anchor="_Toc68018422" w:history="1">
            <w:r w:rsidR="004E0F51" w:rsidRPr="004A0F8C">
              <w:rPr>
                <w:rStyle w:val="Hyperlink"/>
                <w:noProof/>
              </w:rPr>
              <w:t>1</w:t>
            </w:r>
            <w:r w:rsidR="004E0F51">
              <w:rPr>
                <w:rFonts w:asciiTheme="minorHAnsi" w:eastAsiaTheme="minorEastAsia" w:hAnsiTheme="minorHAnsi"/>
                <w:noProof/>
                <w:color w:val="auto"/>
                <w:sz w:val="24"/>
                <w:szCs w:val="24"/>
              </w:rPr>
              <w:tab/>
            </w:r>
            <w:r w:rsidR="004E0F51" w:rsidRPr="004A0F8C">
              <w:rPr>
                <w:rStyle w:val="Hyperlink"/>
                <w:noProof/>
              </w:rPr>
              <w:t>List of Effective Pages</w:t>
            </w:r>
            <w:r w:rsidR="004E0F51">
              <w:rPr>
                <w:noProof/>
                <w:webHidden/>
              </w:rPr>
              <w:tab/>
            </w:r>
            <w:r w:rsidR="004E0F51">
              <w:rPr>
                <w:noProof/>
                <w:webHidden/>
              </w:rPr>
              <w:fldChar w:fldCharType="begin"/>
            </w:r>
            <w:r w:rsidR="004E0F51">
              <w:rPr>
                <w:noProof/>
                <w:webHidden/>
              </w:rPr>
              <w:instrText xml:space="preserve"> PAGEREF _Toc68018422 \h </w:instrText>
            </w:r>
            <w:r w:rsidR="004E0F51">
              <w:rPr>
                <w:noProof/>
                <w:webHidden/>
              </w:rPr>
            </w:r>
            <w:r w:rsidR="004E0F51">
              <w:rPr>
                <w:noProof/>
                <w:webHidden/>
              </w:rPr>
              <w:fldChar w:fldCharType="separate"/>
            </w:r>
            <w:r w:rsidR="004E0F51">
              <w:rPr>
                <w:noProof/>
                <w:webHidden/>
              </w:rPr>
              <w:t>1-1</w:t>
            </w:r>
            <w:r w:rsidR="004E0F51">
              <w:rPr>
                <w:noProof/>
                <w:webHidden/>
              </w:rPr>
              <w:fldChar w:fldCharType="end"/>
            </w:r>
          </w:hyperlink>
        </w:p>
        <w:p w14:paraId="36D7D232" w14:textId="39EDCB44" w:rsidR="004E0F51" w:rsidRDefault="005A4684">
          <w:pPr>
            <w:pStyle w:val="TOC1"/>
            <w:rPr>
              <w:rFonts w:asciiTheme="minorHAnsi" w:eastAsiaTheme="minorEastAsia" w:hAnsiTheme="minorHAnsi"/>
              <w:noProof/>
              <w:color w:val="auto"/>
              <w:sz w:val="24"/>
              <w:szCs w:val="24"/>
            </w:rPr>
          </w:pPr>
          <w:hyperlink w:anchor="_Toc68018423" w:history="1">
            <w:r w:rsidR="004E0F51" w:rsidRPr="004A0F8C">
              <w:rPr>
                <w:rStyle w:val="Hyperlink"/>
                <w:noProof/>
              </w:rPr>
              <w:t>2</w:t>
            </w:r>
            <w:r w:rsidR="004E0F51">
              <w:rPr>
                <w:rFonts w:asciiTheme="minorHAnsi" w:eastAsiaTheme="minorEastAsia" w:hAnsiTheme="minorHAnsi"/>
                <w:noProof/>
                <w:color w:val="auto"/>
                <w:sz w:val="24"/>
                <w:szCs w:val="24"/>
              </w:rPr>
              <w:tab/>
            </w:r>
            <w:r w:rsidR="004E0F51" w:rsidRPr="004A0F8C">
              <w:rPr>
                <w:rStyle w:val="Hyperlink"/>
                <w:noProof/>
              </w:rPr>
              <w:t>Table of Contents</w:t>
            </w:r>
            <w:r w:rsidR="004E0F51">
              <w:rPr>
                <w:noProof/>
                <w:webHidden/>
              </w:rPr>
              <w:tab/>
            </w:r>
            <w:r w:rsidR="004E0F51">
              <w:rPr>
                <w:noProof/>
                <w:webHidden/>
              </w:rPr>
              <w:fldChar w:fldCharType="begin"/>
            </w:r>
            <w:r w:rsidR="004E0F51">
              <w:rPr>
                <w:noProof/>
                <w:webHidden/>
              </w:rPr>
              <w:instrText xml:space="preserve"> PAGEREF _Toc68018423 \h </w:instrText>
            </w:r>
            <w:r w:rsidR="004E0F51">
              <w:rPr>
                <w:noProof/>
                <w:webHidden/>
              </w:rPr>
            </w:r>
            <w:r w:rsidR="004E0F51">
              <w:rPr>
                <w:noProof/>
                <w:webHidden/>
              </w:rPr>
              <w:fldChar w:fldCharType="separate"/>
            </w:r>
            <w:r w:rsidR="004E0F51">
              <w:rPr>
                <w:noProof/>
                <w:webHidden/>
              </w:rPr>
              <w:t>2-1</w:t>
            </w:r>
            <w:r w:rsidR="004E0F51">
              <w:rPr>
                <w:noProof/>
                <w:webHidden/>
              </w:rPr>
              <w:fldChar w:fldCharType="end"/>
            </w:r>
          </w:hyperlink>
        </w:p>
        <w:p w14:paraId="10A7A9B9" w14:textId="74D312AA" w:rsidR="004E0F51" w:rsidRDefault="005A4684">
          <w:pPr>
            <w:pStyle w:val="TOC1"/>
            <w:rPr>
              <w:rFonts w:asciiTheme="minorHAnsi" w:eastAsiaTheme="minorEastAsia" w:hAnsiTheme="minorHAnsi"/>
              <w:noProof/>
              <w:color w:val="auto"/>
              <w:sz w:val="24"/>
              <w:szCs w:val="24"/>
            </w:rPr>
          </w:pPr>
          <w:hyperlink w:anchor="_Toc68018424" w:history="1">
            <w:r w:rsidR="004E0F51" w:rsidRPr="004A0F8C">
              <w:rPr>
                <w:rStyle w:val="Hyperlink"/>
                <w:noProof/>
              </w:rPr>
              <w:t>3</w:t>
            </w:r>
            <w:r w:rsidR="004E0F51">
              <w:rPr>
                <w:rFonts w:asciiTheme="minorHAnsi" w:eastAsiaTheme="minorEastAsia" w:hAnsiTheme="minorHAnsi"/>
                <w:noProof/>
                <w:color w:val="auto"/>
                <w:sz w:val="24"/>
                <w:szCs w:val="24"/>
              </w:rPr>
              <w:tab/>
            </w:r>
            <w:r w:rsidR="004E0F51" w:rsidRPr="004A0F8C">
              <w:rPr>
                <w:rStyle w:val="Hyperlink"/>
                <w:noProof/>
              </w:rPr>
              <w:t>Introduction</w:t>
            </w:r>
            <w:r w:rsidR="004E0F51">
              <w:rPr>
                <w:noProof/>
                <w:webHidden/>
              </w:rPr>
              <w:tab/>
            </w:r>
            <w:r w:rsidR="004E0F51">
              <w:rPr>
                <w:noProof/>
                <w:webHidden/>
              </w:rPr>
              <w:fldChar w:fldCharType="begin"/>
            </w:r>
            <w:r w:rsidR="004E0F51">
              <w:rPr>
                <w:noProof/>
                <w:webHidden/>
              </w:rPr>
              <w:instrText xml:space="preserve"> PAGEREF _Toc68018424 \h </w:instrText>
            </w:r>
            <w:r w:rsidR="004E0F51">
              <w:rPr>
                <w:noProof/>
                <w:webHidden/>
              </w:rPr>
            </w:r>
            <w:r w:rsidR="004E0F51">
              <w:rPr>
                <w:noProof/>
                <w:webHidden/>
              </w:rPr>
              <w:fldChar w:fldCharType="separate"/>
            </w:r>
            <w:r w:rsidR="004E0F51">
              <w:rPr>
                <w:noProof/>
                <w:webHidden/>
              </w:rPr>
              <w:t>3-1</w:t>
            </w:r>
            <w:r w:rsidR="004E0F51">
              <w:rPr>
                <w:noProof/>
                <w:webHidden/>
              </w:rPr>
              <w:fldChar w:fldCharType="end"/>
            </w:r>
          </w:hyperlink>
        </w:p>
        <w:p w14:paraId="0B26E4B8" w14:textId="6860E266" w:rsidR="004E0F51" w:rsidRDefault="005A4684">
          <w:pPr>
            <w:pStyle w:val="TOC1"/>
            <w:rPr>
              <w:rFonts w:asciiTheme="minorHAnsi" w:eastAsiaTheme="minorEastAsia" w:hAnsiTheme="minorHAnsi"/>
              <w:noProof/>
              <w:color w:val="auto"/>
              <w:sz w:val="24"/>
              <w:szCs w:val="24"/>
            </w:rPr>
          </w:pPr>
          <w:hyperlink w:anchor="_Toc68018425" w:history="1">
            <w:r w:rsidR="004E0F51" w:rsidRPr="004A0F8C">
              <w:rPr>
                <w:rStyle w:val="Hyperlink"/>
                <w:noProof/>
              </w:rPr>
              <w:t>4</w:t>
            </w:r>
            <w:r w:rsidR="004E0F51">
              <w:rPr>
                <w:rFonts w:asciiTheme="minorHAnsi" w:eastAsiaTheme="minorEastAsia" w:hAnsiTheme="minorHAnsi"/>
                <w:noProof/>
                <w:color w:val="auto"/>
                <w:sz w:val="24"/>
                <w:szCs w:val="24"/>
              </w:rPr>
              <w:tab/>
            </w:r>
            <w:r w:rsidR="004E0F51" w:rsidRPr="004A0F8C">
              <w:rPr>
                <w:rStyle w:val="Hyperlink"/>
                <w:noProof/>
              </w:rPr>
              <w:t>Acronyms and Definitions</w:t>
            </w:r>
            <w:r w:rsidR="004E0F51">
              <w:rPr>
                <w:noProof/>
                <w:webHidden/>
              </w:rPr>
              <w:tab/>
            </w:r>
            <w:r w:rsidR="004E0F51">
              <w:rPr>
                <w:noProof/>
                <w:webHidden/>
              </w:rPr>
              <w:fldChar w:fldCharType="begin"/>
            </w:r>
            <w:r w:rsidR="004E0F51">
              <w:rPr>
                <w:noProof/>
                <w:webHidden/>
              </w:rPr>
              <w:instrText xml:space="preserve"> PAGEREF _Toc68018425 \h </w:instrText>
            </w:r>
            <w:r w:rsidR="004E0F51">
              <w:rPr>
                <w:noProof/>
                <w:webHidden/>
              </w:rPr>
            </w:r>
            <w:r w:rsidR="004E0F51">
              <w:rPr>
                <w:noProof/>
                <w:webHidden/>
              </w:rPr>
              <w:fldChar w:fldCharType="separate"/>
            </w:r>
            <w:r w:rsidR="004E0F51">
              <w:rPr>
                <w:noProof/>
                <w:webHidden/>
              </w:rPr>
              <w:t>4-1</w:t>
            </w:r>
            <w:r w:rsidR="004E0F51">
              <w:rPr>
                <w:noProof/>
                <w:webHidden/>
              </w:rPr>
              <w:fldChar w:fldCharType="end"/>
            </w:r>
          </w:hyperlink>
        </w:p>
        <w:p w14:paraId="6E211765" w14:textId="6CC86A74" w:rsidR="004E0F51" w:rsidRDefault="005A4684">
          <w:pPr>
            <w:pStyle w:val="TOC2"/>
            <w:tabs>
              <w:tab w:val="left" w:pos="960"/>
              <w:tab w:val="right" w:leader="dot" w:pos="9350"/>
            </w:tabs>
            <w:rPr>
              <w:rFonts w:asciiTheme="minorHAnsi" w:eastAsiaTheme="minorEastAsia" w:hAnsiTheme="minorHAnsi"/>
              <w:noProof/>
              <w:color w:val="auto"/>
              <w:sz w:val="24"/>
              <w:szCs w:val="24"/>
            </w:rPr>
          </w:pPr>
          <w:hyperlink w:anchor="_Toc68018426" w:history="1">
            <w:r w:rsidR="004E0F51" w:rsidRPr="004A0F8C">
              <w:rPr>
                <w:rStyle w:val="Hyperlink"/>
                <w:noProof/>
              </w:rPr>
              <w:t>4.1</w:t>
            </w:r>
            <w:r w:rsidR="004E0F51">
              <w:rPr>
                <w:rFonts w:asciiTheme="minorHAnsi" w:eastAsiaTheme="minorEastAsia" w:hAnsiTheme="minorHAnsi"/>
                <w:noProof/>
                <w:color w:val="auto"/>
                <w:sz w:val="24"/>
                <w:szCs w:val="24"/>
              </w:rPr>
              <w:tab/>
            </w:r>
            <w:r w:rsidR="004E0F51" w:rsidRPr="004A0F8C">
              <w:rPr>
                <w:rStyle w:val="Hyperlink"/>
                <w:noProof/>
              </w:rPr>
              <w:t>General Acronyms</w:t>
            </w:r>
            <w:r w:rsidR="004E0F51">
              <w:rPr>
                <w:noProof/>
                <w:webHidden/>
              </w:rPr>
              <w:tab/>
            </w:r>
            <w:r w:rsidR="004E0F51">
              <w:rPr>
                <w:noProof/>
                <w:webHidden/>
              </w:rPr>
              <w:fldChar w:fldCharType="begin"/>
            </w:r>
            <w:r w:rsidR="004E0F51">
              <w:rPr>
                <w:noProof/>
                <w:webHidden/>
              </w:rPr>
              <w:instrText xml:space="preserve"> PAGEREF _Toc68018426 \h </w:instrText>
            </w:r>
            <w:r w:rsidR="004E0F51">
              <w:rPr>
                <w:noProof/>
                <w:webHidden/>
              </w:rPr>
            </w:r>
            <w:r w:rsidR="004E0F51">
              <w:rPr>
                <w:noProof/>
                <w:webHidden/>
              </w:rPr>
              <w:fldChar w:fldCharType="separate"/>
            </w:r>
            <w:r w:rsidR="004E0F51">
              <w:rPr>
                <w:noProof/>
                <w:webHidden/>
              </w:rPr>
              <w:t>4-1</w:t>
            </w:r>
            <w:r w:rsidR="004E0F51">
              <w:rPr>
                <w:noProof/>
                <w:webHidden/>
              </w:rPr>
              <w:fldChar w:fldCharType="end"/>
            </w:r>
          </w:hyperlink>
        </w:p>
        <w:p w14:paraId="068B7282" w14:textId="48BD680E" w:rsidR="004E0F51" w:rsidRDefault="005A4684">
          <w:pPr>
            <w:pStyle w:val="TOC2"/>
            <w:tabs>
              <w:tab w:val="left" w:pos="960"/>
              <w:tab w:val="right" w:leader="dot" w:pos="9350"/>
            </w:tabs>
            <w:rPr>
              <w:rFonts w:asciiTheme="minorHAnsi" w:eastAsiaTheme="minorEastAsia" w:hAnsiTheme="minorHAnsi"/>
              <w:noProof/>
              <w:color w:val="auto"/>
              <w:sz w:val="24"/>
              <w:szCs w:val="24"/>
            </w:rPr>
          </w:pPr>
          <w:hyperlink w:anchor="_Toc68018427" w:history="1">
            <w:r w:rsidR="004E0F51" w:rsidRPr="004A0F8C">
              <w:rPr>
                <w:rStyle w:val="Hyperlink"/>
                <w:noProof/>
              </w:rPr>
              <w:t>4.2</w:t>
            </w:r>
            <w:r w:rsidR="004E0F51">
              <w:rPr>
                <w:rFonts w:asciiTheme="minorHAnsi" w:eastAsiaTheme="minorEastAsia" w:hAnsiTheme="minorHAnsi"/>
                <w:noProof/>
                <w:color w:val="auto"/>
                <w:sz w:val="24"/>
                <w:szCs w:val="24"/>
              </w:rPr>
              <w:tab/>
            </w:r>
            <w:r w:rsidR="004E0F51" w:rsidRPr="004A0F8C">
              <w:rPr>
                <w:rStyle w:val="Hyperlink"/>
                <w:noProof/>
              </w:rPr>
              <w:t>Definitions</w:t>
            </w:r>
            <w:r w:rsidR="004E0F51">
              <w:rPr>
                <w:noProof/>
                <w:webHidden/>
              </w:rPr>
              <w:tab/>
            </w:r>
            <w:r w:rsidR="004E0F51">
              <w:rPr>
                <w:noProof/>
                <w:webHidden/>
              </w:rPr>
              <w:fldChar w:fldCharType="begin"/>
            </w:r>
            <w:r w:rsidR="004E0F51">
              <w:rPr>
                <w:noProof/>
                <w:webHidden/>
              </w:rPr>
              <w:instrText xml:space="preserve"> PAGEREF _Toc68018427 \h </w:instrText>
            </w:r>
            <w:r w:rsidR="004E0F51">
              <w:rPr>
                <w:noProof/>
                <w:webHidden/>
              </w:rPr>
            </w:r>
            <w:r w:rsidR="004E0F51">
              <w:rPr>
                <w:noProof/>
                <w:webHidden/>
              </w:rPr>
              <w:fldChar w:fldCharType="separate"/>
            </w:r>
            <w:r w:rsidR="004E0F51">
              <w:rPr>
                <w:noProof/>
                <w:webHidden/>
              </w:rPr>
              <w:t>4-2</w:t>
            </w:r>
            <w:r w:rsidR="004E0F51">
              <w:rPr>
                <w:noProof/>
                <w:webHidden/>
              </w:rPr>
              <w:fldChar w:fldCharType="end"/>
            </w:r>
          </w:hyperlink>
        </w:p>
        <w:p w14:paraId="2EB49F99" w14:textId="22C6D796" w:rsidR="004E0F51" w:rsidRDefault="005A4684">
          <w:pPr>
            <w:pStyle w:val="TOC1"/>
            <w:rPr>
              <w:rFonts w:asciiTheme="minorHAnsi" w:eastAsiaTheme="minorEastAsia" w:hAnsiTheme="minorHAnsi"/>
              <w:noProof/>
              <w:color w:val="auto"/>
              <w:sz w:val="24"/>
              <w:szCs w:val="24"/>
            </w:rPr>
          </w:pPr>
          <w:hyperlink w:anchor="_Toc68018428" w:history="1">
            <w:r w:rsidR="004E0F51" w:rsidRPr="004A0F8C">
              <w:rPr>
                <w:rStyle w:val="Hyperlink"/>
                <w:noProof/>
              </w:rPr>
              <w:t>5</w:t>
            </w:r>
            <w:r w:rsidR="004E0F51">
              <w:rPr>
                <w:rFonts w:asciiTheme="minorHAnsi" w:eastAsiaTheme="minorEastAsia" w:hAnsiTheme="minorHAnsi"/>
                <w:noProof/>
                <w:color w:val="auto"/>
                <w:sz w:val="24"/>
                <w:szCs w:val="24"/>
              </w:rPr>
              <w:tab/>
            </w:r>
            <w:r w:rsidR="004E0F51" w:rsidRPr="004A0F8C">
              <w:rPr>
                <w:rStyle w:val="Hyperlink"/>
                <w:noProof/>
              </w:rPr>
              <w:t>Manual Control</w:t>
            </w:r>
            <w:r w:rsidR="004E0F51">
              <w:rPr>
                <w:noProof/>
                <w:webHidden/>
              </w:rPr>
              <w:tab/>
            </w:r>
            <w:r w:rsidR="004E0F51">
              <w:rPr>
                <w:noProof/>
                <w:webHidden/>
              </w:rPr>
              <w:fldChar w:fldCharType="begin"/>
            </w:r>
            <w:r w:rsidR="004E0F51">
              <w:rPr>
                <w:noProof/>
                <w:webHidden/>
              </w:rPr>
              <w:instrText xml:space="preserve"> PAGEREF _Toc68018428 \h </w:instrText>
            </w:r>
            <w:r w:rsidR="004E0F51">
              <w:rPr>
                <w:noProof/>
                <w:webHidden/>
              </w:rPr>
            </w:r>
            <w:r w:rsidR="004E0F51">
              <w:rPr>
                <w:noProof/>
                <w:webHidden/>
              </w:rPr>
              <w:fldChar w:fldCharType="separate"/>
            </w:r>
            <w:r w:rsidR="004E0F51">
              <w:rPr>
                <w:noProof/>
                <w:webHidden/>
              </w:rPr>
              <w:t>5-1</w:t>
            </w:r>
            <w:r w:rsidR="004E0F51">
              <w:rPr>
                <w:noProof/>
                <w:webHidden/>
              </w:rPr>
              <w:fldChar w:fldCharType="end"/>
            </w:r>
          </w:hyperlink>
        </w:p>
        <w:p w14:paraId="625B772A" w14:textId="161EC5A9" w:rsidR="004E0F51" w:rsidRDefault="005A4684">
          <w:pPr>
            <w:pStyle w:val="TOC1"/>
            <w:rPr>
              <w:rFonts w:asciiTheme="minorHAnsi" w:eastAsiaTheme="minorEastAsia" w:hAnsiTheme="minorHAnsi"/>
              <w:noProof/>
              <w:color w:val="auto"/>
              <w:sz w:val="24"/>
              <w:szCs w:val="24"/>
            </w:rPr>
          </w:pPr>
          <w:hyperlink w:anchor="_Toc68018429" w:history="1">
            <w:r w:rsidR="004E0F51" w:rsidRPr="004A0F8C">
              <w:rPr>
                <w:rStyle w:val="Hyperlink"/>
                <w:noProof/>
              </w:rPr>
              <w:t>6</w:t>
            </w:r>
            <w:r w:rsidR="004E0F51">
              <w:rPr>
                <w:rFonts w:asciiTheme="minorHAnsi" w:eastAsiaTheme="minorEastAsia" w:hAnsiTheme="minorHAnsi"/>
                <w:noProof/>
                <w:color w:val="auto"/>
                <w:sz w:val="24"/>
                <w:szCs w:val="24"/>
              </w:rPr>
              <w:tab/>
            </w:r>
            <w:r w:rsidR="004E0F51" w:rsidRPr="004A0F8C">
              <w:rPr>
                <w:rStyle w:val="Hyperlink"/>
                <w:noProof/>
              </w:rPr>
              <w:t>Record of Revision</w:t>
            </w:r>
            <w:r w:rsidR="004E0F51">
              <w:rPr>
                <w:noProof/>
                <w:webHidden/>
              </w:rPr>
              <w:tab/>
            </w:r>
            <w:r w:rsidR="004E0F51">
              <w:rPr>
                <w:noProof/>
                <w:webHidden/>
              </w:rPr>
              <w:fldChar w:fldCharType="begin"/>
            </w:r>
            <w:r w:rsidR="004E0F51">
              <w:rPr>
                <w:noProof/>
                <w:webHidden/>
              </w:rPr>
              <w:instrText xml:space="preserve"> PAGEREF _Toc68018429 \h </w:instrText>
            </w:r>
            <w:r w:rsidR="004E0F51">
              <w:rPr>
                <w:noProof/>
                <w:webHidden/>
              </w:rPr>
            </w:r>
            <w:r w:rsidR="004E0F51">
              <w:rPr>
                <w:noProof/>
                <w:webHidden/>
              </w:rPr>
              <w:fldChar w:fldCharType="separate"/>
            </w:r>
            <w:r w:rsidR="004E0F51">
              <w:rPr>
                <w:noProof/>
                <w:webHidden/>
              </w:rPr>
              <w:t>6-1</w:t>
            </w:r>
            <w:r w:rsidR="004E0F51">
              <w:rPr>
                <w:noProof/>
                <w:webHidden/>
              </w:rPr>
              <w:fldChar w:fldCharType="end"/>
            </w:r>
          </w:hyperlink>
        </w:p>
        <w:p w14:paraId="69F76424" w14:textId="7445E16C" w:rsidR="004E0F51" w:rsidRDefault="005A4684">
          <w:pPr>
            <w:pStyle w:val="TOC1"/>
            <w:rPr>
              <w:rFonts w:asciiTheme="minorHAnsi" w:eastAsiaTheme="minorEastAsia" w:hAnsiTheme="minorHAnsi"/>
              <w:noProof/>
              <w:color w:val="auto"/>
              <w:sz w:val="24"/>
              <w:szCs w:val="24"/>
            </w:rPr>
          </w:pPr>
          <w:hyperlink w:anchor="_Toc68018430" w:history="1">
            <w:r w:rsidR="004E0F51" w:rsidRPr="004A0F8C">
              <w:rPr>
                <w:rStyle w:val="Hyperlink"/>
                <w:noProof/>
              </w:rPr>
              <w:t>7</w:t>
            </w:r>
            <w:r w:rsidR="004E0F51">
              <w:rPr>
                <w:rFonts w:asciiTheme="minorHAnsi" w:eastAsiaTheme="minorEastAsia" w:hAnsiTheme="minorHAnsi"/>
                <w:noProof/>
                <w:color w:val="auto"/>
                <w:sz w:val="24"/>
                <w:szCs w:val="24"/>
              </w:rPr>
              <w:tab/>
            </w:r>
            <w:r w:rsidR="004E0F51" w:rsidRPr="004A0F8C">
              <w:rPr>
                <w:rStyle w:val="Hyperlink"/>
                <w:noProof/>
              </w:rPr>
              <w:t>General Inspection Procedures</w:t>
            </w:r>
            <w:r w:rsidR="004E0F51">
              <w:rPr>
                <w:noProof/>
                <w:webHidden/>
              </w:rPr>
              <w:tab/>
            </w:r>
            <w:r w:rsidR="004E0F51">
              <w:rPr>
                <w:noProof/>
                <w:webHidden/>
              </w:rPr>
              <w:fldChar w:fldCharType="begin"/>
            </w:r>
            <w:r w:rsidR="004E0F51">
              <w:rPr>
                <w:noProof/>
                <w:webHidden/>
              </w:rPr>
              <w:instrText xml:space="preserve"> PAGEREF _Toc68018430 \h </w:instrText>
            </w:r>
            <w:r w:rsidR="004E0F51">
              <w:rPr>
                <w:noProof/>
                <w:webHidden/>
              </w:rPr>
            </w:r>
            <w:r w:rsidR="004E0F51">
              <w:rPr>
                <w:noProof/>
                <w:webHidden/>
              </w:rPr>
              <w:fldChar w:fldCharType="separate"/>
            </w:r>
            <w:r w:rsidR="004E0F51">
              <w:rPr>
                <w:noProof/>
                <w:webHidden/>
              </w:rPr>
              <w:t>7-1</w:t>
            </w:r>
            <w:r w:rsidR="004E0F51">
              <w:rPr>
                <w:noProof/>
                <w:webHidden/>
              </w:rPr>
              <w:fldChar w:fldCharType="end"/>
            </w:r>
          </w:hyperlink>
        </w:p>
        <w:p w14:paraId="52C9A9C5" w14:textId="3F9D60BE" w:rsidR="004E0F51" w:rsidRDefault="005A4684">
          <w:pPr>
            <w:pStyle w:val="TOC2"/>
            <w:tabs>
              <w:tab w:val="left" w:pos="960"/>
              <w:tab w:val="right" w:leader="dot" w:pos="9350"/>
            </w:tabs>
            <w:rPr>
              <w:rFonts w:asciiTheme="minorHAnsi" w:eastAsiaTheme="minorEastAsia" w:hAnsiTheme="minorHAnsi"/>
              <w:noProof/>
              <w:color w:val="auto"/>
              <w:sz w:val="24"/>
              <w:szCs w:val="24"/>
            </w:rPr>
          </w:pPr>
          <w:hyperlink w:anchor="_Toc68018431" w:history="1">
            <w:r w:rsidR="004E0F51" w:rsidRPr="004A0F8C">
              <w:rPr>
                <w:rStyle w:val="Hyperlink"/>
                <w:noProof/>
              </w:rPr>
              <w:t>7.1</w:t>
            </w:r>
            <w:r w:rsidR="004E0F51">
              <w:rPr>
                <w:rFonts w:asciiTheme="minorHAnsi" w:eastAsiaTheme="minorEastAsia" w:hAnsiTheme="minorHAnsi"/>
                <w:noProof/>
                <w:color w:val="auto"/>
                <w:sz w:val="24"/>
                <w:szCs w:val="24"/>
              </w:rPr>
              <w:tab/>
            </w:r>
            <w:r w:rsidR="004E0F51" w:rsidRPr="004A0F8C">
              <w:rPr>
                <w:rStyle w:val="Hyperlink"/>
                <w:noProof/>
              </w:rPr>
              <w:t>Inspection Stamps</w:t>
            </w:r>
            <w:r w:rsidR="004E0F51">
              <w:rPr>
                <w:noProof/>
                <w:webHidden/>
              </w:rPr>
              <w:tab/>
            </w:r>
            <w:r w:rsidR="004E0F51">
              <w:rPr>
                <w:noProof/>
                <w:webHidden/>
              </w:rPr>
              <w:fldChar w:fldCharType="begin"/>
            </w:r>
            <w:r w:rsidR="004E0F51">
              <w:rPr>
                <w:noProof/>
                <w:webHidden/>
              </w:rPr>
              <w:instrText xml:space="preserve"> PAGEREF _Toc68018431 \h </w:instrText>
            </w:r>
            <w:r w:rsidR="004E0F51">
              <w:rPr>
                <w:noProof/>
                <w:webHidden/>
              </w:rPr>
            </w:r>
            <w:r w:rsidR="004E0F51">
              <w:rPr>
                <w:noProof/>
                <w:webHidden/>
              </w:rPr>
              <w:fldChar w:fldCharType="separate"/>
            </w:r>
            <w:r w:rsidR="004E0F51">
              <w:rPr>
                <w:noProof/>
                <w:webHidden/>
              </w:rPr>
              <w:t>7-1</w:t>
            </w:r>
            <w:r w:rsidR="004E0F51">
              <w:rPr>
                <w:noProof/>
                <w:webHidden/>
              </w:rPr>
              <w:fldChar w:fldCharType="end"/>
            </w:r>
          </w:hyperlink>
        </w:p>
        <w:p w14:paraId="1D82CB9A" w14:textId="69BFCB98" w:rsidR="004E0F51" w:rsidRDefault="005A4684">
          <w:pPr>
            <w:pStyle w:val="TOC1"/>
            <w:rPr>
              <w:rFonts w:asciiTheme="minorHAnsi" w:eastAsiaTheme="minorEastAsia" w:hAnsiTheme="minorHAnsi"/>
              <w:noProof/>
              <w:color w:val="auto"/>
              <w:sz w:val="24"/>
              <w:szCs w:val="24"/>
            </w:rPr>
          </w:pPr>
          <w:hyperlink w:anchor="_Toc68018432" w:history="1">
            <w:r w:rsidR="004E0F51" w:rsidRPr="004A0F8C">
              <w:rPr>
                <w:rStyle w:val="Hyperlink"/>
                <w:noProof/>
              </w:rPr>
              <w:t>8</w:t>
            </w:r>
            <w:r w:rsidR="004E0F51">
              <w:rPr>
                <w:rFonts w:asciiTheme="minorHAnsi" w:eastAsiaTheme="minorEastAsia" w:hAnsiTheme="minorHAnsi"/>
                <w:noProof/>
                <w:color w:val="auto"/>
                <w:sz w:val="24"/>
                <w:szCs w:val="24"/>
              </w:rPr>
              <w:tab/>
            </w:r>
            <w:r w:rsidR="004E0F51" w:rsidRPr="004A0F8C">
              <w:rPr>
                <w:rStyle w:val="Hyperlink"/>
                <w:noProof/>
              </w:rPr>
              <w:t>Incoming Parts and Materials Inspection</w:t>
            </w:r>
            <w:r w:rsidR="004E0F51">
              <w:rPr>
                <w:noProof/>
                <w:webHidden/>
              </w:rPr>
              <w:tab/>
            </w:r>
            <w:r w:rsidR="004E0F51">
              <w:rPr>
                <w:noProof/>
                <w:webHidden/>
              </w:rPr>
              <w:fldChar w:fldCharType="begin"/>
            </w:r>
            <w:r w:rsidR="004E0F51">
              <w:rPr>
                <w:noProof/>
                <w:webHidden/>
              </w:rPr>
              <w:instrText xml:space="preserve"> PAGEREF _Toc68018432 \h </w:instrText>
            </w:r>
            <w:r w:rsidR="004E0F51">
              <w:rPr>
                <w:noProof/>
                <w:webHidden/>
              </w:rPr>
            </w:r>
            <w:r w:rsidR="004E0F51">
              <w:rPr>
                <w:noProof/>
                <w:webHidden/>
              </w:rPr>
              <w:fldChar w:fldCharType="separate"/>
            </w:r>
            <w:r w:rsidR="004E0F51">
              <w:rPr>
                <w:noProof/>
                <w:webHidden/>
              </w:rPr>
              <w:t>8-1</w:t>
            </w:r>
            <w:r w:rsidR="004E0F51">
              <w:rPr>
                <w:noProof/>
                <w:webHidden/>
              </w:rPr>
              <w:fldChar w:fldCharType="end"/>
            </w:r>
          </w:hyperlink>
        </w:p>
        <w:p w14:paraId="3DC98F0A" w14:textId="18D80B5F" w:rsidR="004E0F51" w:rsidRDefault="005A4684">
          <w:pPr>
            <w:pStyle w:val="TOC1"/>
            <w:rPr>
              <w:rFonts w:asciiTheme="minorHAnsi" w:eastAsiaTheme="minorEastAsia" w:hAnsiTheme="minorHAnsi"/>
              <w:noProof/>
              <w:color w:val="auto"/>
              <w:sz w:val="24"/>
              <w:szCs w:val="24"/>
            </w:rPr>
          </w:pPr>
          <w:hyperlink w:anchor="_Toc68018433" w:history="1">
            <w:r w:rsidR="004E0F51" w:rsidRPr="004A0F8C">
              <w:rPr>
                <w:rStyle w:val="Hyperlink"/>
                <w:noProof/>
              </w:rPr>
              <w:t>9</w:t>
            </w:r>
            <w:r w:rsidR="004E0F51">
              <w:rPr>
                <w:rFonts w:asciiTheme="minorHAnsi" w:eastAsiaTheme="minorEastAsia" w:hAnsiTheme="minorHAnsi"/>
                <w:noProof/>
                <w:color w:val="auto"/>
                <w:sz w:val="24"/>
                <w:szCs w:val="24"/>
              </w:rPr>
              <w:tab/>
            </w:r>
            <w:r w:rsidR="004E0F51" w:rsidRPr="004A0F8C">
              <w:rPr>
                <w:rStyle w:val="Hyperlink"/>
                <w:noProof/>
              </w:rPr>
              <w:t>Stock Control, Segregation and Identification</w:t>
            </w:r>
            <w:r w:rsidR="004E0F51">
              <w:rPr>
                <w:noProof/>
                <w:webHidden/>
              </w:rPr>
              <w:tab/>
            </w:r>
            <w:r w:rsidR="004E0F51">
              <w:rPr>
                <w:noProof/>
                <w:webHidden/>
              </w:rPr>
              <w:fldChar w:fldCharType="begin"/>
            </w:r>
            <w:r w:rsidR="004E0F51">
              <w:rPr>
                <w:noProof/>
                <w:webHidden/>
              </w:rPr>
              <w:instrText xml:space="preserve"> PAGEREF _Toc68018433 \h </w:instrText>
            </w:r>
            <w:r w:rsidR="004E0F51">
              <w:rPr>
                <w:noProof/>
                <w:webHidden/>
              </w:rPr>
            </w:r>
            <w:r w:rsidR="004E0F51">
              <w:rPr>
                <w:noProof/>
                <w:webHidden/>
              </w:rPr>
              <w:fldChar w:fldCharType="separate"/>
            </w:r>
            <w:r w:rsidR="004E0F51">
              <w:rPr>
                <w:noProof/>
                <w:webHidden/>
              </w:rPr>
              <w:t>9-1</w:t>
            </w:r>
            <w:r w:rsidR="004E0F51">
              <w:rPr>
                <w:noProof/>
                <w:webHidden/>
              </w:rPr>
              <w:fldChar w:fldCharType="end"/>
            </w:r>
          </w:hyperlink>
        </w:p>
        <w:p w14:paraId="78814008" w14:textId="5C34B024" w:rsidR="004E0F51" w:rsidRDefault="005A4684">
          <w:pPr>
            <w:pStyle w:val="TOC1"/>
            <w:rPr>
              <w:rFonts w:asciiTheme="minorHAnsi" w:eastAsiaTheme="minorEastAsia" w:hAnsiTheme="minorHAnsi"/>
              <w:noProof/>
              <w:color w:val="auto"/>
              <w:sz w:val="24"/>
              <w:szCs w:val="24"/>
            </w:rPr>
          </w:pPr>
          <w:hyperlink w:anchor="_Toc68018434" w:history="1">
            <w:r w:rsidR="004E0F51" w:rsidRPr="004A0F8C">
              <w:rPr>
                <w:rStyle w:val="Hyperlink"/>
                <w:noProof/>
              </w:rPr>
              <w:t>10</w:t>
            </w:r>
            <w:r w:rsidR="004E0F51">
              <w:rPr>
                <w:rFonts w:asciiTheme="minorHAnsi" w:eastAsiaTheme="minorEastAsia" w:hAnsiTheme="minorHAnsi"/>
                <w:noProof/>
                <w:color w:val="auto"/>
                <w:sz w:val="24"/>
                <w:szCs w:val="24"/>
              </w:rPr>
              <w:tab/>
            </w:r>
            <w:r w:rsidR="004E0F51" w:rsidRPr="004A0F8C">
              <w:rPr>
                <w:rStyle w:val="Hyperlink"/>
                <w:noProof/>
              </w:rPr>
              <w:t>Shelf Life Program</w:t>
            </w:r>
            <w:r w:rsidR="004E0F51">
              <w:rPr>
                <w:noProof/>
                <w:webHidden/>
              </w:rPr>
              <w:tab/>
            </w:r>
            <w:r w:rsidR="004E0F51">
              <w:rPr>
                <w:noProof/>
                <w:webHidden/>
              </w:rPr>
              <w:fldChar w:fldCharType="begin"/>
            </w:r>
            <w:r w:rsidR="004E0F51">
              <w:rPr>
                <w:noProof/>
                <w:webHidden/>
              </w:rPr>
              <w:instrText xml:space="preserve"> PAGEREF _Toc68018434 \h </w:instrText>
            </w:r>
            <w:r w:rsidR="004E0F51">
              <w:rPr>
                <w:noProof/>
                <w:webHidden/>
              </w:rPr>
            </w:r>
            <w:r w:rsidR="004E0F51">
              <w:rPr>
                <w:noProof/>
                <w:webHidden/>
              </w:rPr>
              <w:fldChar w:fldCharType="separate"/>
            </w:r>
            <w:r w:rsidR="004E0F51">
              <w:rPr>
                <w:noProof/>
                <w:webHidden/>
              </w:rPr>
              <w:t>10-1</w:t>
            </w:r>
            <w:r w:rsidR="004E0F51">
              <w:rPr>
                <w:noProof/>
                <w:webHidden/>
              </w:rPr>
              <w:fldChar w:fldCharType="end"/>
            </w:r>
          </w:hyperlink>
        </w:p>
        <w:p w14:paraId="1182651A" w14:textId="4769AC91" w:rsidR="004E0F51" w:rsidRDefault="005A4684">
          <w:pPr>
            <w:pStyle w:val="TOC1"/>
            <w:rPr>
              <w:rFonts w:asciiTheme="minorHAnsi" w:eastAsiaTheme="minorEastAsia" w:hAnsiTheme="minorHAnsi"/>
              <w:noProof/>
              <w:color w:val="auto"/>
              <w:sz w:val="24"/>
              <w:szCs w:val="24"/>
            </w:rPr>
          </w:pPr>
          <w:hyperlink w:anchor="_Toc68018435" w:history="1">
            <w:r w:rsidR="004E0F51" w:rsidRPr="004A0F8C">
              <w:rPr>
                <w:rStyle w:val="Hyperlink"/>
                <w:noProof/>
              </w:rPr>
              <w:t>11</w:t>
            </w:r>
            <w:r w:rsidR="004E0F51">
              <w:rPr>
                <w:rFonts w:asciiTheme="minorHAnsi" w:eastAsiaTheme="minorEastAsia" w:hAnsiTheme="minorHAnsi"/>
                <w:noProof/>
                <w:color w:val="auto"/>
                <w:sz w:val="24"/>
                <w:szCs w:val="24"/>
              </w:rPr>
              <w:tab/>
            </w:r>
            <w:r w:rsidR="004E0F51" w:rsidRPr="004A0F8C">
              <w:rPr>
                <w:rStyle w:val="Hyperlink"/>
                <w:noProof/>
              </w:rPr>
              <w:t>Handling of Units/Appliances</w:t>
            </w:r>
            <w:r w:rsidR="004E0F51">
              <w:rPr>
                <w:noProof/>
                <w:webHidden/>
              </w:rPr>
              <w:tab/>
            </w:r>
            <w:r w:rsidR="004E0F51">
              <w:rPr>
                <w:noProof/>
                <w:webHidden/>
              </w:rPr>
              <w:fldChar w:fldCharType="begin"/>
            </w:r>
            <w:r w:rsidR="004E0F51">
              <w:rPr>
                <w:noProof/>
                <w:webHidden/>
              </w:rPr>
              <w:instrText xml:space="preserve"> PAGEREF _Toc68018435 \h </w:instrText>
            </w:r>
            <w:r w:rsidR="004E0F51">
              <w:rPr>
                <w:noProof/>
                <w:webHidden/>
              </w:rPr>
            </w:r>
            <w:r w:rsidR="004E0F51">
              <w:rPr>
                <w:noProof/>
                <w:webHidden/>
              </w:rPr>
              <w:fldChar w:fldCharType="separate"/>
            </w:r>
            <w:r w:rsidR="004E0F51">
              <w:rPr>
                <w:noProof/>
                <w:webHidden/>
              </w:rPr>
              <w:t>11-1</w:t>
            </w:r>
            <w:r w:rsidR="004E0F51">
              <w:rPr>
                <w:noProof/>
                <w:webHidden/>
              </w:rPr>
              <w:fldChar w:fldCharType="end"/>
            </w:r>
          </w:hyperlink>
        </w:p>
        <w:p w14:paraId="526D4307" w14:textId="4B6D731D" w:rsidR="004E0F51" w:rsidRDefault="005A4684">
          <w:pPr>
            <w:pStyle w:val="TOC1"/>
            <w:rPr>
              <w:rFonts w:asciiTheme="minorHAnsi" w:eastAsiaTheme="minorEastAsia" w:hAnsiTheme="minorHAnsi"/>
              <w:noProof/>
              <w:color w:val="auto"/>
              <w:sz w:val="24"/>
              <w:szCs w:val="24"/>
            </w:rPr>
          </w:pPr>
          <w:hyperlink w:anchor="_Toc68018436" w:history="1">
            <w:r w:rsidR="004E0F51" w:rsidRPr="004A0F8C">
              <w:rPr>
                <w:rStyle w:val="Hyperlink"/>
                <w:noProof/>
              </w:rPr>
              <w:t>12</w:t>
            </w:r>
            <w:r w:rsidR="004E0F51">
              <w:rPr>
                <w:rFonts w:asciiTheme="minorHAnsi" w:eastAsiaTheme="minorEastAsia" w:hAnsiTheme="minorHAnsi"/>
                <w:noProof/>
                <w:color w:val="auto"/>
                <w:sz w:val="24"/>
                <w:szCs w:val="24"/>
              </w:rPr>
              <w:tab/>
            </w:r>
            <w:r w:rsidR="004E0F51" w:rsidRPr="004A0F8C">
              <w:rPr>
                <w:rStyle w:val="Hyperlink"/>
                <w:noProof/>
              </w:rPr>
              <w:t>Work Process</w:t>
            </w:r>
            <w:r w:rsidR="004E0F51">
              <w:rPr>
                <w:noProof/>
                <w:webHidden/>
              </w:rPr>
              <w:tab/>
            </w:r>
            <w:r w:rsidR="004E0F51">
              <w:rPr>
                <w:noProof/>
                <w:webHidden/>
              </w:rPr>
              <w:fldChar w:fldCharType="begin"/>
            </w:r>
            <w:r w:rsidR="004E0F51">
              <w:rPr>
                <w:noProof/>
                <w:webHidden/>
              </w:rPr>
              <w:instrText xml:space="preserve"> PAGEREF _Toc68018436 \h </w:instrText>
            </w:r>
            <w:r w:rsidR="004E0F51">
              <w:rPr>
                <w:noProof/>
                <w:webHidden/>
              </w:rPr>
            </w:r>
            <w:r w:rsidR="004E0F51">
              <w:rPr>
                <w:noProof/>
                <w:webHidden/>
              </w:rPr>
              <w:fldChar w:fldCharType="separate"/>
            </w:r>
            <w:r w:rsidR="004E0F51">
              <w:rPr>
                <w:noProof/>
                <w:webHidden/>
              </w:rPr>
              <w:t>12-1</w:t>
            </w:r>
            <w:r w:rsidR="004E0F51">
              <w:rPr>
                <w:noProof/>
                <w:webHidden/>
              </w:rPr>
              <w:fldChar w:fldCharType="end"/>
            </w:r>
          </w:hyperlink>
        </w:p>
        <w:p w14:paraId="44B1404E" w14:textId="0E2BF1E0" w:rsidR="004E0F51" w:rsidRDefault="005A4684">
          <w:pPr>
            <w:pStyle w:val="TOC1"/>
            <w:rPr>
              <w:rFonts w:asciiTheme="minorHAnsi" w:eastAsiaTheme="minorEastAsia" w:hAnsiTheme="minorHAnsi"/>
              <w:noProof/>
              <w:color w:val="auto"/>
              <w:sz w:val="24"/>
              <w:szCs w:val="24"/>
            </w:rPr>
          </w:pPr>
          <w:hyperlink w:anchor="_Toc68018437" w:history="1">
            <w:r w:rsidR="004E0F51" w:rsidRPr="004A0F8C">
              <w:rPr>
                <w:rStyle w:val="Hyperlink"/>
                <w:noProof/>
              </w:rPr>
              <w:t>13</w:t>
            </w:r>
            <w:r w:rsidR="004E0F51">
              <w:rPr>
                <w:rFonts w:asciiTheme="minorHAnsi" w:eastAsiaTheme="minorEastAsia" w:hAnsiTheme="minorHAnsi"/>
                <w:noProof/>
                <w:color w:val="auto"/>
                <w:sz w:val="24"/>
                <w:szCs w:val="24"/>
              </w:rPr>
              <w:tab/>
            </w:r>
            <w:r w:rsidR="004E0F51" w:rsidRPr="004A0F8C">
              <w:rPr>
                <w:rStyle w:val="Hyperlink"/>
                <w:noProof/>
              </w:rPr>
              <w:t>Work Order</w:t>
            </w:r>
            <w:r w:rsidR="004E0F51">
              <w:rPr>
                <w:noProof/>
                <w:webHidden/>
              </w:rPr>
              <w:tab/>
            </w:r>
            <w:r w:rsidR="004E0F51">
              <w:rPr>
                <w:noProof/>
                <w:webHidden/>
              </w:rPr>
              <w:fldChar w:fldCharType="begin"/>
            </w:r>
            <w:r w:rsidR="004E0F51">
              <w:rPr>
                <w:noProof/>
                <w:webHidden/>
              </w:rPr>
              <w:instrText xml:space="preserve"> PAGEREF _Toc68018437 \h </w:instrText>
            </w:r>
            <w:r w:rsidR="004E0F51">
              <w:rPr>
                <w:noProof/>
                <w:webHidden/>
              </w:rPr>
            </w:r>
            <w:r w:rsidR="004E0F51">
              <w:rPr>
                <w:noProof/>
                <w:webHidden/>
              </w:rPr>
              <w:fldChar w:fldCharType="separate"/>
            </w:r>
            <w:r w:rsidR="004E0F51">
              <w:rPr>
                <w:noProof/>
                <w:webHidden/>
              </w:rPr>
              <w:t>13-1</w:t>
            </w:r>
            <w:r w:rsidR="004E0F51">
              <w:rPr>
                <w:noProof/>
                <w:webHidden/>
              </w:rPr>
              <w:fldChar w:fldCharType="end"/>
            </w:r>
          </w:hyperlink>
        </w:p>
        <w:p w14:paraId="5EFCC53A" w14:textId="492E3F3F" w:rsidR="004E0F51" w:rsidRDefault="005A4684">
          <w:pPr>
            <w:pStyle w:val="TOC1"/>
            <w:rPr>
              <w:rFonts w:asciiTheme="minorHAnsi" w:eastAsiaTheme="minorEastAsia" w:hAnsiTheme="minorHAnsi"/>
              <w:noProof/>
              <w:color w:val="auto"/>
              <w:sz w:val="24"/>
              <w:szCs w:val="24"/>
            </w:rPr>
          </w:pPr>
          <w:hyperlink w:anchor="_Toc68018438" w:history="1">
            <w:r w:rsidR="004E0F51" w:rsidRPr="004A0F8C">
              <w:rPr>
                <w:rStyle w:val="Hyperlink"/>
                <w:noProof/>
              </w:rPr>
              <w:t>14</w:t>
            </w:r>
            <w:r w:rsidR="004E0F51">
              <w:rPr>
                <w:rFonts w:asciiTheme="minorHAnsi" w:eastAsiaTheme="minorEastAsia" w:hAnsiTheme="minorHAnsi"/>
                <w:noProof/>
                <w:color w:val="auto"/>
                <w:sz w:val="24"/>
                <w:szCs w:val="24"/>
              </w:rPr>
              <w:tab/>
            </w:r>
            <w:r w:rsidR="004E0F51" w:rsidRPr="004A0F8C">
              <w:rPr>
                <w:rStyle w:val="Hyperlink"/>
                <w:noProof/>
              </w:rPr>
              <w:t>Inspections</w:t>
            </w:r>
            <w:r w:rsidR="004E0F51">
              <w:rPr>
                <w:noProof/>
                <w:webHidden/>
              </w:rPr>
              <w:tab/>
            </w:r>
            <w:r w:rsidR="004E0F51">
              <w:rPr>
                <w:noProof/>
                <w:webHidden/>
              </w:rPr>
              <w:fldChar w:fldCharType="begin"/>
            </w:r>
            <w:r w:rsidR="004E0F51">
              <w:rPr>
                <w:noProof/>
                <w:webHidden/>
              </w:rPr>
              <w:instrText xml:space="preserve"> PAGEREF _Toc68018438 \h </w:instrText>
            </w:r>
            <w:r w:rsidR="004E0F51">
              <w:rPr>
                <w:noProof/>
                <w:webHidden/>
              </w:rPr>
            </w:r>
            <w:r w:rsidR="004E0F51">
              <w:rPr>
                <w:noProof/>
                <w:webHidden/>
              </w:rPr>
              <w:fldChar w:fldCharType="separate"/>
            </w:r>
            <w:r w:rsidR="004E0F51">
              <w:rPr>
                <w:noProof/>
                <w:webHidden/>
              </w:rPr>
              <w:t>14-1</w:t>
            </w:r>
            <w:r w:rsidR="004E0F51">
              <w:rPr>
                <w:noProof/>
                <w:webHidden/>
              </w:rPr>
              <w:fldChar w:fldCharType="end"/>
            </w:r>
          </w:hyperlink>
        </w:p>
        <w:p w14:paraId="22273A8F" w14:textId="7EF0A67D" w:rsidR="004E0F51" w:rsidRDefault="005A4684">
          <w:pPr>
            <w:pStyle w:val="TOC2"/>
            <w:tabs>
              <w:tab w:val="left" w:pos="960"/>
              <w:tab w:val="right" w:leader="dot" w:pos="9350"/>
            </w:tabs>
            <w:rPr>
              <w:rFonts w:asciiTheme="minorHAnsi" w:eastAsiaTheme="minorEastAsia" w:hAnsiTheme="minorHAnsi"/>
              <w:noProof/>
              <w:color w:val="auto"/>
              <w:sz w:val="24"/>
              <w:szCs w:val="24"/>
            </w:rPr>
          </w:pPr>
          <w:hyperlink w:anchor="_Toc68018439" w:history="1">
            <w:r w:rsidR="004E0F51" w:rsidRPr="004A0F8C">
              <w:rPr>
                <w:rStyle w:val="Hyperlink"/>
                <w:noProof/>
              </w:rPr>
              <w:t>14.1</w:t>
            </w:r>
            <w:r w:rsidR="004E0F51">
              <w:rPr>
                <w:rFonts w:asciiTheme="minorHAnsi" w:eastAsiaTheme="minorEastAsia" w:hAnsiTheme="minorHAnsi"/>
                <w:noProof/>
                <w:color w:val="auto"/>
                <w:sz w:val="24"/>
                <w:szCs w:val="24"/>
              </w:rPr>
              <w:tab/>
            </w:r>
            <w:r w:rsidR="004E0F51" w:rsidRPr="004A0F8C">
              <w:rPr>
                <w:rStyle w:val="Hyperlink"/>
                <w:noProof/>
              </w:rPr>
              <w:t>Preliminary Inspection</w:t>
            </w:r>
            <w:r w:rsidR="004E0F51">
              <w:rPr>
                <w:noProof/>
                <w:webHidden/>
              </w:rPr>
              <w:tab/>
            </w:r>
            <w:r w:rsidR="004E0F51">
              <w:rPr>
                <w:noProof/>
                <w:webHidden/>
              </w:rPr>
              <w:fldChar w:fldCharType="begin"/>
            </w:r>
            <w:r w:rsidR="004E0F51">
              <w:rPr>
                <w:noProof/>
                <w:webHidden/>
              </w:rPr>
              <w:instrText xml:space="preserve"> PAGEREF _Toc68018439 \h </w:instrText>
            </w:r>
            <w:r w:rsidR="004E0F51">
              <w:rPr>
                <w:noProof/>
                <w:webHidden/>
              </w:rPr>
            </w:r>
            <w:r w:rsidR="004E0F51">
              <w:rPr>
                <w:noProof/>
                <w:webHidden/>
              </w:rPr>
              <w:fldChar w:fldCharType="separate"/>
            </w:r>
            <w:r w:rsidR="004E0F51">
              <w:rPr>
                <w:noProof/>
                <w:webHidden/>
              </w:rPr>
              <w:t>14-1</w:t>
            </w:r>
            <w:r w:rsidR="004E0F51">
              <w:rPr>
                <w:noProof/>
                <w:webHidden/>
              </w:rPr>
              <w:fldChar w:fldCharType="end"/>
            </w:r>
          </w:hyperlink>
        </w:p>
        <w:p w14:paraId="55FE366C" w14:textId="64D2BE24" w:rsidR="004E0F51" w:rsidRDefault="005A4684">
          <w:pPr>
            <w:pStyle w:val="TOC2"/>
            <w:tabs>
              <w:tab w:val="left" w:pos="960"/>
              <w:tab w:val="right" w:leader="dot" w:pos="9350"/>
            </w:tabs>
            <w:rPr>
              <w:rFonts w:asciiTheme="minorHAnsi" w:eastAsiaTheme="minorEastAsia" w:hAnsiTheme="minorHAnsi"/>
              <w:noProof/>
              <w:color w:val="auto"/>
              <w:sz w:val="24"/>
              <w:szCs w:val="24"/>
            </w:rPr>
          </w:pPr>
          <w:hyperlink w:anchor="_Toc68018440" w:history="1">
            <w:r w:rsidR="004E0F51" w:rsidRPr="004A0F8C">
              <w:rPr>
                <w:rStyle w:val="Hyperlink"/>
                <w:noProof/>
              </w:rPr>
              <w:t>14.2</w:t>
            </w:r>
            <w:r w:rsidR="004E0F51">
              <w:rPr>
                <w:rFonts w:asciiTheme="minorHAnsi" w:eastAsiaTheme="minorEastAsia" w:hAnsiTheme="minorHAnsi"/>
                <w:noProof/>
                <w:color w:val="auto"/>
                <w:sz w:val="24"/>
                <w:szCs w:val="24"/>
              </w:rPr>
              <w:tab/>
            </w:r>
            <w:r w:rsidR="004E0F51" w:rsidRPr="004A0F8C">
              <w:rPr>
                <w:rStyle w:val="Hyperlink"/>
                <w:noProof/>
              </w:rPr>
              <w:t>In Progress Inspection</w:t>
            </w:r>
            <w:r w:rsidR="004E0F51">
              <w:rPr>
                <w:noProof/>
                <w:webHidden/>
              </w:rPr>
              <w:tab/>
            </w:r>
            <w:r w:rsidR="004E0F51">
              <w:rPr>
                <w:noProof/>
                <w:webHidden/>
              </w:rPr>
              <w:fldChar w:fldCharType="begin"/>
            </w:r>
            <w:r w:rsidR="004E0F51">
              <w:rPr>
                <w:noProof/>
                <w:webHidden/>
              </w:rPr>
              <w:instrText xml:space="preserve"> PAGEREF _Toc68018440 \h </w:instrText>
            </w:r>
            <w:r w:rsidR="004E0F51">
              <w:rPr>
                <w:noProof/>
                <w:webHidden/>
              </w:rPr>
            </w:r>
            <w:r w:rsidR="004E0F51">
              <w:rPr>
                <w:noProof/>
                <w:webHidden/>
              </w:rPr>
              <w:fldChar w:fldCharType="separate"/>
            </w:r>
            <w:r w:rsidR="004E0F51">
              <w:rPr>
                <w:noProof/>
                <w:webHidden/>
              </w:rPr>
              <w:t>14-1</w:t>
            </w:r>
            <w:r w:rsidR="004E0F51">
              <w:rPr>
                <w:noProof/>
                <w:webHidden/>
              </w:rPr>
              <w:fldChar w:fldCharType="end"/>
            </w:r>
          </w:hyperlink>
        </w:p>
        <w:p w14:paraId="147AA919" w14:textId="488117D2" w:rsidR="004E0F51" w:rsidRDefault="005A4684">
          <w:pPr>
            <w:pStyle w:val="TOC2"/>
            <w:tabs>
              <w:tab w:val="left" w:pos="960"/>
              <w:tab w:val="right" w:leader="dot" w:pos="9350"/>
            </w:tabs>
            <w:rPr>
              <w:rFonts w:asciiTheme="minorHAnsi" w:eastAsiaTheme="minorEastAsia" w:hAnsiTheme="minorHAnsi"/>
              <w:noProof/>
              <w:color w:val="auto"/>
              <w:sz w:val="24"/>
              <w:szCs w:val="24"/>
            </w:rPr>
          </w:pPr>
          <w:hyperlink w:anchor="_Toc68018441" w:history="1">
            <w:r w:rsidR="004E0F51" w:rsidRPr="004A0F8C">
              <w:rPr>
                <w:rStyle w:val="Hyperlink"/>
                <w:noProof/>
              </w:rPr>
              <w:t>14.3</w:t>
            </w:r>
            <w:r w:rsidR="004E0F51">
              <w:rPr>
                <w:rFonts w:asciiTheme="minorHAnsi" w:eastAsiaTheme="minorEastAsia" w:hAnsiTheme="minorHAnsi"/>
                <w:noProof/>
                <w:color w:val="auto"/>
                <w:sz w:val="24"/>
                <w:szCs w:val="24"/>
              </w:rPr>
              <w:tab/>
            </w:r>
            <w:r w:rsidR="004E0F51" w:rsidRPr="004A0F8C">
              <w:rPr>
                <w:rStyle w:val="Hyperlink"/>
                <w:noProof/>
              </w:rPr>
              <w:t>Hidden Damage Inspection</w:t>
            </w:r>
            <w:r w:rsidR="004E0F51">
              <w:rPr>
                <w:noProof/>
                <w:webHidden/>
              </w:rPr>
              <w:tab/>
            </w:r>
            <w:r w:rsidR="004E0F51">
              <w:rPr>
                <w:noProof/>
                <w:webHidden/>
              </w:rPr>
              <w:fldChar w:fldCharType="begin"/>
            </w:r>
            <w:r w:rsidR="004E0F51">
              <w:rPr>
                <w:noProof/>
                <w:webHidden/>
              </w:rPr>
              <w:instrText xml:space="preserve"> PAGEREF _Toc68018441 \h </w:instrText>
            </w:r>
            <w:r w:rsidR="004E0F51">
              <w:rPr>
                <w:noProof/>
                <w:webHidden/>
              </w:rPr>
            </w:r>
            <w:r w:rsidR="004E0F51">
              <w:rPr>
                <w:noProof/>
                <w:webHidden/>
              </w:rPr>
              <w:fldChar w:fldCharType="separate"/>
            </w:r>
            <w:r w:rsidR="004E0F51">
              <w:rPr>
                <w:noProof/>
                <w:webHidden/>
              </w:rPr>
              <w:t>14-1</w:t>
            </w:r>
            <w:r w:rsidR="004E0F51">
              <w:rPr>
                <w:noProof/>
                <w:webHidden/>
              </w:rPr>
              <w:fldChar w:fldCharType="end"/>
            </w:r>
          </w:hyperlink>
        </w:p>
        <w:p w14:paraId="40B5F215" w14:textId="4D400F4F" w:rsidR="004E0F51" w:rsidRDefault="005A4684">
          <w:pPr>
            <w:pStyle w:val="TOC2"/>
            <w:tabs>
              <w:tab w:val="left" w:pos="960"/>
              <w:tab w:val="right" w:leader="dot" w:pos="9350"/>
            </w:tabs>
            <w:rPr>
              <w:rFonts w:asciiTheme="minorHAnsi" w:eastAsiaTheme="minorEastAsia" w:hAnsiTheme="minorHAnsi"/>
              <w:noProof/>
              <w:color w:val="auto"/>
              <w:sz w:val="24"/>
              <w:szCs w:val="24"/>
            </w:rPr>
          </w:pPr>
          <w:hyperlink w:anchor="_Toc68018442" w:history="1">
            <w:r w:rsidR="004E0F51" w:rsidRPr="004A0F8C">
              <w:rPr>
                <w:rStyle w:val="Hyperlink"/>
                <w:noProof/>
              </w:rPr>
              <w:t>14.4</w:t>
            </w:r>
            <w:r w:rsidR="004E0F51">
              <w:rPr>
                <w:rFonts w:asciiTheme="minorHAnsi" w:eastAsiaTheme="minorEastAsia" w:hAnsiTheme="minorHAnsi"/>
                <w:noProof/>
                <w:color w:val="auto"/>
                <w:sz w:val="24"/>
                <w:szCs w:val="24"/>
              </w:rPr>
              <w:tab/>
            </w:r>
            <w:r w:rsidR="004E0F51" w:rsidRPr="004A0F8C">
              <w:rPr>
                <w:rStyle w:val="Hyperlink"/>
                <w:noProof/>
              </w:rPr>
              <w:t>Inspection Continuity</w:t>
            </w:r>
            <w:r w:rsidR="004E0F51">
              <w:rPr>
                <w:noProof/>
                <w:webHidden/>
              </w:rPr>
              <w:tab/>
            </w:r>
            <w:r w:rsidR="004E0F51">
              <w:rPr>
                <w:noProof/>
                <w:webHidden/>
              </w:rPr>
              <w:fldChar w:fldCharType="begin"/>
            </w:r>
            <w:r w:rsidR="004E0F51">
              <w:rPr>
                <w:noProof/>
                <w:webHidden/>
              </w:rPr>
              <w:instrText xml:space="preserve"> PAGEREF _Toc68018442 \h </w:instrText>
            </w:r>
            <w:r w:rsidR="004E0F51">
              <w:rPr>
                <w:noProof/>
                <w:webHidden/>
              </w:rPr>
            </w:r>
            <w:r w:rsidR="004E0F51">
              <w:rPr>
                <w:noProof/>
                <w:webHidden/>
              </w:rPr>
              <w:fldChar w:fldCharType="separate"/>
            </w:r>
            <w:r w:rsidR="004E0F51">
              <w:rPr>
                <w:noProof/>
                <w:webHidden/>
              </w:rPr>
              <w:t>14-2</w:t>
            </w:r>
            <w:r w:rsidR="004E0F51">
              <w:rPr>
                <w:noProof/>
                <w:webHidden/>
              </w:rPr>
              <w:fldChar w:fldCharType="end"/>
            </w:r>
          </w:hyperlink>
        </w:p>
        <w:p w14:paraId="1F14ECD8" w14:textId="2944F507" w:rsidR="004E0F51" w:rsidRDefault="005A4684">
          <w:pPr>
            <w:pStyle w:val="TOC2"/>
            <w:tabs>
              <w:tab w:val="left" w:pos="960"/>
              <w:tab w:val="right" w:leader="dot" w:pos="9350"/>
            </w:tabs>
            <w:rPr>
              <w:rFonts w:asciiTheme="minorHAnsi" w:eastAsiaTheme="minorEastAsia" w:hAnsiTheme="minorHAnsi"/>
              <w:noProof/>
              <w:color w:val="auto"/>
              <w:sz w:val="24"/>
              <w:szCs w:val="24"/>
            </w:rPr>
          </w:pPr>
          <w:hyperlink w:anchor="_Toc68018443" w:history="1">
            <w:r w:rsidR="004E0F51" w:rsidRPr="004A0F8C">
              <w:rPr>
                <w:rStyle w:val="Hyperlink"/>
                <w:noProof/>
              </w:rPr>
              <w:t>14.5</w:t>
            </w:r>
            <w:r w:rsidR="004E0F51">
              <w:rPr>
                <w:rFonts w:asciiTheme="minorHAnsi" w:eastAsiaTheme="minorEastAsia" w:hAnsiTheme="minorHAnsi"/>
                <w:noProof/>
                <w:color w:val="auto"/>
                <w:sz w:val="24"/>
                <w:szCs w:val="24"/>
              </w:rPr>
              <w:tab/>
            </w:r>
            <w:r w:rsidR="004E0F51" w:rsidRPr="004A0F8C">
              <w:rPr>
                <w:rStyle w:val="Hyperlink"/>
                <w:noProof/>
              </w:rPr>
              <w:t>Final Inspection and Approval for Return to Service</w:t>
            </w:r>
            <w:r w:rsidR="004E0F51">
              <w:rPr>
                <w:noProof/>
                <w:webHidden/>
              </w:rPr>
              <w:tab/>
            </w:r>
            <w:r w:rsidR="004E0F51">
              <w:rPr>
                <w:noProof/>
                <w:webHidden/>
              </w:rPr>
              <w:fldChar w:fldCharType="begin"/>
            </w:r>
            <w:r w:rsidR="004E0F51">
              <w:rPr>
                <w:noProof/>
                <w:webHidden/>
              </w:rPr>
              <w:instrText xml:space="preserve"> PAGEREF _Toc68018443 \h </w:instrText>
            </w:r>
            <w:r w:rsidR="004E0F51">
              <w:rPr>
                <w:noProof/>
                <w:webHidden/>
              </w:rPr>
            </w:r>
            <w:r w:rsidR="004E0F51">
              <w:rPr>
                <w:noProof/>
                <w:webHidden/>
              </w:rPr>
              <w:fldChar w:fldCharType="separate"/>
            </w:r>
            <w:r w:rsidR="004E0F51">
              <w:rPr>
                <w:noProof/>
                <w:webHidden/>
              </w:rPr>
              <w:t>14-2</w:t>
            </w:r>
            <w:r w:rsidR="004E0F51">
              <w:rPr>
                <w:noProof/>
                <w:webHidden/>
              </w:rPr>
              <w:fldChar w:fldCharType="end"/>
            </w:r>
          </w:hyperlink>
        </w:p>
        <w:p w14:paraId="00CECC73" w14:textId="070459AF" w:rsidR="004E0F51" w:rsidRDefault="005A4684">
          <w:pPr>
            <w:pStyle w:val="TOC1"/>
            <w:rPr>
              <w:rFonts w:asciiTheme="minorHAnsi" w:eastAsiaTheme="minorEastAsia" w:hAnsiTheme="minorHAnsi"/>
              <w:noProof/>
              <w:color w:val="auto"/>
              <w:sz w:val="24"/>
              <w:szCs w:val="24"/>
            </w:rPr>
          </w:pPr>
          <w:hyperlink w:anchor="_Toc68018444" w:history="1">
            <w:r w:rsidR="004E0F51" w:rsidRPr="004A0F8C">
              <w:rPr>
                <w:rStyle w:val="Hyperlink"/>
                <w:noProof/>
              </w:rPr>
              <w:t>15</w:t>
            </w:r>
            <w:r w:rsidR="004E0F51">
              <w:rPr>
                <w:rFonts w:asciiTheme="minorHAnsi" w:eastAsiaTheme="minorEastAsia" w:hAnsiTheme="minorHAnsi"/>
                <w:noProof/>
                <w:color w:val="auto"/>
                <w:sz w:val="24"/>
                <w:szCs w:val="24"/>
              </w:rPr>
              <w:tab/>
            </w:r>
            <w:r w:rsidR="004E0F51" w:rsidRPr="004A0F8C">
              <w:rPr>
                <w:rStyle w:val="Hyperlink"/>
                <w:noProof/>
              </w:rPr>
              <w:t>Parts</w:t>
            </w:r>
            <w:r w:rsidR="004E0F51">
              <w:rPr>
                <w:noProof/>
                <w:webHidden/>
              </w:rPr>
              <w:tab/>
            </w:r>
            <w:r w:rsidR="004E0F51">
              <w:rPr>
                <w:noProof/>
                <w:webHidden/>
              </w:rPr>
              <w:fldChar w:fldCharType="begin"/>
            </w:r>
            <w:r w:rsidR="004E0F51">
              <w:rPr>
                <w:noProof/>
                <w:webHidden/>
              </w:rPr>
              <w:instrText xml:space="preserve"> PAGEREF _Toc68018444 \h </w:instrText>
            </w:r>
            <w:r w:rsidR="004E0F51">
              <w:rPr>
                <w:noProof/>
                <w:webHidden/>
              </w:rPr>
            </w:r>
            <w:r w:rsidR="004E0F51">
              <w:rPr>
                <w:noProof/>
                <w:webHidden/>
              </w:rPr>
              <w:fldChar w:fldCharType="separate"/>
            </w:r>
            <w:r w:rsidR="004E0F51">
              <w:rPr>
                <w:noProof/>
                <w:webHidden/>
              </w:rPr>
              <w:t>15-1</w:t>
            </w:r>
            <w:r w:rsidR="004E0F51">
              <w:rPr>
                <w:noProof/>
                <w:webHidden/>
              </w:rPr>
              <w:fldChar w:fldCharType="end"/>
            </w:r>
          </w:hyperlink>
        </w:p>
        <w:p w14:paraId="1886112D" w14:textId="7C10C88F" w:rsidR="004E0F51" w:rsidRDefault="005A4684">
          <w:pPr>
            <w:pStyle w:val="TOC2"/>
            <w:tabs>
              <w:tab w:val="left" w:pos="960"/>
              <w:tab w:val="right" w:leader="dot" w:pos="9350"/>
            </w:tabs>
            <w:rPr>
              <w:rFonts w:asciiTheme="minorHAnsi" w:eastAsiaTheme="minorEastAsia" w:hAnsiTheme="minorHAnsi"/>
              <w:noProof/>
              <w:color w:val="auto"/>
              <w:sz w:val="24"/>
              <w:szCs w:val="24"/>
            </w:rPr>
          </w:pPr>
          <w:hyperlink w:anchor="_Toc68018445" w:history="1">
            <w:r w:rsidR="004E0F51" w:rsidRPr="004A0F8C">
              <w:rPr>
                <w:rStyle w:val="Hyperlink"/>
                <w:noProof/>
              </w:rPr>
              <w:t>15.1</w:t>
            </w:r>
            <w:r w:rsidR="004E0F51">
              <w:rPr>
                <w:rFonts w:asciiTheme="minorHAnsi" w:eastAsiaTheme="minorEastAsia" w:hAnsiTheme="minorHAnsi"/>
                <w:noProof/>
                <w:color w:val="auto"/>
                <w:sz w:val="24"/>
                <w:szCs w:val="24"/>
              </w:rPr>
              <w:tab/>
            </w:r>
            <w:r w:rsidR="004E0F51" w:rsidRPr="004A0F8C">
              <w:rPr>
                <w:rStyle w:val="Hyperlink"/>
                <w:noProof/>
              </w:rPr>
              <w:t>Parts Ordering</w:t>
            </w:r>
            <w:r w:rsidR="004E0F51">
              <w:rPr>
                <w:noProof/>
                <w:webHidden/>
              </w:rPr>
              <w:tab/>
            </w:r>
            <w:r w:rsidR="004E0F51">
              <w:rPr>
                <w:noProof/>
                <w:webHidden/>
              </w:rPr>
              <w:fldChar w:fldCharType="begin"/>
            </w:r>
            <w:r w:rsidR="004E0F51">
              <w:rPr>
                <w:noProof/>
                <w:webHidden/>
              </w:rPr>
              <w:instrText xml:space="preserve"> PAGEREF _Toc68018445 \h </w:instrText>
            </w:r>
            <w:r w:rsidR="004E0F51">
              <w:rPr>
                <w:noProof/>
                <w:webHidden/>
              </w:rPr>
            </w:r>
            <w:r w:rsidR="004E0F51">
              <w:rPr>
                <w:noProof/>
                <w:webHidden/>
              </w:rPr>
              <w:fldChar w:fldCharType="separate"/>
            </w:r>
            <w:r w:rsidR="004E0F51">
              <w:rPr>
                <w:noProof/>
                <w:webHidden/>
              </w:rPr>
              <w:t>15-1</w:t>
            </w:r>
            <w:r w:rsidR="004E0F51">
              <w:rPr>
                <w:noProof/>
                <w:webHidden/>
              </w:rPr>
              <w:fldChar w:fldCharType="end"/>
            </w:r>
          </w:hyperlink>
        </w:p>
        <w:p w14:paraId="6A4DA411" w14:textId="4917FBE0" w:rsidR="004E0F51" w:rsidRDefault="005A4684">
          <w:pPr>
            <w:pStyle w:val="TOC2"/>
            <w:tabs>
              <w:tab w:val="left" w:pos="960"/>
              <w:tab w:val="right" w:leader="dot" w:pos="9350"/>
            </w:tabs>
            <w:rPr>
              <w:rFonts w:asciiTheme="minorHAnsi" w:eastAsiaTheme="minorEastAsia" w:hAnsiTheme="minorHAnsi"/>
              <w:noProof/>
              <w:color w:val="auto"/>
              <w:sz w:val="24"/>
              <w:szCs w:val="24"/>
            </w:rPr>
          </w:pPr>
          <w:hyperlink w:anchor="_Toc68018446" w:history="1">
            <w:r w:rsidR="004E0F51" w:rsidRPr="004A0F8C">
              <w:rPr>
                <w:rStyle w:val="Hyperlink"/>
                <w:noProof/>
              </w:rPr>
              <w:t>15.2</w:t>
            </w:r>
            <w:r w:rsidR="004E0F51">
              <w:rPr>
                <w:rFonts w:asciiTheme="minorHAnsi" w:eastAsiaTheme="minorEastAsia" w:hAnsiTheme="minorHAnsi"/>
                <w:noProof/>
                <w:color w:val="auto"/>
                <w:sz w:val="24"/>
                <w:szCs w:val="24"/>
              </w:rPr>
              <w:tab/>
            </w:r>
            <w:r w:rsidR="004E0F51" w:rsidRPr="004A0F8C">
              <w:rPr>
                <w:rStyle w:val="Hyperlink"/>
                <w:noProof/>
              </w:rPr>
              <w:t>Preservation of Parts</w:t>
            </w:r>
            <w:r w:rsidR="004E0F51">
              <w:rPr>
                <w:noProof/>
                <w:webHidden/>
              </w:rPr>
              <w:tab/>
            </w:r>
            <w:r w:rsidR="004E0F51">
              <w:rPr>
                <w:noProof/>
                <w:webHidden/>
              </w:rPr>
              <w:fldChar w:fldCharType="begin"/>
            </w:r>
            <w:r w:rsidR="004E0F51">
              <w:rPr>
                <w:noProof/>
                <w:webHidden/>
              </w:rPr>
              <w:instrText xml:space="preserve"> PAGEREF _Toc68018446 \h </w:instrText>
            </w:r>
            <w:r w:rsidR="004E0F51">
              <w:rPr>
                <w:noProof/>
                <w:webHidden/>
              </w:rPr>
            </w:r>
            <w:r w:rsidR="004E0F51">
              <w:rPr>
                <w:noProof/>
                <w:webHidden/>
              </w:rPr>
              <w:fldChar w:fldCharType="separate"/>
            </w:r>
            <w:r w:rsidR="004E0F51">
              <w:rPr>
                <w:noProof/>
                <w:webHidden/>
              </w:rPr>
              <w:t>15-1</w:t>
            </w:r>
            <w:r w:rsidR="004E0F51">
              <w:rPr>
                <w:noProof/>
                <w:webHidden/>
              </w:rPr>
              <w:fldChar w:fldCharType="end"/>
            </w:r>
          </w:hyperlink>
        </w:p>
        <w:p w14:paraId="3F9C18C6" w14:textId="2A3A1E43" w:rsidR="004E0F51" w:rsidRDefault="005A4684">
          <w:pPr>
            <w:pStyle w:val="TOC2"/>
            <w:tabs>
              <w:tab w:val="left" w:pos="960"/>
              <w:tab w:val="right" w:leader="dot" w:pos="9350"/>
            </w:tabs>
            <w:rPr>
              <w:rFonts w:asciiTheme="minorHAnsi" w:eastAsiaTheme="minorEastAsia" w:hAnsiTheme="minorHAnsi"/>
              <w:noProof/>
              <w:color w:val="auto"/>
              <w:sz w:val="24"/>
              <w:szCs w:val="24"/>
            </w:rPr>
          </w:pPr>
          <w:hyperlink w:anchor="_Toc68018447" w:history="1">
            <w:r w:rsidR="004E0F51" w:rsidRPr="004A0F8C">
              <w:rPr>
                <w:rStyle w:val="Hyperlink"/>
                <w:noProof/>
              </w:rPr>
              <w:t>15.3</w:t>
            </w:r>
            <w:r w:rsidR="004E0F51">
              <w:rPr>
                <w:rFonts w:asciiTheme="minorHAnsi" w:eastAsiaTheme="minorEastAsia" w:hAnsiTheme="minorHAnsi"/>
                <w:noProof/>
                <w:color w:val="auto"/>
                <w:sz w:val="24"/>
                <w:szCs w:val="24"/>
              </w:rPr>
              <w:tab/>
            </w:r>
            <w:r w:rsidR="004E0F51" w:rsidRPr="004A0F8C">
              <w:rPr>
                <w:rStyle w:val="Hyperlink"/>
                <w:noProof/>
              </w:rPr>
              <w:t>Rejected Parts</w:t>
            </w:r>
            <w:r w:rsidR="004E0F51">
              <w:rPr>
                <w:noProof/>
                <w:webHidden/>
              </w:rPr>
              <w:tab/>
            </w:r>
            <w:r w:rsidR="004E0F51">
              <w:rPr>
                <w:noProof/>
                <w:webHidden/>
              </w:rPr>
              <w:fldChar w:fldCharType="begin"/>
            </w:r>
            <w:r w:rsidR="004E0F51">
              <w:rPr>
                <w:noProof/>
                <w:webHidden/>
              </w:rPr>
              <w:instrText xml:space="preserve"> PAGEREF _Toc68018447 \h </w:instrText>
            </w:r>
            <w:r w:rsidR="004E0F51">
              <w:rPr>
                <w:noProof/>
                <w:webHidden/>
              </w:rPr>
            </w:r>
            <w:r w:rsidR="004E0F51">
              <w:rPr>
                <w:noProof/>
                <w:webHidden/>
              </w:rPr>
              <w:fldChar w:fldCharType="separate"/>
            </w:r>
            <w:r w:rsidR="004E0F51">
              <w:rPr>
                <w:noProof/>
                <w:webHidden/>
              </w:rPr>
              <w:t>15-1</w:t>
            </w:r>
            <w:r w:rsidR="004E0F51">
              <w:rPr>
                <w:noProof/>
                <w:webHidden/>
              </w:rPr>
              <w:fldChar w:fldCharType="end"/>
            </w:r>
          </w:hyperlink>
        </w:p>
        <w:p w14:paraId="626F37FF" w14:textId="29591C17" w:rsidR="004E0F51" w:rsidRDefault="005A4684">
          <w:pPr>
            <w:pStyle w:val="TOC2"/>
            <w:tabs>
              <w:tab w:val="left" w:pos="960"/>
              <w:tab w:val="right" w:leader="dot" w:pos="9350"/>
            </w:tabs>
            <w:rPr>
              <w:rFonts w:asciiTheme="minorHAnsi" w:eastAsiaTheme="minorEastAsia" w:hAnsiTheme="minorHAnsi"/>
              <w:noProof/>
              <w:color w:val="auto"/>
              <w:sz w:val="24"/>
              <w:szCs w:val="24"/>
            </w:rPr>
          </w:pPr>
          <w:hyperlink w:anchor="_Toc68018448" w:history="1">
            <w:r w:rsidR="004E0F51" w:rsidRPr="004A0F8C">
              <w:rPr>
                <w:rStyle w:val="Hyperlink"/>
                <w:noProof/>
              </w:rPr>
              <w:t>15.4</w:t>
            </w:r>
            <w:r w:rsidR="004E0F51">
              <w:rPr>
                <w:rFonts w:asciiTheme="minorHAnsi" w:eastAsiaTheme="minorEastAsia" w:hAnsiTheme="minorHAnsi"/>
                <w:noProof/>
                <w:color w:val="auto"/>
                <w:sz w:val="24"/>
                <w:szCs w:val="24"/>
              </w:rPr>
              <w:tab/>
            </w:r>
            <w:r w:rsidR="004E0F51" w:rsidRPr="004A0F8C">
              <w:rPr>
                <w:rStyle w:val="Hyperlink"/>
                <w:noProof/>
              </w:rPr>
              <w:t>Scrapped Parts</w:t>
            </w:r>
            <w:r w:rsidR="004E0F51">
              <w:rPr>
                <w:noProof/>
                <w:webHidden/>
              </w:rPr>
              <w:tab/>
            </w:r>
            <w:r w:rsidR="004E0F51">
              <w:rPr>
                <w:noProof/>
                <w:webHidden/>
              </w:rPr>
              <w:fldChar w:fldCharType="begin"/>
            </w:r>
            <w:r w:rsidR="004E0F51">
              <w:rPr>
                <w:noProof/>
                <w:webHidden/>
              </w:rPr>
              <w:instrText xml:space="preserve"> PAGEREF _Toc68018448 \h </w:instrText>
            </w:r>
            <w:r w:rsidR="004E0F51">
              <w:rPr>
                <w:noProof/>
                <w:webHidden/>
              </w:rPr>
            </w:r>
            <w:r w:rsidR="004E0F51">
              <w:rPr>
                <w:noProof/>
                <w:webHidden/>
              </w:rPr>
              <w:fldChar w:fldCharType="separate"/>
            </w:r>
            <w:r w:rsidR="004E0F51">
              <w:rPr>
                <w:noProof/>
                <w:webHidden/>
              </w:rPr>
              <w:t>15-1</w:t>
            </w:r>
            <w:r w:rsidR="004E0F51">
              <w:rPr>
                <w:noProof/>
                <w:webHidden/>
              </w:rPr>
              <w:fldChar w:fldCharType="end"/>
            </w:r>
          </w:hyperlink>
        </w:p>
        <w:p w14:paraId="5FC42A32" w14:textId="0EE19985" w:rsidR="004E0F51" w:rsidRDefault="005A4684">
          <w:pPr>
            <w:pStyle w:val="TOC1"/>
            <w:rPr>
              <w:rFonts w:asciiTheme="minorHAnsi" w:eastAsiaTheme="minorEastAsia" w:hAnsiTheme="minorHAnsi"/>
              <w:noProof/>
              <w:color w:val="auto"/>
              <w:sz w:val="24"/>
              <w:szCs w:val="24"/>
            </w:rPr>
          </w:pPr>
          <w:hyperlink w:anchor="_Toc68018449" w:history="1">
            <w:r w:rsidR="004E0F51" w:rsidRPr="004A0F8C">
              <w:rPr>
                <w:rStyle w:val="Hyperlink"/>
                <w:noProof/>
              </w:rPr>
              <w:t>16</w:t>
            </w:r>
            <w:r w:rsidR="004E0F51">
              <w:rPr>
                <w:rFonts w:asciiTheme="minorHAnsi" w:eastAsiaTheme="minorEastAsia" w:hAnsiTheme="minorHAnsi"/>
                <w:noProof/>
                <w:color w:val="auto"/>
                <w:sz w:val="24"/>
                <w:szCs w:val="24"/>
              </w:rPr>
              <w:tab/>
            </w:r>
            <w:r w:rsidR="004E0F51" w:rsidRPr="004A0F8C">
              <w:rPr>
                <w:rStyle w:val="Hyperlink"/>
                <w:noProof/>
              </w:rPr>
              <w:t>Tagging and Identification</w:t>
            </w:r>
            <w:r w:rsidR="004E0F51">
              <w:rPr>
                <w:noProof/>
                <w:webHidden/>
              </w:rPr>
              <w:tab/>
            </w:r>
            <w:r w:rsidR="004E0F51">
              <w:rPr>
                <w:noProof/>
                <w:webHidden/>
              </w:rPr>
              <w:fldChar w:fldCharType="begin"/>
            </w:r>
            <w:r w:rsidR="004E0F51">
              <w:rPr>
                <w:noProof/>
                <w:webHidden/>
              </w:rPr>
              <w:instrText xml:space="preserve"> PAGEREF _Toc68018449 \h </w:instrText>
            </w:r>
            <w:r w:rsidR="004E0F51">
              <w:rPr>
                <w:noProof/>
                <w:webHidden/>
              </w:rPr>
            </w:r>
            <w:r w:rsidR="004E0F51">
              <w:rPr>
                <w:noProof/>
                <w:webHidden/>
              </w:rPr>
              <w:fldChar w:fldCharType="separate"/>
            </w:r>
            <w:r w:rsidR="004E0F51">
              <w:rPr>
                <w:noProof/>
                <w:webHidden/>
              </w:rPr>
              <w:t>16-1</w:t>
            </w:r>
            <w:r w:rsidR="004E0F51">
              <w:rPr>
                <w:noProof/>
                <w:webHidden/>
              </w:rPr>
              <w:fldChar w:fldCharType="end"/>
            </w:r>
          </w:hyperlink>
        </w:p>
        <w:p w14:paraId="0393A3F9" w14:textId="3CA05A5B" w:rsidR="004E0F51" w:rsidRDefault="005A4684">
          <w:pPr>
            <w:pStyle w:val="TOC1"/>
            <w:rPr>
              <w:rFonts w:asciiTheme="minorHAnsi" w:eastAsiaTheme="minorEastAsia" w:hAnsiTheme="minorHAnsi"/>
              <w:noProof/>
              <w:color w:val="auto"/>
              <w:sz w:val="24"/>
              <w:szCs w:val="24"/>
            </w:rPr>
          </w:pPr>
          <w:hyperlink w:anchor="_Toc68018450" w:history="1">
            <w:r w:rsidR="004E0F51" w:rsidRPr="004A0F8C">
              <w:rPr>
                <w:rStyle w:val="Hyperlink"/>
                <w:noProof/>
              </w:rPr>
              <w:t>17</w:t>
            </w:r>
            <w:r w:rsidR="004E0F51">
              <w:rPr>
                <w:rFonts w:asciiTheme="minorHAnsi" w:eastAsiaTheme="minorEastAsia" w:hAnsiTheme="minorHAnsi"/>
                <w:noProof/>
                <w:color w:val="auto"/>
                <w:sz w:val="24"/>
                <w:szCs w:val="24"/>
              </w:rPr>
              <w:tab/>
            </w:r>
            <w:r w:rsidR="004E0F51" w:rsidRPr="004A0F8C">
              <w:rPr>
                <w:rStyle w:val="Hyperlink"/>
                <w:noProof/>
              </w:rPr>
              <w:t>Corrective Actions</w:t>
            </w:r>
            <w:r w:rsidR="004E0F51">
              <w:rPr>
                <w:noProof/>
                <w:webHidden/>
              </w:rPr>
              <w:tab/>
            </w:r>
            <w:r w:rsidR="004E0F51">
              <w:rPr>
                <w:noProof/>
                <w:webHidden/>
              </w:rPr>
              <w:fldChar w:fldCharType="begin"/>
            </w:r>
            <w:r w:rsidR="004E0F51">
              <w:rPr>
                <w:noProof/>
                <w:webHidden/>
              </w:rPr>
              <w:instrText xml:space="preserve"> PAGEREF _Toc68018450 \h </w:instrText>
            </w:r>
            <w:r w:rsidR="004E0F51">
              <w:rPr>
                <w:noProof/>
                <w:webHidden/>
              </w:rPr>
            </w:r>
            <w:r w:rsidR="004E0F51">
              <w:rPr>
                <w:noProof/>
                <w:webHidden/>
              </w:rPr>
              <w:fldChar w:fldCharType="separate"/>
            </w:r>
            <w:r w:rsidR="004E0F51">
              <w:rPr>
                <w:noProof/>
                <w:webHidden/>
              </w:rPr>
              <w:t>17-1</w:t>
            </w:r>
            <w:r w:rsidR="004E0F51">
              <w:rPr>
                <w:noProof/>
                <w:webHidden/>
              </w:rPr>
              <w:fldChar w:fldCharType="end"/>
            </w:r>
          </w:hyperlink>
        </w:p>
        <w:p w14:paraId="520638D6" w14:textId="22FEBA9B" w:rsidR="004E0F51" w:rsidRDefault="005A4684">
          <w:pPr>
            <w:pStyle w:val="TOC1"/>
            <w:rPr>
              <w:rFonts w:asciiTheme="minorHAnsi" w:eastAsiaTheme="minorEastAsia" w:hAnsiTheme="minorHAnsi"/>
              <w:noProof/>
              <w:color w:val="auto"/>
              <w:sz w:val="24"/>
              <w:szCs w:val="24"/>
            </w:rPr>
          </w:pPr>
          <w:hyperlink w:anchor="_Toc68018451" w:history="1">
            <w:r w:rsidR="004E0F51" w:rsidRPr="004A0F8C">
              <w:rPr>
                <w:rStyle w:val="Hyperlink"/>
                <w:noProof/>
              </w:rPr>
              <w:t>18</w:t>
            </w:r>
            <w:r w:rsidR="004E0F51">
              <w:rPr>
                <w:rFonts w:asciiTheme="minorHAnsi" w:eastAsiaTheme="minorEastAsia" w:hAnsiTheme="minorHAnsi"/>
                <w:noProof/>
                <w:color w:val="auto"/>
                <w:sz w:val="24"/>
                <w:szCs w:val="24"/>
              </w:rPr>
              <w:tab/>
            </w:r>
            <w:r w:rsidR="004E0F51" w:rsidRPr="004A0F8C">
              <w:rPr>
                <w:rStyle w:val="Hyperlink"/>
                <w:noProof/>
              </w:rPr>
              <w:t>Record of Work Inspections</w:t>
            </w:r>
            <w:r w:rsidR="004E0F51">
              <w:rPr>
                <w:noProof/>
                <w:webHidden/>
              </w:rPr>
              <w:tab/>
            </w:r>
            <w:r w:rsidR="004E0F51">
              <w:rPr>
                <w:noProof/>
                <w:webHidden/>
              </w:rPr>
              <w:fldChar w:fldCharType="begin"/>
            </w:r>
            <w:r w:rsidR="004E0F51">
              <w:rPr>
                <w:noProof/>
                <w:webHidden/>
              </w:rPr>
              <w:instrText xml:space="preserve"> PAGEREF _Toc68018451 \h </w:instrText>
            </w:r>
            <w:r w:rsidR="004E0F51">
              <w:rPr>
                <w:noProof/>
                <w:webHidden/>
              </w:rPr>
            </w:r>
            <w:r w:rsidR="004E0F51">
              <w:rPr>
                <w:noProof/>
                <w:webHidden/>
              </w:rPr>
              <w:fldChar w:fldCharType="separate"/>
            </w:r>
            <w:r w:rsidR="004E0F51">
              <w:rPr>
                <w:noProof/>
                <w:webHidden/>
              </w:rPr>
              <w:t>18-1</w:t>
            </w:r>
            <w:r w:rsidR="004E0F51">
              <w:rPr>
                <w:noProof/>
                <w:webHidden/>
              </w:rPr>
              <w:fldChar w:fldCharType="end"/>
            </w:r>
          </w:hyperlink>
        </w:p>
        <w:p w14:paraId="53BF381E" w14:textId="02F351EB" w:rsidR="004E0F51" w:rsidRDefault="005A4684">
          <w:pPr>
            <w:pStyle w:val="TOC1"/>
            <w:rPr>
              <w:rFonts w:asciiTheme="minorHAnsi" w:eastAsiaTheme="minorEastAsia" w:hAnsiTheme="minorHAnsi"/>
              <w:noProof/>
              <w:color w:val="auto"/>
              <w:sz w:val="24"/>
              <w:szCs w:val="24"/>
            </w:rPr>
          </w:pPr>
          <w:hyperlink w:anchor="_Toc68018452" w:history="1">
            <w:r w:rsidR="004E0F51" w:rsidRPr="004A0F8C">
              <w:rPr>
                <w:rStyle w:val="Hyperlink"/>
                <w:noProof/>
              </w:rPr>
              <w:t>19</w:t>
            </w:r>
            <w:r w:rsidR="004E0F51">
              <w:rPr>
                <w:rFonts w:asciiTheme="minorHAnsi" w:eastAsiaTheme="minorEastAsia" w:hAnsiTheme="minorHAnsi"/>
                <w:noProof/>
                <w:color w:val="auto"/>
                <w:sz w:val="24"/>
                <w:szCs w:val="24"/>
              </w:rPr>
              <w:tab/>
            </w:r>
            <w:r w:rsidR="004E0F51" w:rsidRPr="004A0F8C">
              <w:rPr>
                <w:rStyle w:val="Hyperlink"/>
                <w:noProof/>
              </w:rPr>
              <w:t>Record of Test, Repair and/or Calibration</w:t>
            </w:r>
            <w:r w:rsidR="004E0F51">
              <w:rPr>
                <w:noProof/>
                <w:webHidden/>
              </w:rPr>
              <w:tab/>
            </w:r>
            <w:r w:rsidR="004E0F51">
              <w:rPr>
                <w:noProof/>
                <w:webHidden/>
              </w:rPr>
              <w:fldChar w:fldCharType="begin"/>
            </w:r>
            <w:r w:rsidR="004E0F51">
              <w:rPr>
                <w:noProof/>
                <w:webHidden/>
              </w:rPr>
              <w:instrText xml:space="preserve"> PAGEREF _Toc68018452 \h </w:instrText>
            </w:r>
            <w:r w:rsidR="004E0F51">
              <w:rPr>
                <w:noProof/>
                <w:webHidden/>
              </w:rPr>
            </w:r>
            <w:r w:rsidR="004E0F51">
              <w:rPr>
                <w:noProof/>
                <w:webHidden/>
              </w:rPr>
              <w:fldChar w:fldCharType="separate"/>
            </w:r>
            <w:r w:rsidR="004E0F51">
              <w:rPr>
                <w:noProof/>
                <w:webHidden/>
              </w:rPr>
              <w:t>19-1</w:t>
            </w:r>
            <w:r w:rsidR="004E0F51">
              <w:rPr>
                <w:noProof/>
                <w:webHidden/>
              </w:rPr>
              <w:fldChar w:fldCharType="end"/>
            </w:r>
          </w:hyperlink>
        </w:p>
        <w:p w14:paraId="69D8B096" w14:textId="22D75253" w:rsidR="004E0F51" w:rsidRDefault="005A4684">
          <w:pPr>
            <w:pStyle w:val="TOC1"/>
            <w:rPr>
              <w:rFonts w:asciiTheme="minorHAnsi" w:eastAsiaTheme="minorEastAsia" w:hAnsiTheme="minorHAnsi"/>
              <w:noProof/>
              <w:color w:val="auto"/>
              <w:sz w:val="24"/>
              <w:szCs w:val="24"/>
            </w:rPr>
          </w:pPr>
          <w:hyperlink w:anchor="_Toc68018453" w:history="1">
            <w:r w:rsidR="004E0F51" w:rsidRPr="004A0F8C">
              <w:rPr>
                <w:rStyle w:val="Hyperlink"/>
                <w:noProof/>
              </w:rPr>
              <w:t>20</w:t>
            </w:r>
            <w:r w:rsidR="004E0F51">
              <w:rPr>
                <w:rFonts w:asciiTheme="minorHAnsi" w:eastAsiaTheme="minorEastAsia" w:hAnsiTheme="minorHAnsi"/>
                <w:noProof/>
                <w:color w:val="auto"/>
                <w:sz w:val="24"/>
                <w:szCs w:val="24"/>
              </w:rPr>
              <w:tab/>
            </w:r>
            <w:r w:rsidR="004E0F51" w:rsidRPr="004A0F8C">
              <w:rPr>
                <w:rStyle w:val="Hyperlink"/>
                <w:noProof/>
              </w:rPr>
              <w:t>Service Difficulty Reporting (SDR)</w:t>
            </w:r>
            <w:r w:rsidR="004E0F51">
              <w:rPr>
                <w:noProof/>
                <w:webHidden/>
              </w:rPr>
              <w:tab/>
            </w:r>
            <w:r w:rsidR="004E0F51">
              <w:rPr>
                <w:noProof/>
                <w:webHidden/>
              </w:rPr>
              <w:fldChar w:fldCharType="begin"/>
            </w:r>
            <w:r w:rsidR="004E0F51">
              <w:rPr>
                <w:noProof/>
                <w:webHidden/>
              </w:rPr>
              <w:instrText xml:space="preserve"> PAGEREF _Toc68018453 \h </w:instrText>
            </w:r>
            <w:r w:rsidR="004E0F51">
              <w:rPr>
                <w:noProof/>
                <w:webHidden/>
              </w:rPr>
            </w:r>
            <w:r w:rsidR="004E0F51">
              <w:rPr>
                <w:noProof/>
                <w:webHidden/>
              </w:rPr>
              <w:fldChar w:fldCharType="separate"/>
            </w:r>
            <w:r w:rsidR="004E0F51">
              <w:rPr>
                <w:noProof/>
                <w:webHidden/>
              </w:rPr>
              <w:t>20-1</w:t>
            </w:r>
            <w:r w:rsidR="004E0F51">
              <w:rPr>
                <w:noProof/>
                <w:webHidden/>
              </w:rPr>
              <w:fldChar w:fldCharType="end"/>
            </w:r>
          </w:hyperlink>
        </w:p>
        <w:p w14:paraId="38FB5497" w14:textId="3E2E1ADE" w:rsidR="004E0F51" w:rsidRDefault="005A4684">
          <w:pPr>
            <w:pStyle w:val="TOC1"/>
            <w:rPr>
              <w:rFonts w:asciiTheme="minorHAnsi" w:eastAsiaTheme="minorEastAsia" w:hAnsiTheme="minorHAnsi"/>
              <w:noProof/>
              <w:color w:val="auto"/>
              <w:sz w:val="24"/>
              <w:szCs w:val="24"/>
            </w:rPr>
          </w:pPr>
          <w:hyperlink w:anchor="_Toc68018454" w:history="1">
            <w:r w:rsidR="004E0F51" w:rsidRPr="004A0F8C">
              <w:rPr>
                <w:rStyle w:val="Hyperlink"/>
                <w:noProof/>
              </w:rPr>
              <w:t>21</w:t>
            </w:r>
            <w:r w:rsidR="004E0F51">
              <w:rPr>
                <w:rFonts w:asciiTheme="minorHAnsi" w:eastAsiaTheme="minorEastAsia" w:hAnsiTheme="minorHAnsi"/>
                <w:noProof/>
                <w:color w:val="auto"/>
                <w:sz w:val="24"/>
                <w:szCs w:val="24"/>
              </w:rPr>
              <w:tab/>
            </w:r>
            <w:r w:rsidR="004E0F51" w:rsidRPr="004A0F8C">
              <w:rPr>
                <w:rStyle w:val="Hyperlink"/>
                <w:noProof/>
              </w:rPr>
              <w:t>Inspection Personnel</w:t>
            </w:r>
            <w:r w:rsidR="004E0F51">
              <w:rPr>
                <w:noProof/>
                <w:webHidden/>
              </w:rPr>
              <w:tab/>
            </w:r>
            <w:r w:rsidR="004E0F51">
              <w:rPr>
                <w:noProof/>
                <w:webHidden/>
              </w:rPr>
              <w:fldChar w:fldCharType="begin"/>
            </w:r>
            <w:r w:rsidR="004E0F51">
              <w:rPr>
                <w:noProof/>
                <w:webHidden/>
              </w:rPr>
              <w:instrText xml:space="preserve"> PAGEREF _Toc68018454 \h </w:instrText>
            </w:r>
            <w:r w:rsidR="004E0F51">
              <w:rPr>
                <w:noProof/>
                <w:webHidden/>
              </w:rPr>
            </w:r>
            <w:r w:rsidR="004E0F51">
              <w:rPr>
                <w:noProof/>
                <w:webHidden/>
              </w:rPr>
              <w:fldChar w:fldCharType="separate"/>
            </w:r>
            <w:r w:rsidR="004E0F51">
              <w:rPr>
                <w:noProof/>
                <w:webHidden/>
              </w:rPr>
              <w:t>21-1</w:t>
            </w:r>
            <w:r w:rsidR="004E0F51">
              <w:rPr>
                <w:noProof/>
                <w:webHidden/>
              </w:rPr>
              <w:fldChar w:fldCharType="end"/>
            </w:r>
          </w:hyperlink>
        </w:p>
        <w:p w14:paraId="1CE9067D" w14:textId="23F4947B" w:rsidR="004E0F51" w:rsidRDefault="005A4684">
          <w:pPr>
            <w:pStyle w:val="TOC1"/>
            <w:rPr>
              <w:rFonts w:asciiTheme="minorHAnsi" w:eastAsiaTheme="minorEastAsia" w:hAnsiTheme="minorHAnsi"/>
              <w:noProof/>
              <w:color w:val="auto"/>
              <w:sz w:val="24"/>
              <w:szCs w:val="24"/>
            </w:rPr>
          </w:pPr>
          <w:hyperlink w:anchor="_Toc68018455" w:history="1">
            <w:r w:rsidR="004E0F51" w:rsidRPr="004A0F8C">
              <w:rPr>
                <w:rStyle w:val="Hyperlink"/>
                <w:noProof/>
              </w:rPr>
              <w:t>22</w:t>
            </w:r>
            <w:r w:rsidR="004E0F51">
              <w:rPr>
                <w:rFonts w:asciiTheme="minorHAnsi" w:eastAsiaTheme="minorEastAsia" w:hAnsiTheme="minorHAnsi"/>
                <w:noProof/>
                <w:color w:val="auto"/>
                <w:sz w:val="24"/>
                <w:szCs w:val="24"/>
              </w:rPr>
              <w:tab/>
            </w:r>
            <w:r w:rsidR="004E0F51" w:rsidRPr="004A0F8C">
              <w:rPr>
                <w:rStyle w:val="Hyperlink"/>
                <w:noProof/>
              </w:rPr>
              <w:t>Procedures for Insuring Technical Data Currency</w:t>
            </w:r>
            <w:r w:rsidR="004E0F51">
              <w:rPr>
                <w:noProof/>
                <w:webHidden/>
              </w:rPr>
              <w:tab/>
            </w:r>
            <w:r w:rsidR="004E0F51">
              <w:rPr>
                <w:noProof/>
                <w:webHidden/>
              </w:rPr>
              <w:fldChar w:fldCharType="begin"/>
            </w:r>
            <w:r w:rsidR="004E0F51">
              <w:rPr>
                <w:noProof/>
                <w:webHidden/>
              </w:rPr>
              <w:instrText xml:space="preserve"> PAGEREF _Toc68018455 \h </w:instrText>
            </w:r>
            <w:r w:rsidR="004E0F51">
              <w:rPr>
                <w:noProof/>
                <w:webHidden/>
              </w:rPr>
            </w:r>
            <w:r w:rsidR="004E0F51">
              <w:rPr>
                <w:noProof/>
                <w:webHidden/>
              </w:rPr>
              <w:fldChar w:fldCharType="separate"/>
            </w:r>
            <w:r w:rsidR="004E0F51">
              <w:rPr>
                <w:noProof/>
                <w:webHidden/>
              </w:rPr>
              <w:t>22-1</w:t>
            </w:r>
            <w:r w:rsidR="004E0F51">
              <w:rPr>
                <w:noProof/>
                <w:webHidden/>
              </w:rPr>
              <w:fldChar w:fldCharType="end"/>
            </w:r>
          </w:hyperlink>
        </w:p>
        <w:p w14:paraId="32AAB6E3" w14:textId="49AF4C92" w:rsidR="004E0F51" w:rsidRDefault="005A4684">
          <w:pPr>
            <w:pStyle w:val="TOC1"/>
            <w:rPr>
              <w:rFonts w:asciiTheme="minorHAnsi" w:eastAsiaTheme="minorEastAsia" w:hAnsiTheme="minorHAnsi"/>
              <w:noProof/>
              <w:color w:val="auto"/>
              <w:sz w:val="24"/>
              <w:szCs w:val="24"/>
            </w:rPr>
          </w:pPr>
          <w:hyperlink w:anchor="_Toc68018456" w:history="1">
            <w:r w:rsidR="004E0F51" w:rsidRPr="004A0F8C">
              <w:rPr>
                <w:rStyle w:val="Hyperlink"/>
                <w:noProof/>
              </w:rPr>
              <w:t>23</w:t>
            </w:r>
            <w:r w:rsidR="004E0F51">
              <w:rPr>
                <w:rFonts w:asciiTheme="minorHAnsi" w:eastAsiaTheme="minorEastAsia" w:hAnsiTheme="minorHAnsi"/>
                <w:noProof/>
                <w:color w:val="auto"/>
                <w:sz w:val="24"/>
                <w:szCs w:val="24"/>
              </w:rPr>
              <w:tab/>
            </w:r>
            <w:r w:rsidR="004E0F51" w:rsidRPr="004A0F8C">
              <w:rPr>
                <w:rStyle w:val="Hyperlink"/>
                <w:noProof/>
              </w:rPr>
              <w:t>Calibration Of Test Equipment, Tools, Special Tools</w:t>
            </w:r>
            <w:r w:rsidR="004E0F51">
              <w:rPr>
                <w:noProof/>
                <w:webHidden/>
              </w:rPr>
              <w:tab/>
            </w:r>
            <w:r w:rsidR="004E0F51">
              <w:rPr>
                <w:noProof/>
                <w:webHidden/>
              </w:rPr>
              <w:fldChar w:fldCharType="begin"/>
            </w:r>
            <w:r w:rsidR="004E0F51">
              <w:rPr>
                <w:noProof/>
                <w:webHidden/>
              </w:rPr>
              <w:instrText xml:space="preserve"> PAGEREF _Toc68018456 \h </w:instrText>
            </w:r>
            <w:r w:rsidR="004E0F51">
              <w:rPr>
                <w:noProof/>
                <w:webHidden/>
              </w:rPr>
            </w:r>
            <w:r w:rsidR="004E0F51">
              <w:rPr>
                <w:noProof/>
                <w:webHidden/>
              </w:rPr>
              <w:fldChar w:fldCharType="separate"/>
            </w:r>
            <w:r w:rsidR="004E0F51">
              <w:rPr>
                <w:noProof/>
                <w:webHidden/>
              </w:rPr>
              <w:t>23-1</w:t>
            </w:r>
            <w:r w:rsidR="004E0F51">
              <w:rPr>
                <w:noProof/>
                <w:webHidden/>
              </w:rPr>
              <w:fldChar w:fldCharType="end"/>
            </w:r>
          </w:hyperlink>
        </w:p>
        <w:p w14:paraId="5A36F542" w14:textId="6FE03DC6" w:rsidR="004E0F51" w:rsidRDefault="005A4684">
          <w:pPr>
            <w:pStyle w:val="TOC1"/>
            <w:rPr>
              <w:rFonts w:asciiTheme="minorHAnsi" w:eastAsiaTheme="minorEastAsia" w:hAnsiTheme="minorHAnsi"/>
              <w:noProof/>
              <w:color w:val="auto"/>
              <w:sz w:val="24"/>
              <w:szCs w:val="24"/>
            </w:rPr>
          </w:pPr>
          <w:hyperlink w:anchor="_Toc68018457" w:history="1">
            <w:r w:rsidR="004E0F51" w:rsidRPr="004A0F8C">
              <w:rPr>
                <w:rStyle w:val="Hyperlink"/>
                <w:noProof/>
              </w:rPr>
              <w:t>24</w:t>
            </w:r>
            <w:r w:rsidR="004E0F51">
              <w:rPr>
                <w:rFonts w:asciiTheme="minorHAnsi" w:eastAsiaTheme="minorEastAsia" w:hAnsiTheme="minorHAnsi"/>
                <w:noProof/>
                <w:color w:val="auto"/>
                <w:sz w:val="24"/>
                <w:szCs w:val="24"/>
              </w:rPr>
              <w:tab/>
            </w:r>
            <w:r w:rsidR="004E0F51" w:rsidRPr="004A0F8C">
              <w:rPr>
                <w:rStyle w:val="Hyperlink"/>
                <w:noProof/>
              </w:rPr>
              <w:t>Qualifying &amp; Surveillance Of Non-Certificated Persons</w:t>
            </w:r>
            <w:r w:rsidR="004E0F51">
              <w:rPr>
                <w:noProof/>
                <w:webHidden/>
              </w:rPr>
              <w:tab/>
            </w:r>
            <w:r w:rsidR="004E0F51">
              <w:rPr>
                <w:noProof/>
                <w:webHidden/>
              </w:rPr>
              <w:fldChar w:fldCharType="begin"/>
            </w:r>
            <w:r w:rsidR="004E0F51">
              <w:rPr>
                <w:noProof/>
                <w:webHidden/>
              </w:rPr>
              <w:instrText xml:space="preserve"> PAGEREF _Toc68018457 \h </w:instrText>
            </w:r>
            <w:r w:rsidR="004E0F51">
              <w:rPr>
                <w:noProof/>
                <w:webHidden/>
              </w:rPr>
            </w:r>
            <w:r w:rsidR="004E0F51">
              <w:rPr>
                <w:noProof/>
                <w:webHidden/>
              </w:rPr>
              <w:fldChar w:fldCharType="separate"/>
            </w:r>
            <w:r w:rsidR="004E0F51">
              <w:rPr>
                <w:noProof/>
                <w:webHidden/>
              </w:rPr>
              <w:t>24-1</w:t>
            </w:r>
            <w:r w:rsidR="004E0F51">
              <w:rPr>
                <w:noProof/>
                <w:webHidden/>
              </w:rPr>
              <w:fldChar w:fldCharType="end"/>
            </w:r>
          </w:hyperlink>
        </w:p>
        <w:p w14:paraId="096BDA2B" w14:textId="5265E738" w:rsidR="004E0F51" w:rsidRDefault="005A4684">
          <w:pPr>
            <w:pStyle w:val="TOC1"/>
            <w:rPr>
              <w:rFonts w:asciiTheme="minorHAnsi" w:eastAsiaTheme="minorEastAsia" w:hAnsiTheme="minorHAnsi"/>
              <w:noProof/>
              <w:color w:val="auto"/>
              <w:sz w:val="24"/>
              <w:szCs w:val="24"/>
            </w:rPr>
          </w:pPr>
          <w:hyperlink w:anchor="_Toc68018458" w:history="1">
            <w:r w:rsidR="004E0F51" w:rsidRPr="004A0F8C">
              <w:rPr>
                <w:rStyle w:val="Hyperlink"/>
                <w:noProof/>
              </w:rPr>
              <w:t>25</w:t>
            </w:r>
            <w:r w:rsidR="004E0F51">
              <w:rPr>
                <w:rFonts w:asciiTheme="minorHAnsi" w:eastAsiaTheme="minorEastAsia" w:hAnsiTheme="minorHAnsi"/>
                <w:noProof/>
                <w:color w:val="auto"/>
                <w:sz w:val="24"/>
                <w:szCs w:val="24"/>
              </w:rPr>
              <w:tab/>
            </w:r>
            <w:r w:rsidR="004E0F51" w:rsidRPr="004A0F8C">
              <w:rPr>
                <w:rStyle w:val="Hyperlink"/>
                <w:noProof/>
              </w:rPr>
              <w:t>Taking Corrective Action on Deficiencies</w:t>
            </w:r>
            <w:r w:rsidR="004E0F51">
              <w:rPr>
                <w:noProof/>
                <w:webHidden/>
              </w:rPr>
              <w:tab/>
            </w:r>
            <w:r w:rsidR="004E0F51">
              <w:rPr>
                <w:noProof/>
                <w:webHidden/>
              </w:rPr>
              <w:fldChar w:fldCharType="begin"/>
            </w:r>
            <w:r w:rsidR="004E0F51">
              <w:rPr>
                <w:noProof/>
                <w:webHidden/>
              </w:rPr>
              <w:instrText xml:space="preserve"> PAGEREF _Toc68018458 \h </w:instrText>
            </w:r>
            <w:r w:rsidR="004E0F51">
              <w:rPr>
                <w:noProof/>
                <w:webHidden/>
              </w:rPr>
            </w:r>
            <w:r w:rsidR="004E0F51">
              <w:rPr>
                <w:noProof/>
                <w:webHidden/>
              </w:rPr>
              <w:fldChar w:fldCharType="separate"/>
            </w:r>
            <w:r w:rsidR="004E0F51">
              <w:rPr>
                <w:noProof/>
                <w:webHidden/>
              </w:rPr>
              <w:t>25-1</w:t>
            </w:r>
            <w:r w:rsidR="004E0F51">
              <w:rPr>
                <w:noProof/>
                <w:webHidden/>
              </w:rPr>
              <w:fldChar w:fldCharType="end"/>
            </w:r>
          </w:hyperlink>
        </w:p>
        <w:p w14:paraId="099D5A66" w14:textId="59F0EB43" w:rsidR="004E0F51" w:rsidRDefault="005A4684">
          <w:pPr>
            <w:pStyle w:val="TOC1"/>
            <w:rPr>
              <w:rFonts w:asciiTheme="minorHAnsi" w:eastAsiaTheme="minorEastAsia" w:hAnsiTheme="minorHAnsi"/>
              <w:noProof/>
              <w:color w:val="auto"/>
              <w:sz w:val="24"/>
              <w:szCs w:val="24"/>
            </w:rPr>
          </w:pPr>
          <w:hyperlink w:anchor="_Toc68018459" w:history="1">
            <w:r w:rsidR="004E0F51" w:rsidRPr="004A0F8C">
              <w:rPr>
                <w:rStyle w:val="Hyperlink"/>
                <w:noProof/>
              </w:rPr>
              <w:t>26</w:t>
            </w:r>
            <w:r w:rsidR="004E0F51">
              <w:rPr>
                <w:rFonts w:asciiTheme="minorHAnsi" w:eastAsiaTheme="minorEastAsia" w:hAnsiTheme="minorHAnsi"/>
                <w:noProof/>
                <w:color w:val="auto"/>
                <w:sz w:val="24"/>
                <w:szCs w:val="24"/>
              </w:rPr>
              <w:tab/>
            </w:r>
            <w:r w:rsidR="004E0F51" w:rsidRPr="004A0F8C">
              <w:rPr>
                <w:rStyle w:val="Hyperlink"/>
                <w:noProof/>
              </w:rPr>
              <w:t>Continuing Analysis And Surveillance (CAS)</w:t>
            </w:r>
            <w:r w:rsidR="004E0F51">
              <w:rPr>
                <w:noProof/>
                <w:webHidden/>
              </w:rPr>
              <w:tab/>
            </w:r>
            <w:r w:rsidR="004E0F51">
              <w:rPr>
                <w:noProof/>
                <w:webHidden/>
              </w:rPr>
              <w:fldChar w:fldCharType="begin"/>
            </w:r>
            <w:r w:rsidR="004E0F51">
              <w:rPr>
                <w:noProof/>
                <w:webHidden/>
              </w:rPr>
              <w:instrText xml:space="preserve"> PAGEREF _Toc68018459 \h </w:instrText>
            </w:r>
            <w:r w:rsidR="004E0F51">
              <w:rPr>
                <w:noProof/>
                <w:webHidden/>
              </w:rPr>
            </w:r>
            <w:r w:rsidR="004E0F51">
              <w:rPr>
                <w:noProof/>
                <w:webHidden/>
              </w:rPr>
              <w:fldChar w:fldCharType="separate"/>
            </w:r>
            <w:r w:rsidR="004E0F51">
              <w:rPr>
                <w:noProof/>
                <w:webHidden/>
              </w:rPr>
              <w:t>26-1</w:t>
            </w:r>
            <w:r w:rsidR="004E0F51">
              <w:rPr>
                <w:noProof/>
                <w:webHidden/>
              </w:rPr>
              <w:fldChar w:fldCharType="end"/>
            </w:r>
          </w:hyperlink>
        </w:p>
        <w:p w14:paraId="74A1A610" w14:textId="7D45C97C" w:rsidR="004E0F51" w:rsidRDefault="005A4684">
          <w:pPr>
            <w:pStyle w:val="TOC2"/>
            <w:tabs>
              <w:tab w:val="left" w:pos="960"/>
              <w:tab w:val="right" w:leader="dot" w:pos="9350"/>
            </w:tabs>
            <w:rPr>
              <w:rFonts w:asciiTheme="minorHAnsi" w:eastAsiaTheme="minorEastAsia" w:hAnsiTheme="minorHAnsi"/>
              <w:noProof/>
              <w:color w:val="auto"/>
              <w:sz w:val="24"/>
              <w:szCs w:val="24"/>
            </w:rPr>
          </w:pPr>
          <w:hyperlink w:anchor="_Toc68018460" w:history="1">
            <w:r w:rsidR="004E0F51" w:rsidRPr="004A0F8C">
              <w:rPr>
                <w:rStyle w:val="Hyperlink"/>
                <w:noProof/>
              </w:rPr>
              <w:t>26.1</w:t>
            </w:r>
            <w:r w:rsidR="004E0F51">
              <w:rPr>
                <w:rFonts w:asciiTheme="minorHAnsi" w:eastAsiaTheme="minorEastAsia" w:hAnsiTheme="minorHAnsi"/>
                <w:noProof/>
                <w:color w:val="auto"/>
                <w:sz w:val="24"/>
                <w:szCs w:val="24"/>
              </w:rPr>
              <w:tab/>
            </w:r>
            <w:r w:rsidR="004E0F51" w:rsidRPr="004A0F8C">
              <w:rPr>
                <w:rStyle w:val="Hyperlink"/>
                <w:noProof/>
              </w:rPr>
              <w:t>Audit Program</w:t>
            </w:r>
            <w:r w:rsidR="004E0F51">
              <w:rPr>
                <w:noProof/>
                <w:webHidden/>
              </w:rPr>
              <w:tab/>
            </w:r>
            <w:r w:rsidR="004E0F51">
              <w:rPr>
                <w:noProof/>
                <w:webHidden/>
              </w:rPr>
              <w:fldChar w:fldCharType="begin"/>
            </w:r>
            <w:r w:rsidR="004E0F51">
              <w:rPr>
                <w:noProof/>
                <w:webHidden/>
              </w:rPr>
              <w:instrText xml:space="preserve"> PAGEREF _Toc68018460 \h </w:instrText>
            </w:r>
            <w:r w:rsidR="004E0F51">
              <w:rPr>
                <w:noProof/>
                <w:webHidden/>
              </w:rPr>
            </w:r>
            <w:r w:rsidR="004E0F51">
              <w:rPr>
                <w:noProof/>
                <w:webHidden/>
              </w:rPr>
              <w:fldChar w:fldCharType="separate"/>
            </w:r>
            <w:r w:rsidR="004E0F51">
              <w:rPr>
                <w:noProof/>
                <w:webHidden/>
              </w:rPr>
              <w:t>26-1</w:t>
            </w:r>
            <w:r w:rsidR="004E0F51">
              <w:rPr>
                <w:noProof/>
                <w:webHidden/>
              </w:rPr>
              <w:fldChar w:fldCharType="end"/>
            </w:r>
          </w:hyperlink>
        </w:p>
        <w:p w14:paraId="786C97B0" w14:textId="0F0088E7" w:rsidR="004E0F51" w:rsidRDefault="005A4684">
          <w:pPr>
            <w:pStyle w:val="TOC3"/>
            <w:tabs>
              <w:tab w:val="left" w:pos="1440"/>
              <w:tab w:val="right" w:leader="dot" w:pos="9350"/>
            </w:tabs>
            <w:rPr>
              <w:rFonts w:asciiTheme="minorHAnsi" w:eastAsiaTheme="minorEastAsia" w:hAnsiTheme="minorHAnsi"/>
              <w:noProof/>
              <w:color w:val="auto"/>
              <w:sz w:val="24"/>
              <w:szCs w:val="24"/>
            </w:rPr>
          </w:pPr>
          <w:hyperlink w:anchor="_Toc68018461" w:history="1">
            <w:r w:rsidR="004E0F51" w:rsidRPr="004A0F8C">
              <w:rPr>
                <w:rStyle w:val="Hyperlink"/>
                <w:noProof/>
              </w:rPr>
              <w:t>26.1.1</w:t>
            </w:r>
            <w:r w:rsidR="004E0F51">
              <w:rPr>
                <w:rFonts w:asciiTheme="minorHAnsi" w:eastAsiaTheme="minorEastAsia" w:hAnsiTheme="minorHAnsi"/>
                <w:noProof/>
                <w:color w:val="auto"/>
                <w:sz w:val="24"/>
                <w:szCs w:val="24"/>
              </w:rPr>
              <w:tab/>
            </w:r>
            <w:r w:rsidR="004E0F51" w:rsidRPr="004A0F8C">
              <w:rPr>
                <w:rStyle w:val="Hyperlink"/>
                <w:noProof/>
              </w:rPr>
              <w:t>Description</w:t>
            </w:r>
            <w:r w:rsidR="004E0F51">
              <w:rPr>
                <w:noProof/>
                <w:webHidden/>
              </w:rPr>
              <w:tab/>
            </w:r>
            <w:r w:rsidR="004E0F51">
              <w:rPr>
                <w:noProof/>
                <w:webHidden/>
              </w:rPr>
              <w:fldChar w:fldCharType="begin"/>
            </w:r>
            <w:r w:rsidR="004E0F51">
              <w:rPr>
                <w:noProof/>
                <w:webHidden/>
              </w:rPr>
              <w:instrText xml:space="preserve"> PAGEREF _Toc68018461 \h </w:instrText>
            </w:r>
            <w:r w:rsidR="004E0F51">
              <w:rPr>
                <w:noProof/>
                <w:webHidden/>
              </w:rPr>
            </w:r>
            <w:r w:rsidR="004E0F51">
              <w:rPr>
                <w:noProof/>
                <w:webHidden/>
              </w:rPr>
              <w:fldChar w:fldCharType="separate"/>
            </w:r>
            <w:r w:rsidR="004E0F51">
              <w:rPr>
                <w:noProof/>
                <w:webHidden/>
              </w:rPr>
              <w:t>26-1</w:t>
            </w:r>
            <w:r w:rsidR="004E0F51">
              <w:rPr>
                <w:noProof/>
                <w:webHidden/>
              </w:rPr>
              <w:fldChar w:fldCharType="end"/>
            </w:r>
          </w:hyperlink>
        </w:p>
        <w:p w14:paraId="79044015" w14:textId="2C7BB6FF" w:rsidR="004E0F51" w:rsidRDefault="005A4684">
          <w:pPr>
            <w:pStyle w:val="TOC3"/>
            <w:tabs>
              <w:tab w:val="left" w:pos="1440"/>
              <w:tab w:val="right" w:leader="dot" w:pos="9350"/>
            </w:tabs>
            <w:rPr>
              <w:rFonts w:asciiTheme="minorHAnsi" w:eastAsiaTheme="minorEastAsia" w:hAnsiTheme="minorHAnsi"/>
              <w:noProof/>
              <w:color w:val="auto"/>
              <w:sz w:val="24"/>
              <w:szCs w:val="24"/>
            </w:rPr>
          </w:pPr>
          <w:hyperlink w:anchor="_Toc68018462" w:history="1">
            <w:r w:rsidR="004E0F51" w:rsidRPr="004A0F8C">
              <w:rPr>
                <w:rStyle w:val="Hyperlink"/>
                <w:noProof/>
              </w:rPr>
              <w:t>26.1.2</w:t>
            </w:r>
            <w:r w:rsidR="004E0F51">
              <w:rPr>
                <w:rFonts w:asciiTheme="minorHAnsi" w:eastAsiaTheme="minorEastAsia" w:hAnsiTheme="minorHAnsi"/>
                <w:noProof/>
                <w:color w:val="auto"/>
                <w:sz w:val="24"/>
                <w:szCs w:val="24"/>
              </w:rPr>
              <w:tab/>
            </w:r>
            <w:r w:rsidR="004E0F51" w:rsidRPr="004A0F8C">
              <w:rPr>
                <w:rStyle w:val="Hyperlink"/>
                <w:noProof/>
              </w:rPr>
              <w:t>Responsibility and Authority of Audit Personnel</w:t>
            </w:r>
            <w:r w:rsidR="004E0F51">
              <w:rPr>
                <w:noProof/>
                <w:webHidden/>
              </w:rPr>
              <w:tab/>
            </w:r>
            <w:r w:rsidR="004E0F51">
              <w:rPr>
                <w:noProof/>
                <w:webHidden/>
              </w:rPr>
              <w:fldChar w:fldCharType="begin"/>
            </w:r>
            <w:r w:rsidR="004E0F51">
              <w:rPr>
                <w:noProof/>
                <w:webHidden/>
              </w:rPr>
              <w:instrText xml:space="preserve"> PAGEREF _Toc68018462 \h </w:instrText>
            </w:r>
            <w:r w:rsidR="004E0F51">
              <w:rPr>
                <w:noProof/>
                <w:webHidden/>
              </w:rPr>
            </w:r>
            <w:r w:rsidR="004E0F51">
              <w:rPr>
                <w:noProof/>
                <w:webHidden/>
              </w:rPr>
              <w:fldChar w:fldCharType="separate"/>
            </w:r>
            <w:r w:rsidR="004E0F51">
              <w:rPr>
                <w:noProof/>
                <w:webHidden/>
              </w:rPr>
              <w:t>26-1</w:t>
            </w:r>
            <w:r w:rsidR="004E0F51">
              <w:rPr>
                <w:noProof/>
                <w:webHidden/>
              </w:rPr>
              <w:fldChar w:fldCharType="end"/>
            </w:r>
          </w:hyperlink>
        </w:p>
        <w:p w14:paraId="331B5D4A" w14:textId="7456558E" w:rsidR="004E0F51" w:rsidRDefault="005A4684">
          <w:pPr>
            <w:pStyle w:val="TOC3"/>
            <w:tabs>
              <w:tab w:val="left" w:pos="1440"/>
              <w:tab w:val="right" w:leader="dot" w:pos="9350"/>
            </w:tabs>
            <w:rPr>
              <w:rFonts w:asciiTheme="minorHAnsi" w:eastAsiaTheme="minorEastAsia" w:hAnsiTheme="minorHAnsi"/>
              <w:noProof/>
              <w:color w:val="auto"/>
              <w:sz w:val="24"/>
              <w:szCs w:val="24"/>
            </w:rPr>
          </w:pPr>
          <w:hyperlink w:anchor="_Toc68018463" w:history="1">
            <w:r w:rsidR="004E0F51" w:rsidRPr="004A0F8C">
              <w:rPr>
                <w:rStyle w:val="Hyperlink"/>
                <w:noProof/>
              </w:rPr>
              <w:t>26.1.3</w:t>
            </w:r>
            <w:r w:rsidR="004E0F51">
              <w:rPr>
                <w:rFonts w:asciiTheme="minorHAnsi" w:eastAsiaTheme="minorEastAsia" w:hAnsiTheme="minorHAnsi"/>
                <w:noProof/>
                <w:color w:val="auto"/>
                <w:sz w:val="24"/>
                <w:szCs w:val="24"/>
              </w:rPr>
              <w:tab/>
            </w:r>
            <w:r w:rsidR="004E0F51" w:rsidRPr="004A0F8C">
              <w:rPr>
                <w:rStyle w:val="Hyperlink"/>
                <w:noProof/>
              </w:rPr>
              <w:t>Audit Experience</w:t>
            </w:r>
            <w:r w:rsidR="004E0F51">
              <w:rPr>
                <w:noProof/>
                <w:webHidden/>
              </w:rPr>
              <w:tab/>
            </w:r>
            <w:r w:rsidR="004E0F51">
              <w:rPr>
                <w:noProof/>
                <w:webHidden/>
              </w:rPr>
              <w:fldChar w:fldCharType="begin"/>
            </w:r>
            <w:r w:rsidR="004E0F51">
              <w:rPr>
                <w:noProof/>
                <w:webHidden/>
              </w:rPr>
              <w:instrText xml:space="preserve"> PAGEREF _Toc68018463 \h </w:instrText>
            </w:r>
            <w:r w:rsidR="004E0F51">
              <w:rPr>
                <w:noProof/>
                <w:webHidden/>
              </w:rPr>
            </w:r>
            <w:r w:rsidR="004E0F51">
              <w:rPr>
                <w:noProof/>
                <w:webHidden/>
              </w:rPr>
              <w:fldChar w:fldCharType="separate"/>
            </w:r>
            <w:r w:rsidR="004E0F51">
              <w:rPr>
                <w:noProof/>
                <w:webHidden/>
              </w:rPr>
              <w:t>26-2</w:t>
            </w:r>
            <w:r w:rsidR="004E0F51">
              <w:rPr>
                <w:noProof/>
                <w:webHidden/>
              </w:rPr>
              <w:fldChar w:fldCharType="end"/>
            </w:r>
          </w:hyperlink>
        </w:p>
        <w:p w14:paraId="3BD6BCDF" w14:textId="565B7F55" w:rsidR="004E0F51" w:rsidRDefault="005A4684">
          <w:pPr>
            <w:pStyle w:val="TOC3"/>
            <w:tabs>
              <w:tab w:val="left" w:pos="1440"/>
              <w:tab w:val="right" w:leader="dot" w:pos="9350"/>
            </w:tabs>
            <w:rPr>
              <w:rFonts w:asciiTheme="minorHAnsi" w:eastAsiaTheme="minorEastAsia" w:hAnsiTheme="minorHAnsi"/>
              <w:noProof/>
              <w:color w:val="auto"/>
              <w:sz w:val="24"/>
              <w:szCs w:val="24"/>
            </w:rPr>
          </w:pPr>
          <w:hyperlink w:anchor="_Toc68018464" w:history="1">
            <w:r w:rsidR="004E0F51" w:rsidRPr="004A0F8C">
              <w:rPr>
                <w:rStyle w:val="Hyperlink"/>
                <w:noProof/>
              </w:rPr>
              <w:t>26.1.4</w:t>
            </w:r>
            <w:r w:rsidR="004E0F51">
              <w:rPr>
                <w:rFonts w:asciiTheme="minorHAnsi" w:eastAsiaTheme="minorEastAsia" w:hAnsiTheme="minorHAnsi"/>
                <w:noProof/>
                <w:color w:val="auto"/>
                <w:sz w:val="24"/>
                <w:szCs w:val="24"/>
              </w:rPr>
              <w:tab/>
            </w:r>
            <w:r w:rsidR="004E0F51" w:rsidRPr="004A0F8C">
              <w:rPr>
                <w:rStyle w:val="Hyperlink"/>
                <w:noProof/>
              </w:rPr>
              <w:t>Audit Forms</w:t>
            </w:r>
            <w:r w:rsidR="004E0F51">
              <w:rPr>
                <w:noProof/>
                <w:webHidden/>
              </w:rPr>
              <w:tab/>
            </w:r>
            <w:r w:rsidR="004E0F51">
              <w:rPr>
                <w:noProof/>
                <w:webHidden/>
              </w:rPr>
              <w:fldChar w:fldCharType="begin"/>
            </w:r>
            <w:r w:rsidR="004E0F51">
              <w:rPr>
                <w:noProof/>
                <w:webHidden/>
              </w:rPr>
              <w:instrText xml:space="preserve"> PAGEREF _Toc68018464 \h </w:instrText>
            </w:r>
            <w:r w:rsidR="004E0F51">
              <w:rPr>
                <w:noProof/>
                <w:webHidden/>
              </w:rPr>
            </w:r>
            <w:r w:rsidR="004E0F51">
              <w:rPr>
                <w:noProof/>
                <w:webHidden/>
              </w:rPr>
              <w:fldChar w:fldCharType="separate"/>
            </w:r>
            <w:r w:rsidR="004E0F51">
              <w:rPr>
                <w:noProof/>
                <w:webHidden/>
              </w:rPr>
              <w:t>26-3</w:t>
            </w:r>
            <w:r w:rsidR="004E0F51">
              <w:rPr>
                <w:noProof/>
                <w:webHidden/>
              </w:rPr>
              <w:fldChar w:fldCharType="end"/>
            </w:r>
          </w:hyperlink>
        </w:p>
        <w:p w14:paraId="38187A73" w14:textId="1ECDFB24" w:rsidR="004E0F51" w:rsidRDefault="005A4684">
          <w:pPr>
            <w:pStyle w:val="TOC3"/>
            <w:tabs>
              <w:tab w:val="left" w:pos="1440"/>
              <w:tab w:val="right" w:leader="dot" w:pos="9350"/>
            </w:tabs>
            <w:rPr>
              <w:rFonts w:asciiTheme="minorHAnsi" w:eastAsiaTheme="minorEastAsia" w:hAnsiTheme="minorHAnsi"/>
              <w:noProof/>
              <w:color w:val="auto"/>
              <w:sz w:val="24"/>
              <w:szCs w:val="24"/>
            </w:rPr>
          </w:pPr>
          <w:hyperlink w:anchor="_Toc68018465" w:history="1">
            <w:r w:rsidR="004E0F51" w:rsidRPr="004A0F8C">
              <w:rPr>
                <w:rStyle w:val="Hyperlink"/>
                <w:noProof/>
              </w:rPr>
              <w:t>26.1.5</w:t>
            </w:r>
            <w:r w:rsidR="004E0F51">
              <w:rPr>
                <w:rFonts w:asciiTheme="minorHAnsi" w:eastAsiaTheme="minorEastAsia" w:hAnsiTheme="minorHAnsi"/>
                <w:noProof/>
                <w:color w:val="auto"/>
                <w:sz w:val="24"/>
                <w:szCs w:val="24"/>
              </w:rPr>
              <w:tab/>
            </w:r>
            <w:r w:rsidR="004E0F51" w:rsidRPr="004A0F8C">
              <w:rPr>
                <w:rStyle w:val="Hyperlink"/>
                <w:noProof/>
              </w:rPr>
              <w:t>Audit Records And Files</w:t>
            </w:r>
            <w:r w:rsidR="004E0F51">
              <w:rPr>
                <w:noProof/>
                <w:webHidden/>
              </w:rPr>
              <w:tab/>
            </w:r>
            <w:r w:rsidR="004E0F51">
              <w:rPr>
                <w:noProof/>
                <w:webHidden/>
              </w:rPr>
              <w:fldChar w:fldCharType="begin"/>
            </w:r>
            <w:r w:rsidR="004E0F51">
              <w:rPr>
                <w:noProof/>
                <w:webHidden/>
              </w:rPr>
              <w:instrText xml:space="preserve"> PAGEREF _Toc68018465 \h </w:instrText>
            </w:r>
            <w:r w:rsidR="004E0F51">
              <w:rPr>
                <w:noProof/>
                <w:webHidden/>
              </w:rPr>
            </w:r>
            <w:r w:rsidR="004E0F51">
              <w:rPr>
                <w:noProof/>
                <w:webHidden/>
              </w:rPr>
              <w:fldChar w:fldCharType="separate"/>
            </w:r>
            <w:r w:rsidR="004E0F51">
              <w:rPr>
                <w:noProof/>
                <w:webHidden/>
              </w:rPr>
              <w:t>26-3</w:t>
            </w:r>
            <w:r w:rsidR="004E0F51">
              <w:rPr>
                <w:noProof/>
                <w:webHidden/>
              </w:rPr>
              <w:fldChar w:fldCharType="end"/>
            </w:r>
          </w:hyperlink>
        </w:p>
        <w:p w14:paraId="1E1E538A" w14:textId="3A3AB03E" w:rsidR="004E0F51" w:rsidRDefault="005A4684">
          <w:pPr>
            <w:pStyle w:val="TOC3"/>
            <w:tabs>
              <w:tab w:val="left" w:pos="1440"/>
              <w:tab w:val="right" w:leader="dot" w:pos="9350"/>
            </w:tabs>
            <w:rPr>
              <w:rFonts w:asciiTheme="minorHAnsi" w:eastAsiaTheme="minorEastAsia" w:hAnsiTheme="minorHAnsi"/>
              <w:noProof/>
              <w:color w:val="auto"/>
              <w:sz w:val="24"/>
              <w:szCs w:val="24"/>
            </w:rPr>
          </w:pPr>
          <w:hyperlink w:anchor="_Toc68018466" w:history="1">
            <w:r w:rsidR="004E0F51" w:rsidRPr="004A0F8C">
              <w:rPr>
                <w:rStyle w:val="Hyperlink"/>
                <w:noProof/>
              </w:rPr>
              <w:t>26.1.6</w:t>
            </w:r>
            <w:r w:rsidR="004E0F51">
              <w:rPr>
                <w:rFonts w:asciiTheme="minorHAnsi" w:eastAsiaTheme="minorEastAsia" w:hAnsiTheme="minorHAnsi"/>
                <w:noProof/>
                <w:color w:val="auto"/>
                <w:sz w:val="24"/>
                <w:szCs w:val="24"/>
              </w:rPr>
              <w:tab/>
            </w:r>
            <w:r w:rsidR="004E0F51" w:rsidRPr="004A0F8C">
              <w:rPr>
                <w:rStyle w:val="Hyperlink"/>
                <w:noProof/>
              </w:rPr>
              <w:t>Departments/Areas of Audit And Frequency</w:t>
            </w:r>
            <w:r w:rsidR="004E0F51">
              <w:rPr>
                <w:noProof/>
                <w:webHidden/>
              </w:rPr>
              <w:tab/>
            </w:r>
            <w:r w:rsidR="004E0F51">
              <w:rPr>
                <w:noProof/>
                <w:webHidden/>
              </w:rPr>
              <w:fldChar w:fldCharType="begin"/>
            </w:r>
            <w:r w:rsidR="004E0F51">
              <w:rPr>
                <w:noProof/>
                <w:webHidden/>
              </w:rPr>
              <w:instrText xml:space="preserve"> PAGEREF _Toc68018466 \h </w:instrText>
            </w:r>
            <w:r w:rsidR="004E0F51">
              <w:rPr>
                <w:noProof/>
                <w:webHidden/>
              </w:rPr>
            </w:r>
            <w:r w:rsidR="004E0F51">
              <w:rPr>
                <w:noProof/>
                <w:webHidden/>
              </w:rPr>
              <w:fldChar w:fldCharType="separate"/>
            </w:r>
            <w:r w:rsidR="004E0F51">
              <w:rPr>
                <w:noProof/>
                <w:webHidden/>
              </w:rPr>
              <w:t>26-4</w:t>
            </w:r>
            <w:r w:rsidR="004E0F51">
              <w:rPr>
                <w:noProof/>
                <w:webHidden/>
              </w:rPr>
              <w:fldChar w:fldCharType="end"/>
            </w:r>
          </w:hyperlink>
        </w:p>
        <w:p w14:paraId="0C778CBC" w14:textId="57802846" w:rsidR="004E0F51" w:rsidRDefault="005A4684">
          <w:pPr>
            <w:pStyle w:val="TOC3"/>
            <w:tabs>
              <w:tab w:val="left" w:pos="1440"/>
              <w:tab w:val="right" w:leader="dot" w:pos="9350"/>
            </w:tabs>
            <w:rPr>
              <w:rFonts w:asciiTheme="minorHAnsi" w:eastAsiaTheme="minorEastAsia" w:hAnsiTheme="minorHAnsi"/>
              <w:noProof/>
              <w:color w:val="auto"/>
              <w:sz w:val="24"/>
              <w:szCs w:val="24"/>
            </w:rPr>
          </w:pPr>
          <w:hyperlink w:anchor="_Toc68018467" w:history="1">
            <w:r w:rsidR="004E0F51" w:rsidRPr="004A0F8C">
              <w:rPr>
                <w:rStyle w:val="Hyperlink"/>
                <w:noProof/>
              </w:rPr>
              <w:t>26.1.7</w:t>
            </w:r>
            <w:r w:rsidR="004E0F51">
              <w:rPr>
                <w:rFonts w:asciiTheme="minorHAnsi" w:eastAsiaTheme="minorEastAsia" w:hAnsiTheme="minorHAnsi"/>
                <w:noProof/>
                <w:color w:val="auto"/>
                <w:sz w:val="24"/>
                <w:szCs w:val="24"/>
              </w:rPr>
              <w:tab/>
            </w:r>
            <w:r w:rsidR="004E0F51" w:rsidRPr="004A0F8C">
              <w:rPr>
                <w:rStyle w:val="Hyperlink"/>
                <w:noProof/>
              </w:rPr>
              <w:t>Pre-Audit Procedures</w:t>
            </w:r>
            <w:r w:rsidR="004E0F51">
              <w:rPr>
                <w:noProof/>
                <w:webHidden/>
              </w:rPr>
              <w:tab/>
            </w:r>
            <w:r w:rsidR="004E0F51">
              <w:rPr>
                <w:noProof/>
                <w:webHidden/>
              </w:rPr>
              <w:fldChar w:fldCharType="begin"/>
            </w:r>
            <w:r w:rsidR="004E0F51">
              <w:rPr>
                <w:noProof/>
                <w:webHidden/>
              </w:rPr>
              <w:instrText xml:space="preserve"> PAGEREF _Toc68018467 \h </w:instrText>
            </w:r>
            <w:r w:rsidR="004E0F51">
              <w:rPr>
                <w:noProof/>
                <w:webHidden/>
              </w:rPr>
            </w:r>
            <w:r w:rsidR="004E0F51">
              <w:rPr>
                <w:noProof/>
                <w:webHidden/>
              </w:rPr>
              <w:fldChar w:fldCharType="separate"/>
            </w:r>
            <w:r w:rsidR="004E0F51">
              <w:rPr>
                <w:noProof/>
                <w:webHidden/>
              </w:rPr>
              <w:t>26-4</w:t>
            </w:r>
            <w:r w:rsidR="004E0F51">
              <w:rPr>
                <w:noProof/>
                <w:webHidden/>
              </w:rPr>
              <w:fldChar w:fldCharType="end"/>
            </w:r>
          </w:hyperlink>
        </w:p>
        <w:p w14:paraId="615EB33B" w14:textId="2C9CAEC7" w:rsidR="004E0F51" w:rsidRDefault="005A4684">
          <w:pPr>
            <w:pStyle w:val="TOC3"/>
            <w:tabs>
              <w:tab w:val="left" w:pos="1440"/>
              <w:tab w:val="right" w:leader="dot" w:pos="9350"/>
            </w:tabs>
            <w:rPr>
              <w:rFonts w:asciiTheme="minorHAnsi" w:eastAsiaTheme="minorEastAsia" w:hAnsiTheme="minorHAnsi"/>
              <w:noProof/>
              <w:color w:val="auto"/>
              <w:sz w:val="24"/>
              <w:szCs w:val="24"/>
            </w:rPr>
          </w:pPr>
          <w:hyperlink w:anchor="_Toc68018468" w:history="1">
            <w:r w:rsidR="004E0F51" w:rsidRPr="004A0F8C">
              <w:rPr>
                <w:rStyle w:val="Hyperlink"/>
                <w:noProof/>
              </w:rPr>
              <w:t>26.1.8</w:t>
            </w:r>
            <w:r w:rsidR="004E0F51">
              <w:rPr>
                <w:rFonts w:asciiTheme="minorHAnsi" w:eastAsiaTheme="minorEastAsia" w:hAnsiTheme="minorHAnsi"/>
                <w:noProof/>
                <w:color w:val="auto"/>
                <w:sz w:val="24"/>
                <w:szCs w:val="24"/>
              </w:rPr>
              <w:tab/>
            </w:r>
            <w:r w:rsidR="004E0F51" w:rsidRPr="004A0F8C">
              <w:rPr>
                <w:rStyle w:val="Hyperlink"/>
                <w:noProof/>
              </w:rPr>
              <w:t>Audit Requirements</w:t>
            </w:r>
            <w:r w:rsidR="004E0F51">
              <w:rPr>
                <w:noProof/>
                <w:webHidden/>
              </w:rPr>
              <w:tab/>
            </w:r>
            <w:r w:rsidR="004E0F51">
              <w:rPr>
                <w:noProof/>
                <w:webHidden/>
              </w:rPr>
              <w:fldChar w:fldCharType="begin"/>
            </w:r>
            <w:r w:rsidR="004E0F51">
              <w:rPr>
                <w:noProof/>
                <w:webHidden/>
              </w:rPr>
              <w:instrText xml:space="preserve"> PAGEREF _Toc68018468 \h </w:instrText>
            </w:r>
            <w:r w:rsidR="004E0F51">
              <w:rPr>
                <w:noProof/>
                <w:webHidden/>
              </w:rPr>
            </w:r>
            <w:r w:rsidR="004E0F51">
              <w:rPr>
                <w:noProof/>
                <w:webHidden/>
              </w:rPr>
              <w:fldChar w:fldCharType="separate"/>
            </w:r>
            <w:r w:rsidR="004E0F51">
              <w:rPr>
                <w:noProof/>
                <w:webHidden/>
              </w:rPr>
              <w:t>26-5</w:t>
            </w:r>
            <w:r w:rsidR="004E0F51">
              <w:rPr>
                <w:noProof/>
                <w:webHidden/>
              </w:rPr>
              <w:fldChar w:fldCharType="end"/>
            </w:r>
          </w:hyperlink>
        </w:p>
        <w:p w14:paraId="090EBB59" w14:textId="53BB2F49" w:rsidR="004E0F51" w:rsidRDefault="005A4684">
          <w:pPr>
            <w:pStyle w:val="TOC3"/>
            <w:tabs>
              <w:tab w:val="left" w:pos="1440"/>
              <w:tab w:val="right" w:leader="dot" w:pos="9350"/>
            </w:tabs>
            <w:rPr>
              <w:rFonts w:asciiTheme="minorHAnsi" w:eastAsiaTheme="minorEastAsia" w:hAnsiTheme="minorHAnsi"/>
              <w:noProof/>
              <w:color w:val="auto"/>
              <w:sz w:val="24"/>
              <w:szCs w:val="24"/>
            </w:rPr>
          </w:pPr>
          <w:hyperlink w:anchor="_Toc68018469" w:history="1">
            <w:r w:rsidR="004E0F51" w:rsidRPr="004A0F8C">
              <w:rPr>
                <w:rStyle w:val="Hyperlink"/>
                <w:noProof/>
              </w:rPr>
              <w:t>26.1.9</w:t>
            </w:r>
            <w:r w:rsidR="004E0F51">
              <w:rPr>
                <w:rFonts w:asciiTheme="minorHAnsi" w:eastAsiaTheme="minorEastAsia" w:hAnsiTheme="minorHAnsi"/>
                <w:noProof/>
                <w:color w:val="auto"/>
                <w:sz w:val="24"/>
                <w:szCs w:val="24"/>
              </w:rPr>
              <w:tab/>
            </w:r>
            <w:r w:rsidR="004E0F51" w:rsidRPr="004A0F8C">
              <w:rPr>
                <w:rStyle w:val="Hyperlink"/>
                <w:noProof/>
              </w:rPr>
              <w:t>External Audits</w:t>
            </w:r>
            <w:r w:rsidR="004E0F51">
              <w:rPr>
                <w:noProof/>
                <w:webHidden/>
              </w:rPr>
              <w:tab/>
            </w:r>
            <w:r w:rsidR="004E0F51">
              <w:rPr>
                <w:noProof/>
                <w:webHidden/>
              </w:rPr>
              <w:fldChar w:fldCharType="begin"/>
            </w:r>
            <w:r w:rsidR="004E0F51">
              <w:rPr>
                <w:noProof/>
                <w:webHidden/>
              </w:rPr>
              <w:instrText xml:space="preserve"> PAGEREF _Toc68018469 \h </w:instrText>
            </w:r>
            <w:r w:rsidR="004E0F51">
              <w:rPr>
                <w:noProof/>
                <w:webHidden/>
              </w:rPr>
            </w:r>
            <w:r w:rsidR="004E0F51">
              <w:rPr>
                <w:noProof/>
                <w:webHidden/>
              </w:rPr>
              <w:fldChar w:fldCharType="separate"/>
            </w:r>
            <w:r w:rsidR="004E0F51">
              <w:rPr>
                <w:noProof/>
                <w:webHidden/>
              </w:rPr>
              <w:t>26-6</w:t>
            </w:r>
            <w:r w:rsidR="004E0F51">
              <w:rPr>
                <w:noProof/>
                <w:webHidden/>
              </w:rPr>
              <w:fldChar w:fldCharType="end"/>
            </w:r>
          </w:hyperlink>
        </w:p>
        <w:p w14:paraId="153601CD" w14:textId="556A06D1" w:rsidR="004E0F51" w:rsidRDefault="005A4684">
          <w:pPr>
            <w:pStyle w:val="TOC3"/>
            <w:tabs>
              <w:tab w:val="left" w:pos="1440"/>
              <w:tab w:val="right" w:leader="dot" w:pos="9350"/>
            </w:tabs>
            <w:rPr>
              <w:rFonts w:asciiTheme="minorHAnsi" w:eastAsiaTheme="minorEastAsia" w:hAnsiTheme="minorHAnsi"/>
              <w:noProof/>
              <w:color w:val="auto"/>
              <w:sz w:val="24"/>
              <w:szCs w:val="24"/>
            </w:rPr>
          </w:pPr>
          <w:hyperlink w:anchor="_Toc68018470" w:history="1">
            <w:r w:rsidR="004E0F51" w:rsidRPr="004A0F8C">
              <w:rPr>
                <w:rStyle w:val="Hyperlink"/>
                <w:noProof/>
              </w:rPr>
              <w:t>26.1.10</w:t>
            </w:r>
            <w:r w:rsidR="004E0F51">
              <w:rPr>
                <w:rFonts w:asciiTheme="minorHAnsi" w:eastAsiaTheme="minorEastAsia" w:hAnsiTheme="minorHAnsi"/>
                <w:noProof/>
                <w:color w:val="auto"/>
                <w:sz w:val="24"/>
                <w:szCs w:val="24"/>
              </w:rPr>
              <w:tab/>
            </w:r>
            <w:r w:rsidR="004E0F51" w:rsidRPr="004A0F8C">
              <w:rPr>
                <w:rStyle w:val="Hyperlink"/>
                <w:noProof/>
              </w:rPr>
              <w:t>Internal Audits</w:t>
            </w:r>
            <w:r w:rsidR="004E0F51">
              <w:rPr>
                <w:noProof/>
                <w:webHidden/>
              </w:rPr>
              <w:tab/>
            </w:r>
            <w:r w:rsidR="004E0F51">
              <w:rPr>
                <w:noProof/>
                <w:webHidden/>
              </w:rPr>
              <w:fldChar w:fldCharType="begin"/>
            </w:r>
            <w:r w:rsidR="004E0F51">
              <w:rPr>
                <w:noProof/>
                <w:webHidden/>
              </w:rPr>
              <w:instrText xml:space="preserve"> PAGEREF _Toc68018470 \h </w:instrText>
            </w:r>
            <w:r w:rsidR="004E0F51">
              <w:rPr>
                <w:noProof/>
                <w:webHidden/>
              </w:rPr>
            </w:r>
            <w:r w:rsidR="004E0F51">
              <w:rPr>
                <w:noProof/>
                <w:webHidden/>
              </w:rPr>
              <w:fldChar w:fldCharType="separate"/>
            </w:r>
            <w:r w:rsidR="004E0F51">
              <w:rPr>
                <w:noProof/>
                <w:webHidden/>
              </w:rPr>
              <w:t>26-9</w:t>
            </w:r>
            <w:r w:rsidR="004E0F51">
              <w:rPr>
                <w:noProof/>
                <w:webHidden/>
              </w:rPr>
              <w:fldChar w:fldCharType="end"/>
            </w:r>
          </w:hyperlink>
        </w:p>
        <w:p w14:paraId="53EFDF5A" w14:textId="128A37A2" w:rsidR="004E0F51" w:rsidRDefault="005A4684">
          <w:pPr>
            <w:pStyle w:val="TOC3"/>
            <w:tabs>
              <w:tab w:val="left" w:pos="1440"/>
              <w:tab w:val="right" w:leader="dot" w:pos="9350"/>
            </w:tabs>
            <w:rPr>
              <w:rFonts w:asciiTheme="minorHAnsi" w:eastAsiaTheme="minorEastAsia" w:hAnsiTheme="minorHAnsi"/>
              <w:noProof/>
              <w:color w:val="auto"/>
              <w:sz w:val="24"/>
              <w:szCs w:val="24"/>
            </w:rPr>
          </w:pPr>
          <w:hyperlink w:anchor="_Toc68018471" w:history="1">
            <w:r w:rsidR="004E0F51" w:rsidRPr="004A0F8C">
              <w:rPr>
                <w:rStyle w:val="Hyperlink"/>
                <w:noProof/>
              </w:rPr>
              <w:t>26.1.11</w:t>
            </w:r>
            <w:r w:rsidR="004E0F51">
              <w:rPr>
                <w:rFonts w:asciiTheme="minorHAnsi" w:eastAsiaTheme="minorEastAsia" w:hAnsiTheme="minorHAnsi"/>
                <w:noProof/>
                <w:color w:val="auto"/>
                <w:sz w:val="24"/>
                <w:szCs w:val="24"/>
              </w:rPr>
              <w:tab/>
            </w:r>
            <w:r w:rsidR="004E0F51" w:rsidRPr="004A0F8C">
              <w:rPr>
                <w:rStyle w:val="Hyperlink"/>
                <w:noProof/>
              </w:rPr>
              <w:t>Audit Follow-Up Procedures</w:t>
            </w:r>
            <w:r w:rsidR="004E0F51">
              <w:rPr>
                <w:noProof/>
                <w:webHidden/>
              </w:rPr>
              <w:tab/>
            </w:r>
            <w:r w:rsidR="004E0F51">
              <w:rPr>
                <w:noProof/>
                <w:webHidden/>
              </w:rPr>
              <w:fldChar w:fldCharType="begin"/>
            </w:r>
            <w:r w:rsidR="004E0F51">
              <w:rPr>
                <w:noProof/>
                <w:webHidden/>
              </w:rPr>
              <w:instrText xml:space="preserve"> PAGEREF _Toc68018471 \h </w:instrText>
            </w:r>
            <w:r w:rsidR="004E0F51">
              <w:rPr>
                <w:noProof/>
                <w:webHidden/>
              </w:rPr>
            </w:r>
            <w:r w:rsidR="004E0F51">
              <w:rPr>
                <w:noProof/>
                <w:webHidden/>
              </w:rPr>
              <w:fldChar w:fldCharType="separate"/>
            </w:r>
            <w:r w:rsidR="004E0F51">
              <w:rPr>
                <w:noProof/>
                <w:webHidden/>
              </w:rPr>
              <w:t>26-10</w:t>
            </w:r>
            <w:r w:rsidR="004E0F51">
              <w:rPr>
                <w:noProof/>
                <w:webHidden/>
              </w:rPr>
              <w:fldChar w:fldCharType="end"/>
            </w:r>
          </w:hyperlink>
        </w:p>
        <w:p w14:paraId="34585D48" w14:textId="59E1DAEB" w:rsidR="004E0F51" w:rsidRDefault="005A4684">
          <w:pPr>
            <w:pStyle w:val="TOC1"/>
            <w:rPr>
              <w:rFonts w:asciiTheme="minorHAnsi" w:eastAsiaTheme="minorEastAsia" w:hAnsiTheme="minorHAnsi"/>
              <w:noProof/>
              <w:color w:val="auto"/>
              <w:sz w:val="24"/>
              <w:szCs w:val="24"/>
            </w:rPr>
          </w:pPr>
          <w:hyperlink w:anchor="_Toc68018472" w:history="1">
            <w:r w:rsidR="004E0F51" w:rsidRPr="004A0F8C">
              <w:rPr>
                <w:rStyle w:val="Hyperlink"/>
                <w:noProof/>
              </w:rPr>
              <w:t>27</w:t>
            </w:r>
            <w:r w:rsidR="004E0F51">
              <w:rPr>
                <w:rFonts w:asciiTheme="minorHAnsi" w:eastAsiaTheme="minorEastAsia" w:hAnsiTheme="minorHAnsi"/>
                <w:noProof/>
                <w:color w:val="auto"/>
                <w:sz w:val="24"/>
                <w:szCs w:val="24"/>
              </w:rPr>
              <w:tab/>
            </w:r>
            <w:r w:rsidR="004E0F51" w:rsidRPr="004A0F8C">
              <w:rPr>
                <w:rStyle w:val="Hyperlink"/>
                <w:noProof/>
              </w:rPr>
              <w:t>Hazardous Materials</w:t>
            </w:r>
            <w:r w:rsidR="004E0F51">
              <w:rPr>
                <w:noProof/>
                <w:webHidden/>
              </w:rPr>
              <w:tab/>
            </w:r>
            <w:r w:rsidR="004E0F51">
              <w:rPr>
                <w:noProof/>
                <w:webHidden/>
              </w:rPr>
              <w:fldChar w:fldCharType="begin"/>
            </w:r>
            <w:r w:rsidR="004E0F51">
              <w:rPr>
                <w:noProof/>
                <w:webHidden/>
              </w:rPr>
              <w:instrText xml:space="preserve"> PAGEREF _Toc68018472 \h </w:instrText>
            </w:r>
            <w:r w:rsidR="004E0F51">
              <w:rPr>
                <w:noProof/>
                <w:webHidden/>
              </w:rPr>
            </w:r>
            <w:r w:rsidR="004E0F51">
              <w:rPr>
                <w:noProof/>
                <w:webHidden/>
              </w:rPr>
              <w:fldChar w:fldCharType="separate"/>
            </w:r>
            <w:r w:rsidR="004E0F51">
              <w:rPr>
                <w:noProof/>
                <w:webHidden/>
              </w:rPr>
              <w:t>27-1</w:t>
            </w:r>
            <w:r w:rsidR="004E0F51">
              <w:rPr>
                <w:noProof/>
                <w:webHidden/>
              </w:rPr>
              <w:fldChar w:fldCharType="end"/>
            </w:r>
          </w:hyperlink>
        </w:p>
        <w:p w14:paraId="3CFF67FA" w14:textId="4452BC27" w:rsidR="004E0F51" w:rsidRDefault="005A4684">
          <w:pPr>
            <w:pStyle w:val="TOC1"/>
            <w:rPr>
              <w:rFonts w:asciiTheme="minorHAnsi" w:eastAsiaTheme="minorEastAsia" w:hAnsiTheme="minorHAnsi"/>
              <w:noProof/>
              <w:color w:val="auto"/>
              <w:sz w:val="24"/>
              <w:szCs w:val="24"/>
            </w:rPr>
          </w:pPr>
          <w:hyperlink w:anchor="_Toc68018473" w:history="1">
            <w:r w:rsidR="004E0F51" w:rsidRPr="004A0F8C">
              <w:rPr>
                <w:rStyle w:val="Hyperlink"/>
                <w:noProof/>
              </w:rPr>
              <w:t>28</w:t>
            </w:r>
            <w:r w:rsidR="004E0F51">
              <w:rPr>
                <w:rFonts w:asciiTheme="minorHAnsi" w:eastAsiaTheme="minorEastAsia" w:hAnsiTheme="minorHAnsi"/>
                <w:noProof/>
                <w:color w:val="auto"/>
                <w:sz w:val="24"/>
                <w:szCs w:val="24"/>
              </w:rPr>
              <w:tab/>
            </w:r>
            <w:r w:rsidR="004E0F51" w:rsidRPr="004A0F8C">
              <w:rPr>
                <w:rStyle w:val="Hyperlink"/>
                <w:noProof/>
              </w:rPr>
              <w:t>Test Equipment and Test Equipment Equivalency</w:t>
            </w:r>
            <w:r w:rsidR="004E0F51">
              <w:rPr>
                <w:noProof/>
                <w:webHidden/>
              </w:rPr>
              <w:tab/>
            </w:r>
            <w:r w:rsidR="004E0F51">
              <w:rPr>
                <w:noProof/>
                <w:webHidden/>
              </w:rPr>
              <w:fldChar w:fldCharType="begin"/>
            </w:r>
            <w:r w:rsidR="004E0F51">
              <w:rPr>
                <w:noProof/>
                <w:webHidden/>
              </w:rPr>
              <w:instrText xml:space="preserve"> PAGEREF _Toc68018473 \h </w:instrText>
            </w:r>
            <w:r w:rsidR="004E0F51">
              <w:rPr>
                <w:noProof/>
                <w:webHidden/>
              </w:rPr>
            </w:r>
            <w:r w:rsidR="004E0F51">
              <w:rPr>
                <w:noProof/>
                <w:webHidden/>
              </w:rPr>
              <w:fldChar w:fldCharType="separate"/>
            </w:r>
            <w:r w:rsidR="004E0F51">
              <w:rPr>
                <w:noProof/>
                <w:webHidden/>
              </w:rPr>
              <w:t>28-1</w:t>
            </w:r>
            <w:r w:rsidR="004E0F51">
              <w:rPr>
                <w:noProof/>
                <w:webHidden/>
              </w:rPr>
              <w:fldChar w:fldCharType="end"/>
            </w:r>
          </w:hyperlink>
        </w:p>
        <w:p w14:paraId="2D44ACFA" w14:textId="73BA775A" w:rsidR="004E0F51" w:rsidRDefault="005A4684">
          <w:pPr>
            <w:pStyle w:val="TOC1"/>
            <w:rPr>
              <w:rFonts w:asciiTheme="minorHAnsi" w:eastAsiaTheme="minorEastAsia" w:hAnsiTheme="minorHAnsi"/>
              <w:noProof/>
              <w:color w:val="auto"/>
              <w:sz w:val="24"/>
              <w:szCs w:val="24"/>
            </w:rPr>
          </w:pPr>
          <w:hyperlink w:anchor="_Toc68018474" w:history="1">
            <w:r w:rsidR="004E0F51" w:rsidRPr="004A0F8C">
              <w:rPr>
                <w:rStyle w:val="Hyperlink"/>
                <w:noProof/>
              </w:rPr>
              <w:t>29</w:t>
            </w:r>
            <w:r w:rsidR="004E0F51">
              <w:rPr>
                <w:rFonts w:asciiTheme="minorHAnsi" w:eastAsiaTheme="minorEastAsia" w:hAnsiTheme="minorHAnsi"/>
                <w:noProof/>
                <w:color w:val="auto"/>
                <w:sz w:val="24"/>
                <w:szCs w:val="24"/>
              </w:rPr>
              <w:tab/>
            </w:r>
            <w:r w:rsidR="004E0F51" w:rsidRPr="004A0F8C">
              <w:rPr>
                <w:rStyle w:val="Hyperlink"/>
                <w:noProof/>
              </w:rPr>
              <w:t>Electronic Records</w:t>
            </w:r>
            <w:r w:rsidR="004E0F51">
              <w:rPr>
                <w:noProof/>
                <w:webHidden/>
              </w:rPr>
              <w:tab/>
            </w:r>
            <w:r w:rsidR="004E0F51">
              <w:rPr>
                <w:noProof/>
                <w:webHidden/>
              </w:rPr>
              <w:fldChar w:fldCharType="begin"/>
            </w:r>
            <w:r w:rsidR="004E0F51">
              <w:rPr>
                <w:noProof/>
                <w:webHidden/>
              </w:rPr>
              <w:instrText xml:space="preserve"> PAGEREF _Toc68018474 \h </w:instrText>
            </w:r>
            <w:r w:rsidR="004E0F51">
              <w:rPr>
                <w:noProof/>
                <w:webHidden/>
              </w:rPr>
            </w:r>
            <w:r w:rsidR="004E0F51">
              <w:rPr>
                <w:noProof/>
                <w:webHidden/>
              </w:rPr>
              <w:fldChar w:fldCharType="separate"/>
            </w:r>
            <w:r w:rsidR="004E0F51">
              <w:rPr>
                <w:noProof/>
                <w:webHidden/>
              </w:rPr>
              <w:t>29-1</w:t>
            </w:r>
            <w:r w:rsidR="004E0F51">
              <w:rPr>
                <w:noProof/>
                <w:webHidden/>
              </w:rPr>
              <w:fldChar w:fldCharType="end"/>
            </w:r>
          </w:hyperlink>
        </w:p>
        <w:p w14:paraId="3E7D58CC" w14:textId="3B1BECEB" w:rsidR="00D744D5" w:rsidRDefault="00D744D5">
          <w:r>
            <w:rPr>
              <w:b/>
              <w:bCs/>
              <w:noProof/>
            </w:rPr>
            <w:fldChar w:fldCharType="end"/>
          </w:r>
        </w:p>
      </w:sdtContent>
    </w:sdt>
    <w:p w14:paraId="69C4606D" w14:textId="77777777" w:rsidR="00F62C34" w:rsidRDefault="00F62C34">
      <w:pPr>
        <w:spacing w:before="0" w:after="160"/>
        <w:sectPr w:rsidR="00F62C34" w:rsidSect="007956D3">
          <w:pgSz w:w="12240" w:h="15840"/>
          <w:pgMar w:top="1440" w:right="1440" w:bottom="1440" w:left="1440" w:header="720" w:footer="720" w:gutter="0"/>
          <w:pgNumType w:start="1" w:chapStyle="1"/>
          <w:cols w:space="720"/>
          <w:docGrid w:linePitch="360"/>
        </w:sectPr>
      </w:pPr>
    </w:p>
    <w:p w14:paraId="2DB41907" w14:textId="77777777" w:rsidR="00D661E9" w:rsidRPr="001C02F7" w:rsidRDefault="00D661E9" w:rsidP="001C02F7">
      <w:pPr>
        <w:pStyle w:val="Heading1"/>
      </w:pPr>
      <w:bookmarkStart w:id="14" w:name="_Toc68018424"/>
      <w:r w:rsidRPr="001C02F7">
        <w:lastRenderedPageBreak/>
        <w:t>Introduction</w:t>
      </w:r>
      <w:bookmarkEnd w:id="14"/>
    </w:p>
    <w:p w14:paraId="7130FCCE" w14:textId="77777777" w:rsidR="00270A22" w:rsidRDefault="00270A22" w:rsidP="00270A22">
      <w:r>
        <w:t>Alta Avionics, LLC is an avionics repair facility providing maintenance, repair, and installation of avionics systems for various types of aircraft.</w:t>
      </w:r>
    </w:p>
    <w:p w14:paraId="7F5F4DD0" w14:textId="77777777" w:rsidR="00270A22" w:rsidRDefault="00270A22" w:rsidP="00270A22">
      <w:r>
        <w:t xml:space="preserve">This Quality Control Manual has been prepared in accordance with the current Code of Federal Regulations (CFR’s), and the policies of </w:t>
      </w:r>
      <w:r w:rsidRPr="00270A22">
        <w:t>Alta Avionics, LLC</w:t>
      </w:r>
      <w:r>
        <w:t>.</w:t>
      </w:r>
    </w:p>
    <w:p w14:paraId="063922D2" w14:textId="77777777" w:rsidR="00270A22" w:rsidRDefault="00270A22" w:rsidP="00270A22">
      <w:r>
        <w:t xml:space="preserve">This manual describes the Quality Control system including; inspection procedures, proficiency of inspection personnel, technical data, qualifying and surveillance of vendors/contractors, final inspection and return to service, electronic signature and electronic storage, calibration of equipment/tools, and internal audits used by this repair station to comply with 14 CFR Part 145.  </w:t>
      </w:r>
    </w:p>
    <w:p w14:paraId="58F98850" w14:textId="77777777" w:rsidR="00270A22" w:rsidRDefault="00270A22" w:rsidP="00270A22">
      <w:r>
        <w:t>The general repair, overhaul, or alteration of products will be performed in accordance with the current Code of Federal Regulations, manufacturer’s data, drawings, specifications, and bulletins, or other technical data approved by the administrator.</w:t>
      </w:r>
    </w:p>
    <w:p w14:paraId="77EF3D7A" w14:textId="36B39CC6" w:rsidR="00270A22" w:rsidRDefault="00270A22" w:rsidP="00270A22">
      <w:r>
        <w:t xml:space="preserve">This repair station will not maintain or alter any </w:t>
      </w:r>
      <w:r w:rsidR="00EB7E42">
        <w:t>article</w:t>
      </w:r>
      <w:r>
        <w:t xml:space="preserve"> for which it is not rated, and will not maintain or alter any article for which it is rated if it requires technical data, equipment, materials, facilities, or trained personnel that are not available. </w:t>
      </w:r>
    </w:p>
    <w:p w14:paraId="3016580C" w14:textId="23921B38" w:rsidR="00270A22" w:rsidRDefault="00270A22" w:rsidP="00270A22">
      <w:r>
        <w:t>This Quality Control Manual, required for operation of this repair station, will be maintained in a current status.</w:t>
      </w:r>
    </w:p>
    <w:p w14:paraId="643C9F65" w14:textId="5B50EFD6" w:rsidR="00270A22" w:rsidRDefault="00270A22" w:rsidP="00270A22">
      <w:r>
        <w:t>Each supervisor and inspector working for this repair station will have access to the current copy of this Manual.  It will also be available to other repair station personnel.  All personnel are required to understand its contents</w:t>
      </w:r>
      <w:r w:rsidR="00EB7E42">
        <w:t xml:space="preserve"> and applicable FAA regulations</w:t>
      </w:r>
      <w:r>
        <w:t>.</w:t>
      </w:r>
    </w:p>
    <w:p w14:paraId="2D9D6BDC" w14:textId="77777777" w:rsidR="0021559F" w:rsidRDefault="0021559F" w:rsidP="0021559F">
      <w:pPr>
        <w:spacing w:before="0" w:after="160"/>
        <w:sectPr w:rsidR="0021559F" w:rsidSect="007956D3">
          <w:pgSz w:w="12240" w:h="15840"/>
          <w:pgMar w:top="1440" w:right="1440" w:bottom="1440" w:left="1440" w:header="720" w:footer="720" w:gutter="0"/>
          <w:pgNumType w:start="1" w:chapStyle="1"/>
          <w:cols w:space="720"/>
          <w:docGrid w:linePitch="360"/>
        </w:sectPr>
      </w:pPr>
    </w:p>
    <w:p w14:paraId="16A780CA" w14:textId="2353AD4E" w:rsidR="0034005F" w:rsidRDefault="0021559F" w:rsidP="0021559F">
      <w:pPr>
        <w:pStyle w:val="Heading1"/>
      </w:pPr>
      <w:bookmarkStart w:id="15" w:name="_Toc68018425"/>
      <w:r>
        <w:lastRenderedPageBreak/>
        <w:t>Acronyms and Definitions</w:t>
      </w:r>
      <w:bookmarkEnd w:id="15"/>
    </w:p>
    <w:p w14:paraId="5C2C4B7F" w14:textId="364DEF94" w:rsidR="0021559F" w:rsidRDefault="001E45F4" w:rsidP="0021559F">
      <w:pPr>
        <w:pStyle w:val="Heading2"/>
      </w:pPr>
      <w:bookmarkStart w:id="16" w:name="_Toc68018426"/>
      <w:r>
        <w:t xml:space="preserve">General </w:t>
      </w:r>
      <w:r w:rsidR="0021559F">
        <w:t>Acronyms</w:t>
      </w:r>
      <w:bookmarkEnd w:id="16"/>
    </w:p>
    <w:p w14:paraId="792DA154" w14:textId="24CDEA99" w:rsidR="0021559F" w:rsidRPr="004F5BEC" w:rsidRDefault="0021559F" w:rsidP="0021559F">
      <w:pPr>
        <w:pStyle w:val="Caption"/>
        <w:rPr>
          <w:rFonts w:cs="Times New Roman (Body CS)"/>
          <w:color w:val="000000" w:themeColor="text1"/>
        </w:rPr>
      </w:pPr>
      <w:r w:rsidRPr="004F5BEC">
        <w:rPr>
          <w:rFonts w:cs="Times New Roman (Body CS)"/>
          <w:color w:val="000000" w:themeColor="text1"/>
        </w:rPr>
        <w:t xml:space="preserve">Table </w:t>
      </w:r>
      <w:r w:rsidR="003902C1" w:rsidRPr="004F5BEC">
        <w:rPr>
          <w:rFonts w:cs="Times New Roman (Body CS)"/>
          <w:color w:val="000000" w:themeColor="text1"/>
        </w:rPr>
        <w:fldChar w:fldCharType="begin"/>
      </w:r>
      <w:r w:rsidR="003902C1" w:rsidRPr="004F5BEC">
        <w:rPr>
          <w:rFonts w:cs="Times New Roman (Body CS)"/>
          <w:color w:val="000000" w:themeColor="text1"/>
        </w:rPr>
        <w:instrText xml:space="preserve"> SEQ Table \* ARABIC </w:instrText>
      </w:r>
      <w:r w:rsidR="003902C1" w:rsidRPr="004F5BEC">
        <w:rPr>
          <w:rFonts w:cs="Times New Roman (Body CS)"/>
          <w:color w:val="000000" w:themeColor="text1"/>
        </w:rPr>
        <w:fldChar w:fldCharType="separate"/>
      </w:r>
      <w:r w:rsidR="00EB7E42" w:rsidRPr="004F5BEC">
        <w:rPr>
          <w:rFonts w:cs="Times New Roman (Body CS)"/>
          <w:noProof/>
          <w:color w:val="000000" w:themeColor="text1"/>
        </w:rPr>
        <w:t>1</w:t>
      </w:r>
      <w:r w:rsidR="003902C1" w:rsidRPr="004F5BEC">
        <w:rPr>
          <w:rFonts w:cs="Times New Roman (Body CS)"/>
          <w:noProof/>
          <w:color w:val="000000" w:themeColor="text1"/>
        </w:rPr>
        <w:fldChar w:fldCharType="end"/>
      </w:r>
      <w:r w:rsidRPr="004F5BEC">
        <w:rPr>
          <w:rFonts w:cs="Times New Roman (Body CS)"/>
          <w:color w:val="000000" w:themeColor="text1"/>
        </w:rPr>
        <w:t xml:space="preserve"> Acronyms</w:t>
      </w:r>
    </w:p>
    <w:tbl>
      <w:tblPr>
        <w:tblStyle w:val="TableGrid"/>
        <w:tblW w:w="0" w:type="auto"/>
        <w:tblLook w:val="04A0" w:firstRow="1" w:lastRow="0" w:firstColumn="1" w:lastColumn="0" w:noHBand="0" w:noVBand="1"/>
      </w:tblPr>
      <w:tblGrid>
        <w:gridCol w:w="1885"/>
        <w:gridCol w:w="7465"/>
      </w:tblGrid>
      <w:tr w:rsidR="001E45F4" w:rsidRPr="0021559F" w14:paraId="06368BA2" w14:textId="77777777" w:rsidTr="0021559F">
        <w:tc>
          <w:tcPr>
            <w:tcW w:w="1885" w:type="dxa"/>
          </w:tcPr>
          <w:p w14:paraId="669A0899" w14:textId="77777777" w:rsidR="001E45F4" w:rsidRPr="0021559F" w:rsidRDefault="001E45F4" w:rsidP="00102300">
            <w:pPr>
              <w:rPr>
                <w:b/>
                <w:sz w:val="36"/>
              </w:rPr>
            </w:pPr>
            <w:r w:rsidRPr="0021559F">
              <w:rPr>
                <w:b/>
                <w:sz w:val="36"/>
              </w:rPr>
              <w:t>Acronym</w:t>
            </w:r>
          </w:p>
        </w:tc>
        <w:tc>
          <w:tcPr>
            <w:tcW w:w="7465" w:type="dxa"/>
          </w:tcPr>
          <w:p w14:paraId="3E48B438" w14:textId="77777777" w:rsidR="001E45F4" w:rsidRPr="0021559F" w:rsidRDefault="001E45F4" w:rsidP="00102300">
            <w:pPr>
              <w:rPr>
                <w:b/>
                <w:sz w:val="36"/>
              </w:rPr>
            </w:pPr>
            <w:r w:rsidRPr="0021559F">
              <w:rPr>
                <w:b/>
                <w:sz w:val="36"/>
              </w:rPr>
              <w:t>Meaning</w:t>
            </w:r>
          </w:p>
        </w:tc>
      </w:tr>
      <w:tr w:rsidR="001E45F4" w14:paraId="23F5D17D" w14:textId="77777777" w:rsidTr="0021559F">
        <w:tc>
          <w:tcPr>
            <w:tcW w:w="1885" w:type="dxa"/>
          </w:tcPr>
          <w:p w14:paraId="75977DAC" w14:textId="77777777" w:rsidR="001E45F4" w:rsidRDefault="001E45F4" w:rsidP="00102300">
            <w:r>
              <w:t>CAS</w:t>
            </w:r>
          </w:p>
        </w:tc>
        <w:tc>
          <w:tcPr>
            <w:tcW w:w="7465" w:type="dxa"/>
          </w:tcPr>
          <w:p w14:paraId="4FBD15B0" w14:textId="77777777" w:rsidR="001E45F4" w:rsidRDefault="001E45F4" w:rsidP="00102300">
            <w:r>
              <w:t xml:space="preserve">Continuing Analysis and Surveillance </w:t>
            </w:r>
          </w:p>
        </w:tc>
      </w:tr>
      <w:tr w:rsidR="001E45F4" w14:paraId="29F42058" w14:textId="77777777" w:rsidTr="0021559F">
        <w:tc>
          <w:tcPr>
            <w:tcW w:w="1885" w:type="dxa"/>
          </w:tcPr>
          <w:p w14:paraId="28726601" w14:textId="77777777" w:rsidR="001E45F4" w:rsidRDefault="001E45F4" w:rsidP="00102300">
            <w:r>
              <w:t>CFR</w:t>
            </w:r>
          </w:p>
        </w:tc>
        <w:tc>
          <w:tcPr>
            <w:tcW w:w="7465" w:type="dxa"/>
          </w:tcPr>
          <w:p w14:paraId="47BFF3AD" w14:textId="77777777" w:rsidR="001E45F4" w:rsidRDefault="001E45F4" w:rsidP="00102300">
            <w:r>
              <w:t>Code of Federal Regulations</w:t>
            </w:r>
          </w:p>
        </w:tc>
      </w:tr>
      <w:tr w:rsidR="001E45F4" w14:paraId="0FED0288" w14:textId="77777777" w:rsidTr="0021559F">
        <w:tc>
          <w:tcPr>
            <w:tcW w:w="1885" w:type="dxa"/>
          </w:tcPr>
          <w:p w14:paraId="1589AA69" w14:textId="77777777" w:rsidR="001E45F4" w:rsidRDefault="001E45F4" w:rsidP="00102300">
            <w:r>
              <w:t>CHDO</w:t>
            </w:r>
          </w:p>
        </w:tc>
        <w:tc>
          <w:tcPr>
            <w:tcW w:w="7465" w:type="dxa"/>
          </w:tcPr>
          <w:p w14:paraId="5D5B3AD6" w14:textId="77777777" w:rsidR="001E45F4" w:rsidRDefault="001E45F4" w:rsidP="00102300">
            <w:r>
              <w:t>Certificate Holding District Office</w:t>
            </w:r>
          </w:p>
        </w:tc>
      </w:tr>
      <w:tr w:rsidR="001E45F4" w14:paraId="236644E5" w14:textId="77777777" w:rsidTr="0021559F">
        <w:tc>
          <w:tcPr>
            <w:tcW w:w="1885" w:type="dxa"/>
          </w:tcPr>
          <w:p w14:paraId="1286C645" w14:textId="77777777" w:rsidR="001E45F4" w:rsidRDefault="001E45F4" w:rsidP="00102300">
            <w:r>
              <w:t>CI</w:t>
            </w:r>
          </w:p>
        </w:tc>
        <w:tc>
          <w:tcPr>
            <w:tcW w:w="7465" w:type="dxa"/>
          </w:tcPr>
          <w:p w14:paraId="5770F4A5" w14:textId="77777777" w:rsidR="001E45F4" w:rsidRDefault="001E45F4" w:rsidP="00102300">
            <w:r>
              <w:t>Chief Inspector</w:t>
            </w:r>
          </w:p>
        </w:tc>
      </w:tr>
      <w:tr w:rsidR="001E45F4" w14:paraId="7DC365FD" w14:textId="77777777" w:rsidTr="0021559F">
        <w:tc>
          <w:tcPr>
            <w:tcW w:w="1885" w:type="dxa"/>
          </w:tcPr>
          <w:p w14:paraId="256DCEB3" w14:textId="77777777" w:rsidR="001E45F4" w:rsidRDefault="001E45F4" w:rsidP="00102300">
            <w:r>
              <w:t>ESDS</w:t>
            </w:r>
          </w:p>
        </w:tc>
        <w:tc>
          <w:tcPr>
            <w:tcW w:w="7465" w:type="dxa"/>
          </w:tcPr>
          <w:p w14:paraId="009F63C6" w14:textId="77777777" w:rsidR="001E45F4" w:rsidRDefault="001E45F4" w:rsidP="00102300">
            <w:r>
              <w:t>Electro Static Discharge Sensitive</w:t>
            </w:r>
          </w:p>
        </w:tc>
      </w:tr>
      <w:tr w:rsidR="001E45F4" w14:paraId="2DF301E4" w14:textId="77777777" w:rsidTr="0021559F">
        <w:tc>
          <w:tcPr>
            <w:tcW w:w="1885" w:type="dxa"/>
          </w:tcPr>
          <w:p w14:paraId="4C2C8A8E" w14:textId="77777777" w:rsidR="001E45F4" w:rsidRDefault="001E45F4" w:rsidP="00102300">
            <w:r>
              <w:t>FAA</w:t>
            </w:r>
          </w:p>
        </w:tc>
        <w:tc>
          <w:tcPr>
            <w:tcW w:w="7465" w:type="dxa"/>
          </w:tcPr>
          <w:p w14:paraId="63CC4153" w14:textId="77777777" w:rsidR="001E45F4" w:rsidRDefault="001E45F4" w:rsidP="00102300">
            <w:r>
              <w:t>Federal Aviation Administration</w:t>
            </w:r>
          </w:p>
        </w:tc>
      </w:tr>
      <w:tr w:rsidR="001E45F4" w14:paraId="6BC0A75A" w14:textId="77777777" w:rsidTr="0021559F">
        <w:tc>
          <w:tcPr>
            <w:tcW w:w="1885" w:type="dxa"/>
          </w:tcPr>
          <w:p w14:paraId="5E9C6184" w14:textId="77777777" w:rsidR="001E45F4" w:rsidRDefault="001E45F4" w:rsidP="00102300">
            <w:r>
              <w:t>FSDO</w:t>
            </w:r>
          </w:p>
        </w:tc>
        <w:tc>
          <w:tcPr>
            <w:tcW w:w="7465" w:type="dxa"/>
          </w:tcPr>
          <w:p w14:paraId="3055EF0E" w14:textId="77777777" w:rsidR="001E45F4" w:rsidRDefault="001E45F4" w:rsidP="00102300">
            <w:r>
              <w:t>Flight Standards District Office</w:t>
            </w:r>
          </w:p>
        </w:tc>
      </w:tr>
      <w:tr w:rsidR="001E45F4" w14:paraId="084F2E3F" w14:textId="77777777" w:rsidTr="0021559F">
        <w:tc>
          <w:tcPr>
            <w:tcW w:w="1885" w:type="dxa"/>
          </w:tcPr>
          <w:p w14:paraId="58E11B89" w14:textId="77777777" w:rsidR="001E45F4" w:rsidRDefault="001E45F4" w:rsidP="00102300">
            <w:r>
              <w:t xml:space="preserve">IT </w:t>
            </w:r>
          </w:p>
        </w:tc>
        <w:tc>
          <w:tcPr>
            <w:tcW w:w="7465" w:type="dxa"/>
          </w:tcPr>
          <w:p w14:paraId="4EEA29B7" w14:textId="77777777" w:rsidR="001E45F4" w:rsidRDefault="001E45F4" w:rsidP="00102300">
            <w:r>
              <w:t>Information Technology</w:t>
            </w:r>
          </w:p>
        </w:tc>
      </w:tr>
      <w:tr w:rsidR="001E45F4" w14:paraId="66C75C1C" w14:textId="77777777" w:rsidTr="0021559F">
        <w:tc>
          <w:tcPr>
            <w:tcW w:w="1885" w:type="dxa"/>
          </w:tcPr>
          <w:p w14:paraId="60ADD56A" w14:textId="77777777" w:rsidR="001E45F4" w:rsidRDefault="001E45F4" w:rsidP="00102300">
            <w:r>
              <w:t>LLC</w:t>
            </w:r>
          </w:p>
        </w:tc>
        <w:tc>
          <w:tcPr>
            <w:tcW w:w="7465" w:type="dxa"/>
          </w:tcPr>
          <w:p w14:paraId="07E13BFF" w14:textId="77777777" w:rsidR="001E45F4" w:rsidRDefault="001E45F4" w:rsidP="00102300">
            <w:r>
              <w:t>Limited Liability Company</w:t>
            </w:r>
          </w:p>
        </w:tc>
      </w:tr>
      <w:tr w:rsidR="001E45F4" w14:paraId="68842946" w14:textId="77777777" w:rsidTr="0021559F">
        <w:tc>
          <w:tcPr>
            <w:tcW w:w="1885" w:type="dxa"/>
          </w:tcPr>
          <w:p w14:paraId="09257A0A" w14:textId="77777777" w:rsidR="001E45F4" w:rsidRDefault="001E45F4" w:rsidP="00102300">
            <w:r>
              <w:t>OEM</w:t>
            </w:r>
          </w:p>
        </w:tc>
        <w:tc>
          <w:tcPr>
            <w:tcW w:w="7465" w:type="dxa"/>
          </w:tcPr>
          <w:p w14:paraId="7DC77944" w14:textId="77777777" w:rsidR="001E45F4" w:rsidRDefault="001E45F4" w:rsidP="00102300">
            <w:r>
              <w:t>Original Equipment Manufacturer</w:t>
            </w:r>
          </w:p>
        </w:tc>
      </w:tr>
      <w:tr w:rsidR="001E45F4" w14:paraId="51015241" w14:textId="77777777" w:rsidTr="0021559F">
        <w:tc>
          <w:tcPr>
            <w:tcW w:w="1885" w:type="dxa"/>
          </w:tcPr>
          <w:p w14:paraId="31306122" w14:textId="77777777" w:rsidR="001E45F4" w:rsidRDefault="001E45F4" w:rsidP="00102300">
            <w:r>
              <w:t>PDF</w:t>
            </w:r>
          </w:p>
        </w:tc>
        <w:tc>
          <w:tcPr>
            <w:tcW w:w="7465" w:type="dxa"/>
          </w:tcPr>
          <w:p w14:paraId="280B351D" w14:textId="77777777" w:rsidR="001E45F4" w:rsidRDefault="001E45F4" w:rsidP="00102300">
            <w:r>
              <w:t>Portable Document Format</w:t>
            </w:r>
          </w:p>
        </w:tc>
      </w:tr>
      <w:tr w:rsidR="001E45F4" w14:paraId="73B502D9" w14:textId="77777777" w:rsidTr="0021559F">
        <w:tc>
          <w:tcPr>
            <w:tcW w:w="1885" w:type="dxa"/>
          </w:tcPr>
          <w:p w14:paraId="3ABD74B6" w14:textId="77777777" w:rsidR="001E45F4" w:rsidRDefault="001E45F4" w:rsidP="00102300">
            <w:r>
              <w:t>PMA</w:t>
            </w:r>
          </w:p>
        </w:tc>
        <w:tc>
          <w:tcPr>
            <w:tcW w:w="7465" w:type="dxa"/>
          </w:tcPr>
          <w:p w14:paraId="11332F94" w14:textId="77777777" w:rsidR="001E45F4" w:rsidRDefault="001E45F4" w:rsidP="00102300">
            <w:r>
              <w:t>Parts Manufacture Approval</w:t>
            </w:r>
          </w:p>
        </w:tc>
      </w:tr>
      <w:tr w:rsidR="001E45F4" w14:paraId="31C4683A" w14:textId="77777777" w:rsidTr="0021559F">
        <w:tc>
          <w:tcPr>
            <w:tcW w:w="1885" w:type="dxa"/>
          </w:tcPr>
          <w:p w14:paraId="023B46FB" w14:textId="77777777" w:rsidR="001E45F4" w:rsidRDefault="001E45F4" w:rsidP="00102300">
            <w:r>
              <w:t>QCM</w:t>
            </w:r>
          </w:p>
        </w:tc>
        <w:tc>
          <w:tcPr>
            <w:tcW w:w="7465" w:type="dxa"/>
          </w:tcPr>
          <w:p w14:paraId="371EC04F" w14:textId="77777777" w:rsidR="001E45F4" w:rsidRDefault="001E45F4" w:rsidP="00102300">
            <w:r>
              <w:t>Quality Control Manual</w:t>
            </w:r>
          </w:p>
        </w:tc>
      </w:tr>
      <w:tr w:rsidR="001E45F4" w14:paraId="51077439" w14:textId="77777777" w:rsidTr="0021559F">
        <w:tc>
          <w:tcPr>
            <w:tcW w:w="1885" w:type="dxa"/>
          </w:tcPr>
          <w:p w14:paraId="56DF3529" w14:textId="77777777" w:rsidR="001E45F4" w:rsidRDefault="001E45F4" w:rsidP="00102300">
            <w:r>
              <w:t>QCM</w:t>
            </w:r>
          </w:p>
        </w:tc>
        <w:tc>
          <w:tcPr>
            <w:tcW w:w="7465" w:type="dxa"/>
          </w:tcPr>
          <w:p w14:paraId="4C0759A9" w14:textId="77777777" w:rsidR="001E45F4" w:rsidRDefault="001E45F4" w:rsidP="00102300">
            <w:r>
              <w:t>Quality Control Manual</w:t>
            </w:r>
          </w:p>
        </w:tc>
      </w:tr>
      <w:tr w:rsidR="001E45F4" w14:paraId="07C710DC" w14:textId="77777777" w:rsidTr="0021559F">
        <w:tc>
          <w:tcPr>
            <w:tcW w:w="1885" w:type="dxa"/>
          </w:tcPr>
          <w:p w14:paraId="260281A8" w14:textId="77777777" w:rsidR="001E45F4" w:rsidRDefault="001E45F4" w:rsidP="00102300">
            <w:r>
              <w:t>ROV</w:t>
            </w:r>
          </w:p>
        </w:tc>
        <w:tc>
          <w:tcPr>
            <w:tcW w:w="7465" w:type="dxa"/>
          </w:tcPr>
          <w:p w14:paraId="4934C06E" w14:textId="77777777" w:rsidR="001E45F4" w:rsidRDefault="001E45F4" w:rsidP="00102300">
            <w:r>
              <w:t>Repair/Overhaul Vendor</w:t>
            </w:r>
          </w:p>
        </w:tc>
      </w:tr>
      <w:tr w:rsidR="001E45F4" w14:paraId="4063234C" w14:textId="77777777" w:rsidTr="0021559F">
        <w:tc>
          <w:tcPr>
            <w:tcW w:w="1885" w:type="dxa"/>
          </w:tcPr>
          <w:p w14:paraId="7ADE73AD" w14:textId="77777777" w:rsidR="001E45F4" w:rsidRDefault="001E45F4" w:rsidP="00102300">
            <w:r>
              <w:t>SDR</w:t>
            </w:r>
          </w:p>
        </w:tc>
        <w:tc>
          <w:tcPr>
            <w:tcW w:w="7465" w:type="dxa"/>
          </w:tcPr>
          <w:p w14:paraId="4308B70C" w14:textId="77777777" w:rsidR="001E45F4" w:rsidRDefault="001E45F4" w:rsidP="00102300">
            <w:r>
              <w:t>Service Difficulty Reporting</w:t>
            </w:r>
          </w:p>
        </w:tc>
      </w:tr>
    </w:tbl>
    <w:p w14:paraId="124517BE" w14:textId="18D94FAD" w:rsidR="0021559F" w:rsidRDefault="0021559F" w:rsidP="00102300"/>
    <w:p w14:paraId="63D25B90" w14:textId="77777777" w:rsidR="0021559F" w:rsidRDefault="0021559F">
      <w:pPr>
        <w:spacing w:before="0" w:after="160"/>
      </w:pPr>
      <w:r>
        <w:br w:type="page"/>
      </w:r>
    </w:p>
    <w:p w14:paraId="7751D15A" w14:textId="477174AC" w:rsidR="0021559F" w:rsidRDefault="0021559F" w:rsidP="0021559F">
      <w:pPr>
        <w:pStyle w:val="Heading2"/>
      </w:pPr>
      <w:bookmarkStart w:id="17" w:name="_Toc68018427"/>
      <w:r>
        <w:lastRenderedPageBreak/>
        <w:t>Definitions</w:t>
      </w:r>
      <w:bookmarkEnd w:id="17"/>
    </w:p>
    <w:p w14:paraId="6695D7E1" w14:textId="462217F9" w:rsidR="0021559F" w:rsidRDefault="0062353D" w:rsidP="0021559F">
      <w:r>
        <w:t xml:space="preserve">This manual will follow definitions as provided in </w:t>
      </w:r>
      <w:r w:rsidR="0021559F">
        <w:t xml:space="preserve">14 CFR </w:t>
      </w:r>
      <w:r w:rsidR="0021559F" w:rsidRPr="0021559F">
        <w:rPr>
          <w:rFonts w:ascii="Verdana" w:hAnsi="Verdana"/>
          <w:bCs/>
          <w:color w:val="333333"/>
        </w:rPr>
        <w:t>§</w:t>
      </w:r>
      <w:r w:rsidR="0021559F" w:rsidRPr="0021559F">
        <w:t xml:space="preserve"> </w:t>
      </w:r>
      <w:r w:rsidR="0021559F">
        <w:t>1.1</w:t>
      </w:r>
      <w:r>
        <w:t xml:space="preserve"> - General Definitions but </w:t>
      </w:r>
      <w:r w:rsidR="00EB7E42">
        <w:t>emphasizes the follo</w:t>
      </w:r>
      <w:r>
        <w:t>wing definitions for clarity and ease of reading.</w:t>
      </w:r>
    </w:p>
    <w:p w14:paraId="44D36410" w14:textId="77777777" w:rsidR="00EB7E42" w:rsidRDefault="00EB7E42" w:rsidP="0021559F"/>
    <w:p w14:paraId="68EF8748" w14:textId="2508270B" w:rsidR="0062353D" w:rsidRPr="00F40833" w:rsidRDefault="00EB7E42" w:rsidP="00EB7E42">
      <w:pPr>
        <w:pStyle w:val="Caption"/>
        <w:rPr>
          <w:rFonts w:cs="Times New Roman (Body CS)"/>
          <w:color w:val="000000" w:themeColor="text1"/>
        </w:rPr>
      </w:pPr>
      <w:r w:rsidRPr="00F40833">
        <w:rPr>
          <w:rFonts w:cs="Times New Roman (Body CS)"/>
          <w:color w:val="000000" w:themeColor="text1"/>
        </w:rPr>
        <w:t xml:space="preserve">Table </w:t>
      </w:r>
      <w:r w:rsidR="003902C1" w:rsidRPr="00F40833">
        <w:rPr>
          <w:rFonts w:cs="Times New Roman (Body CS)"/>
          <w:color w:val="000000" w:themeColor="text1"/>
        </w:rPr>
        <w:fldChar w:fldCharType="begin"/>
      </w:r>
      <w:r w:rsidR="003902C1" w:rsidRPr="00F40833">
        <w:rPr>
          <w:rFonts w:cs="Times New Roman (Body CS)"/>
          <w:color w:val="000000" w:themeColor="text1"/>
        </w:rPr>
        <w:instrText xml:space="preserve"> SEQ Table \* ARABIC </w:instrText>
      </w:r>
      <w:r w:rsidR="003902C1" w:rsidRPr="00F40833">
        <w:rPr>
          <w:rFonts w:cs="Times New Roman (Body CS)"/>
          <w:color w:val="000000" w:themeColor="text1"/>
        </w:rPr>
        <w:fldChar w:fldCharType="separate"/>
      </w:r>
      <w:r w:rsidRPr="00F40833">
        <w:rPr>
          <w:rFonts w:cs="Times New Roman (Body CS)"/>
          <w:noProof/>
          <w:color w:val="000000" w:themeColor="text1"/>
        </w:rPr>
        <w:t>2</w:t>
      </w:r>
      <w:r w:rsidR="003902C1" w:rsidRPr="00F40833">
        <w:rPr>
          <w:rFonts w:cs="Times New Roman (Body CS)"/>
          <w:noProof/>
          <w:color w:val="000000" w:themeColor="text1"/>
        </w:rPr>
        <w:fldChar w:fldCharType="end"/>
      </w:r>
      <w:r w:rsidRPr="00F40833">
        <w:rPr>
          <w:rFonts w:cs="Times New Roman (Body CS)"/>
          <w:color w:val="000000" w:themeColor="text1"/>
        </w:rPr>
        <w:t xml:space="preserve"> Important Definitions</w:t>
      </w:r>
    </w:p>
    <w:tbl>
      <w:tblPr>
        <w:tblStyle w:val="TableGrid"/>
        <w:tblW w:w="0" w:type="auto"/>
        <w:tblLook w:val="04A0" w:firstRow="1" w:lastRow="0" w:firstColumn="1" w:lastColumn="0" w:noHBand="0" w:noVBand="1"/>
      </w:tblPr>
      <w:tblGrid>
        <w:gridCol w:w="2425"/>
        <w:gridCol w:w="6925"/>
      </w:tblGrid>
      <w:tr w:rsidR="0062353D" w:rsidRPr="0062353D" w14:paraId="05A0E3C4" w14:textId="77777777" w:rsidTr="0062353D">
        <w:tc>
          <w:tcPr>
            <w:tcW w:w="2425" w:type="dxa"/>
          </w:tcPr>
          <w:p w14:paraId="2A2D0DB7" w14:textId="149AD4C2" w:rsidR="0062353D" w:rsidRPr="0062353D" w:rsidRDefault="0062353D" w:rsidP="0062353D">
            <w:pPr>
              <w:jc w:val="center"/>
              <w:rPr>
                <w:b/>
                <w:sz w:val="36"/>
                <w:szCs w:val="36"/>
              </w:rPr>
            </w:pPr>
            <w:r w:rsidRPr="0062353D">
              <w:rPr>
                <w:b/>
                <w:sz w:val="36"/>
                <w:szCs w:val="36"/>
              </w:rPr>
              <w:t>Word</w:t>
            </w:r>
          </w:p>
        </w:tc>
        <w:tc>
          <w:tcPr>
            <w:tcW w:w="6925" w:type="dxa"/>
          </w:tcPr>
          <w:p w14:paraId="1D73FC40" w14:textId="3A2ACF84" w:rsidR="0062353D" w:rsidRPr="0062353D" w:rsidRDefault="0062353D" w:rsidP="0062353D">
            <w:pPr>
              <w:jc w:val="center"/>
              <w:rPr>
                <w:b/>
                <w:sz w:val="36"/>
                <w:szCs w:val="36"/>
              </w:rPr>
            </w:pPr>
            <w:r w:rsidRPr="0062353D">
              <w:rPr>
                <w:b/>
                <w:sz w:val="36"/>
                <w:szCs w:val="36"/>
              </w:rPr>
              <w:t>Meaning</w:t>
            </w:r>
          </w:p>
        </w:tc>
      </w:tr>
      <w:tr w:rsidR="0062353D" w14:paraId="245A9A7F" w14:textId="77777777" w:rsidTr="0062353D">
        <w:tc>
          <w:tcPr>
            <w:tcW w:w="2425" w:type="dxa"/>
          </w:tcPr>
          <w:p w14:paraId="2702C776" w14:textId="28BEACCB" w:rsidR="0062353D" w:rsidRDefault="0062353D" w:rsidP="0021559F">
            <w:r>
              <w:t>Product</w:t>
            </w:r>
          </w:p>
        </w:tc>
        <w:tc>
          <w:tcPr>
            <w:tcW w:w="6925" w:type="dxa"/>
          </w:tcPr>
          <w:p w14:paraId="30AAD282" w14:textId="2CB56E96" w:rsidR="0062353D" w:rsidRDefault="0062353D" w:rsidP="0021559F">
            <w:r>
              <w:t>Aircraft, Aircraft Engine or Propeller</w:t>
            </w:r>
          </w:p>
        </w:tc>
      </w:tr>
      <w:tr w:rsidR="0062353D" w14:paraId="760B828F" w14:textId="77777777" w:rsidTr="0062353D">
        <w:tc>
          <w:tcPr>
            <w:tcW w:w="2425" w:type="dxa"/>
          </w:tcPr>
          <w:p w14:paraId="42E5C8BD" w14:textId="2C221F07" w:rsidR="0062353D" w:rsidRDefault="0062353D" w:rsidP="0021559F">
            <w:r>
              <w:t>Article</w:t>
            </w:r>
          </w:p>
        </w:tc>
        <w:tc>
          <w:tcPr>
            <w:tcW w:w="6925" w:type="dxa"/>
          </w:tcPr>
          <w:p w14:paraId="0452C2E5" w14:textId="021B6366" w:rsidR="0062353D" w:rsidRDefault="0062353D" w:rsidP="0021559F">
            <w:r>
              <w:t>A material, part, component, process or appliance.</w:t>
            </w:r>
          </w:p>
        </w:tc>
      </w:tr>
      <w:tr w:rsidR="0062353D" w14:paraId="35D3573A" w14:textId="77777777" w:rsidTr="0062353D">
        <w:tc>
          <w:tcPr>
            <w:tcW w:w="2425" w:type="dxa"/>
          </w:tcPr>
          <w:p w14:paraId="329CB112" w14:textId="50539FCE" w:rsidR="0062353D" w:rsidRDefault="0062353D" w:rsidP="0021559F">
            <w:r>
              <w:t>Appliance</w:t>
            </w:r>
          </w:p>
        </w:tc>
        <w:tc>
          <w:tcPr>
            <w:tcW w:w="6925" w:type="dxa"/>
          </w:tcPr>
          <w:p w14:paraId="4041C29A" w14:textId="2CB91223" w:rsidR="0062353D" w:rsidRDefault="0062353D" w:rsidP="0062353D">
            <w:r>
              <w:t>Appliance means any instrument, mechanism, equipment, part, apparatus, appurtenance, or accessory, including communications equipment, that is used or intended to be used in operating or controlling an aircraft in flight, is installed in or attached to the aircraft, and is not part of an airframe, engine, or propeller.</w:t>
            </w:r>
          </w:p>
        </w:tc>
      </w:tr>
    </w:tbl>
    <w:p w14:paraId="441FDFDB" w14:textId="77777777" w:rsidR="0021559F" w:rsidRPr="0021559F" w:rsidRDefault="0021559F" w:rsidP="0021559F"/>
    <w:p w14:paraId="2313292C" w14:textId="77777777" w:rsidR="00713237" w:rsidRDefault="00713237">
      <w:pPr>
        <w:spacing w:before="0" w:after="160"/>
      </w:pPr>
    </w:p>
    <w:p w14:paraId="35AC082B" w14:textId="056F8A24" w:rsidR="0021559F" w:rsidRDefault="0021559F">
      <w:pPr>
        <w:spacing w:before="0" w:after="160"/>
        <w:sectPr w:rsidR="0021559F" w:rsidSect="007956D3">
          <w:pgSz w:w="12240" w:h="15840"/>
          <w:pgMar w:top="1440" w:right="1440" w:bottom="1440" w:left="1440" w:header="720" w:footer="720" w:gutter="0"/>
          <w:pgNumType w:start="1" w:chapStyle="1"/>
          <w:cols w:space="720"/>
          <w:docGrid w:linePitch="360"/>
        </w:sectPr>
      </w:pPr>
    </w:p>
    <w:p w14:paraId="23C22DD8" w14:textId="77777777" w:rsidR="00EC78FB" w:rsidRPr="001C02F7" w:rsidRDefault="001C02F7" w:rsidP="001C02F7">
      <w:pPr>
        <w:pStyle w:val="Heading1"/>
      </w:pPr>
      <w:bookmarkStart w:id="18" w:name="_Toc68018428"/>
      <w:r w:rsidRPr="001C02F7">
        <w:lastRenderedPageBreak/>
        <w:t>Manual Control</w:t>
      </w:r>
      <w:bookmarkEnd w:id="18"/>
    </w:p>
    <w:p w14:paraId="6B65713C" w14:textId="552C90AF" w:rsidR="00F14E68" w:rsidRDefault="00F14E68" w:rsidP="00F14E68">
      <w:r>
        <w:t xml:space="preserve">This manual will be stored on </w:t>
      </w:r>
      <w:r w:rsidR="006D244E">
        <w:t>Alta</w:t>
      </w:r>
      <w:r>
        <w:t xml:space="preserve"> Avionics main computer server. </w:t>
      </w:r>
      <w:r w:rsidR="006D244E">
        <w:t>Alta</w:t>
      </w:r>
      <w:r>
        <w:t xml:space="preserve"> Avionics, </w:t>
      </w:r>
      <w:r w:rsidR="006D244E">
        <w:t>LLC</w:t>
      </w:r>
      <w:r>
        <w:t xml:space="preserve"> will supply a direct link on every computer terminal for manual access for all employees. </w:t>
      </w:r>
      <w:r w:rsidR="005965E2">
        <w:t xml:space="preserve">A link or </w:t>
      </w:r>
      <w:r w:rsidR="00EE1EFC">
        <w:t>Uniform</w:t>
      </w:r>
      <w:r w:rsidR="005965E2">
        <w:t xml:space="preserve"> Resource Lo</w:t>
      </w:r>
      <w:r w:rsidR="00EE1EFC">
        <w:t xml:space="preserve">cator (URL) will also be made available to all employees to enable access to manuals from any mobile device (phone, tablet, laptop, remote computer).  </w:t>
      </w:r>
      <w:r>
        <w:t>A computer system data backup will be performed once each month, with rolling data ‘snapshots’ each day, and that data will be used to restore repair station data in the event of computer failure. Each employee will be trained on the procedure to access all the manuals at the time of hiring.</w:t>
      </w:r>
    </w:p>
    <w:p w14:paraId="2DB60CB9" w14:textId="330FD9E7" w:rsidR="00F14E68" w:rsidRDefault="00F14E68" w:rsidP="00F14E68">
      <w:r>
        <w:t xml:space="preserve">The General Manager will be notified by a department supervisor in the event this manual is not current, and valid for that department’s use, and will identify needed changes using form </w:t>
      </w:r>
      <w:r w:rsidR="006D244E">
        <w:t>A</w:t>
      </w:r>
      <w:r>
        <w:t>A-</w:t>
      </w:r>
      <w:r w:rsidR="00F15C31">
        <w:t>MCR</w:t>
      </w:r>
      <w:r>
        <w:t xml:space="preserve"> (Manual Change Request). A sample of this form is found in the </w:t>
      </w:r>
      <w:r w:rsidR="00B76352">
        <w:t xml:space="preserve">Alta Avionics </w:t>
      </w:r>
      <w:r>
        <w:t>Forms Manual. The General Manager will have the revisions found necessary, produced in a final form. The proposed revisions will be submitted to the FAA/CHDO (Certificate Holding District Office) for</w:t>
      </w:r>
      <w:r w:rsidR="006D244E">
        <w:t xml:space="preserve"> </w:t>
      </w:r>
      <w:r>
        <w:t>acceptance in electronic form (PDF).</w:t>
      </w:r>
    </w:p>
    <w:p w14:paraId="3C12EDD9" w14:textId="77777777" w:rsidR="00F14E68" w:rsidRDefault="00F14E68" w:rsidP="00F14E68">
      <w:r>
        <w:t>The FAA Coordinator will revise manuals as required, and explain the revisions to all</w:t>
      </w:r>
      <w:r w:rsidR="006D244E">
        <w:t xml:space="preserve"> </w:t>
      </w:r>
      <w:r>
        <w:t>employees. An entry into each employee’s training record will be added after each employee has</w:t>
      </w:r>
      <w:r w:rsidR="006D244E">
        <w:t xml:space="preserve"> </w:t>
      </w:r>
      <w:r>
        <w:t>been trained to verify and acknowledge the understating of each revision. Upon approval by an</w:t>
      </w:r>
      <w:r w:rsidR="006D244E">
        <w:t xml:space="preserve"> </w:t>
      </w:r>
      <w:r>
        <w:t>authorized Repair Station representative, the repair station will commence operating within the</w:t>
      </w:r>
      <w:r w:rsidR="006D244E">
        <w:t xml:space="preserve"> </w:t>
      </w:r>
      <w:r>
        <w:t>guidelines of the new revision. The “List of Effective Pages” will reflect the</w:t>
      </w:r>
      <w:r w:rsidR="006D244E">
        <w:t xml:space="preserve"> </w:t>
      </w:r>
      <w:r>
        <w:t>Approval/Acceptance of the current revision. A file will be maintained, showing on a</w:t>
      </w:r>
      <w:r w:rsidR="006D244E">
        <w:t xml:space="preserve"> </w:t>
      </w:r>
      <w:r>
        <w:t>continuous basis, the disposition of each manual change. The FAA/CHDO will be notified each</w:t>
      </w:r>
      <w:r w:rsidR="006D244E">
        <w:t xml:space="preserve"> </w:t>
      </w:r>
      <w:r>
        <w:t>time a revision to this manual is needed. Revised areas will be identified by a vertical bar in</w:t>
      </w:r>
      <w:r w:rsidR="006D244E">
        <w:t xml:space="preserve"> </w:t>
      </w:r>
      <w:r>
        <w:t>the margin.</w:t>
      </w:r>
    </w:p>
    <w:p w14:paraId="3D3B731A" w14:textId="77777777" w:rsidR="00F14E68" w:rsidRDefault="00F14E68" w:rsidP="00F14E68">
      <w:r>
        <w:t>Revisions found “not acceptable” to the FAA/CHDO, which do not conform to applicable</w:t>
      </w:r>
      <w:r w:rsidR="006D244E">
        <w:t xml:space="preserve"> </w:t>
      </w:r>
      <w:r>
        <w:t>regulations, will be addressed by this repair station as a top priority. The identified procedure</w:t>
      </w:r>
      <w:r w:rsidR="006D244E">
        <w:t xml:space="preserve"> </w:t>
      </w:r>
      <w:r>
        <w:t>or action will cease, and acceptable changes implemented immediately. The</w:t>
      </w:r>
      <w:r w:rsidR="006D244E">
        <w:t xml:space="preserve"> </w:t>
      </w:r>
      <w:r>
        <w:t>maintenance/administrative actions that were performed under revisions found “unacceptable”</w:t>
      </w:r>
      <w:r w:rsidR="006D244E">
        <w:t xml:space="preserve"> </w:t>
      </w:r>
      <w:r>
        <w:t>by the FAA/CHDO will be addressed in the following order:</w:t>
      </w:r>
    </w:p>
    <w:p w14:paraId="2CBB7B0C" w14:textId="77777777" w:rsidR="006D244E" w:rsidRDefault="00F14E68" w:rsidP="009C3C24">
      <w:pPr>
        <w:pStyle w:val="ListParagraph"/>
        <w:numPr>
          <w:ilvl w:val="0"/>
          <w:numId w:val="3"/>
        </w:numPr>
      </w:pPr>
      <w:r>
        <w:t>Safety of Flight: Aircraft operator to be notified immediately, and advised that aircraft is</w:t>
      </w:r>
      <w:r w:rsidR="006D244E">
        <w:t xml:space="preserve"> </w:t>
      </w:r>
      <w:r>
        <w:t xml:space="preserve">to remain on the ground until this repair station can correct the problem, or coordinate with another certified repair station to correct the problem. </w:t>
      </w:r>
    </w:p>
    <w:p w14:paraId="2F6C4397" w14:textId="77777777" w:rsidR="00F14E68" w:rsidRDefault="00F14E68" w:rsidP="009C3C24">
      <w:pPr>
        <w:pStyle w:val="ListParagraph"/>
        <w:numPr>
          <w:ilvl w:val="0"/>
          <w:numId w:val="3"/>
        </w:numPr>
      </w:pPr>
      <w:r>
        <w:t>Procedure/Record Keeping: Aircraft operator to be notified immediately, and advised of the problem. The operator will have the option to operate the aircraft until the problem can be corrected.</w:t>
      </w:r>
    </w:p>
    <w:p w14:paraId="6769D597" w14:textId="77777777" w:rsidR="00F14E68" w:rsidRDefault="00F14E68" w:rsidP="009C3C24">
      <w:pPr>
        <w:pStyle w:val="ListParagraph"/>
        <w:numPr>
          <w:ilvl w:val="0"/>
          <w:numId w:val="3"/>
        </w:numPr>
      </w:pPr>
      <w:r>
        <w:t>Problems that do not affect aircraft and/or appliances will be dealt with internally and immediately to correct them.</w:t>
      </w:r>
    </w:p>
    <w:p w14:paraId="6047AE9E" w14:textId="77777777" w:rsidR="00713237" w:rsidRDefault="00713237">
      <w:pPr>
        <w:spacing w:before="0" w:after="160"/>
        <w:sectPr w:rsidR="00713237" w:rsidSect="007956D3">
          <w:pgSz w:w="12240" w:h="15840"/>
          <w:pgMar w:top="1440" w:right="1440" w:bottom="1440" w:left="1440" w:header="720" w:footer="720" w:gutter="0"/>
          <w:pgNumType w:start="1" w:chapStyle="1"/>
          <w:cols w:space="720"/>
          <w:docGrid w:linePitch="360"/>
        </w:sectPr>
      </w:pPr>
    </w:p>
    <w:p w14:paraId="3902DE35" w14:textId="77777777" w:rsidR="00742B1E" w:rsidRDefault="00742B1E">
      <w:pPr>
        <w:spacing w:before="0" w:after="160"/>
      </w:pPr>
    </w:p>
    <w:p w14:paraId="3E1365EE" w14:textId="77777777" w:rsidR="00742B1E" w:rsidRDefault="00742B1E" w:rsidP="00DE2561">
      <w:pPr>
        <w:pStyle w:val="Heading1"/>
      </w:pPr>
      <w:bookmarkStart w:id="19" w:name="_Toc68018429"/>
      <w:r>
        <w:t>Record of Revision</w:t>
      </w:r>
      <w:bookmarkEnd w:id="19"/>
    </w:p>
    <w:tbl>
      <w:tblPr>
        <w:tblStyle w:val="TableGrid"/>
        <w:tblW w:w="0" w:type="auto"/>
        <w:tblCellMar>
          <w:left w:w="115" w:type="dxa"/>
          <w:right w:w="115" w:type="dxa"/>
        </w:tblCellMar>
        <w:tblLook w:val="04A0" w:firstRow="1" w:lastRow="0" w:firstColumn="1" w:lastColumn="0" w:noHBand="0" w:noVBand="1"/>
      </w:tblPr>
      <w:tblGrid>
        <w:gridCol w:w="1615"/>
        <w:gridCol w:w="1121"/>
        <w:gridCol w:w="4909"/>
        <w:gridCol w:w="1705"/>
      </w:tblGrid>
      <w:tr w:rsidR="00742B1E" w:rsidRPr="00DE2561" w14:paraId="6F345729" w14:textId="77777777" w:rsidTr="00DE2561">
        <w:trPr>
          <w:tblHeader/>
        </w:trPr>
        <w:tc>
          <w:tcPr>
            <w:tcW w:w="1615" w:type="dxa"/>
          </w:tcPr>
          <w:p w14:paraId="093A2AAA" w14:textId="77777777" w:rsidR="00742B1E" w:rsidRPr="00DE2561" w:rsidRDefault="00742B1E" w:rsidP="00DE2561">
            <w:pPr>
              <w:jc w:val="center"/>
              <w:rPr>
                <w:b/>
              </w:rPr>
            </w:pPr>
            <w:r w:rsidRPr="00DE2561">
              <w:rPr>
                <w:b/>
              </w:rPr>
              <w:t>Revision Identification</w:t>
            </w:r>
          </w:p>
        </w:tc>
        <w:tc>
          <w:tcPr>
            <w:tcW w:w="1121" w:type="dxa"/>
          </w:tcPr>
          <w:p w14:paraId="17836F03" w14:textId="77777777" w:rsidR="00742B1E" w:rsidRPr="00DE2561" w:rsidRDefault="00742B1E" w:rsidP="00DE2561">
            <w:pPr>
              <w:jc w:val="center"/>
              <w:rPr>
                <w:b/>
              </w:rPr>
            </w:pPr>
            <w:r w:rsidRPr="00DE2561">
              <w:rPr>
                <w:b/>
              </w:rPr>
              <w:t>Revision Date</w:t>
            </w:r>
          </w:p>
        </w:tc>
        <w:tc>
          <w:tcPr>
            <w:tcW w:w="4909" w:type="dxa"/>
          </w:tcPr>
          <w:p w14:paraId="284682DC" w14:textId="77777777" w:rsidR="00742B1E" w:rsidRPr="00DE2561" w:rsidRDefault="00742B1E" w:rsidP="00DE2561">
            <w:pPr>
              <w:jc w:val="center"/>
              <w:rPr>
                <w:b/>
              </w:rPr>
            </w:pPr>
            <w:r w:rsidRPr="00DE2561">
              <w:rPr>
                <w:b/>
              </w:rPr>
              <w:t>Description of Revision</w:t>
            </w:r>
          </w:p>
        </w:tc>
        <w:tc>
          <w:tcPr>
            <w:tcW w:w="1705" w:type="dxa"/>
          </w:tcPr>
          <w:p w14:paraId="3416F150" w14:textId="77777777" w:rsidR="00742B1E" w:rsidRPr="00DE2561" w:rsidRDefault="00742B1E" w:rsidP="00DE2561">
            <w:pPr>
              <w:jc w:val="center"/>
              <w:rPr>
                <w:b/>
              </w:rPr>
            </w:pPr>
            <w:r w:rsidRPr="00DE2561">
              <w:rPr>
                <w:b/>
              </w:rPr>
              <w:t>Repair Station Approval</w:t>
            </w:r>
          </w:p>
        </w:tc>
      </w:tr>
      <w:tr w:rsidR="00742B1E" w14:paraId="4453A7D7" w14:textId="77777777" w:rsidTr="00DE2561">
        <w:tc>
          <w:tcPr>
            <w:tcW w:w="1615" w:type="dxa"/>
          </w:tcPr>
          <w:p w14:paraId="4600BC93" w14:textId="77777777" w:rsidR="00742B1E" w:rsidRDefault="00DE2561" w:rsidP="00DE2561">
            <w:pPr>
              <w:jc w:val="center"/>
            </w:pPr>
            <w:r>
              <w:t>1.0</w:t>
            </w:r>
          </w:p>
        </w:tc>
        <w:tc>
          <w:tcPr>
            <w:tcW w:w="1121" w:type="dxa"/>
          </w:tcPr>
          <w:p w14:paraId="254F36D6" w14:textId="50E60D9E" w:rsidR="00742B1E" w:rsidRDefault="00DE2561" w:rsidP="00DE2561">
            <w:pPr>
              <w:jc w:val="center"/>
            </w:pPr>
            <w:r>
              <w:t>3/202</w:t>
            </w:r>
            <w:r w:rsidR="00AD1598">
              <w:t>1</w:t>
            </w:r>
          </w:p>
        </w:tc>
        <w:tc>
          <w:tcPr>
            <w:tcW w:w="4909" w:type="dxa"/>
          </w:tcPr>
          <w:p w14:paraId="6AF764A4" w14:textId="77777777" w:rsidR="00742B1E" w:rsidRDefault="00DE2561" w:rsidP="00DE2561">
            <w:pPr>
              <w:jc w:val="center"/>
            </w:pPr>
            <w:r>
              <w:t>Initial Version Complete</w:t>
            </w:r>
          </w:p>
        </w:tc>
        <w:tc>
          <w:tcPr>
            <w:tcW w:w="1705" w:type="dxa"/>
          </w:tcPr>
          <w:p w14:paraId="2FDCCA8F" w14:textId="77777777" w:rsidR="00742B1E" w:rsidRDefault="00742B1E" w:rsidP="00DE2561">
            <w:pPr>
              <w:jc w:val="center"/>
            </w:pPr>
            <w:r>
              <w:t xml:space="preserve">See </w:t>
            </w:r>
            <w:r w:rsidR="00DE2561">
              <w:t>‘List of Effective Pages’</w:t>
            </w:r>
          </w:p>
        </w:tc>
      </w:tr>
    </w:tbl>
    <w:p w14:paraId="585ABF6A" w14:textId="77777777" w:rsidR="00742B1E" w:rsidRDefault="00742B1E" w:rsidP="00742B1E"/>
    <w:p w14:paraId="2C6E3D52" w14:textId="77777777" w:rsidR="0095410B" w:rsidRDefault="0095410B" w:rsidP="00102300">
      <w:pPr>
        <w:pStyle w:val="ListParagraph"/>
        <w:numPr>
          <w:ilvl w:val="3"/>
          <w:numId w:val="1"/>
        </w:numPr>
      </w:pPr>
      <w:r>
        <w:br w:type="page"/>
      </w:r>
    </w:p>
    <w:p w14:paraId="1C333747" w14:textId="77777777" w:rsidR="0095410B" w:rsidRDefault="0095410B">
      <w:pPr>
        <w:sectPr w:rsidR="0095410B" w:rsidSect="007956D3">
          <w:pgSz w:w="12240" w:h="15840"/>
          <w:pgMar w:top="1440" w:right="1440" w:bottom="1440" w:left="1440" w:header="720" w:footer="720" w:gutter="0"/>
          <w:pgNumType w:start="1" w:chapStyle="1"/>
          <w:cols w:space="720"/>
          <w:docGrid w:linePitch="360"/>
        </w:sectPr>
      </w:pPr>
    </w:p>
    <w:p w14:paraId="659AE0F9" w14:textId="77777777" w:rsidR="008A5831" w:rsidRPr="008A5831" w:rsidRDefault="005F3713" w:rsidP="005F3713">
      <w:pPr>
        <w:pStyle w:val="Heading1"/>
      </w:pPr>
      <w:bookmarkStart w:id="20" w:name="_Toc68018430"/>
      <w:r>
        <w:lastRenderedPageBreak/>
        <w:t>General Inspection Procedures</w:t>
      </w:r>
      <w:bookmarkEnd w:id="20"/>
    </w:p>
    <w:p w14:paraId="01B5A5E0" w14:textId="73F91281" w:rsidR="005F3713" w:rsidRDefault="005F3713" w:rsidP="005F3713">
      <w:pPr>
        <w:rPr>
          <w:ins w:id="21" w:author="Roe, Cameron (C.)" w:date="2021-06-15T16:30:00Z"/>
        </w:rPr>
      </w:pPr>
      <w:r>
        <w:t>All supervisors, inspectors, and technicians are required to be thoroughly familiar with</w:t>
      </w:r>
      <w:ins w:id="22" w:author="Roe, Cameron (C.)" w:date="2021-06-15T16:28:00Z">
        <w:r w:rsidR="00DD386E">
          <w:t xml:space="preserve"> and follow</w:t>
        </w:r>
      </w:ins>
      <w:r>
        <w:t xml:space="preserve"> the inspection requirements, and procedures described in this manual, Code of Federal Regulations (CFR’s), airworthiness directives, advisory circulars, manufacturer's service letters, bulletins, and engineering orders.</w:t>
      </w:r>
    </w:p>
    <w:p w14:paraId="3547E06A" w14:textId="5F033499" w:rsidR="002E3816" w:rsidRDefault="002E3816" w:rsidP="005F3713">
      <w:ins w:id="23" w:author="Roe, Cameron (C.)" w:date="2021-06-15T16:30:00Z">
        <w:r>
          <w:t>All supervisors, inspectors, and technicians are required to comply</w:t>
        </w:r>
      </w:ins>
      <w:ins w:id="24" w:author="Roe, Cameron (C.)" w:date="2021-06-15T16:31:00Z">
        <w:r>
          <w:t xml:space="preserve"> with the most current manufacturer’s inspection standards and data. </w:t>
        </w:r>
      </w:ins>
    </w:p>
    <w:p w14:paraId="30A927B1" w14:textId="5EE04EE3" w:rsidR="005F3713" w:rsidRDefault="005F3713" w:rsidP="005F3713">
      <w:r>
        <w:t xml:space="preserve">The general inspection system requires technicians to sign their initials for work performed by them on the appropriate inspection form, checklist, tag, or sticker, prior to submitting the </w:t>
      </w:r>
      <w:r w:rsidR="00B76352">
        <w:t>article</w:t>
      </w:r>
      <w:r>
        <w:t xml:space="preserve"> to inspectors for final acceptance. Inspectors will indicate their acceptance of work performed with their signature, or initials on the appropriate work forms.</w:t>
      </w:r>
    </w:p>
    <w:p w14:paraId="6464764F" w14:textId="1C504055" w:rsidR="005F3713" w:rsidRDefault="005F3713">
      <w:pPr>
        <w:rPr>
          <w:ins w:id="25" w:author="Roe, Cameron (C.)" w:date="2021-06-15T16:38:00Z"/>
        </w:rPr>
      </w:pPr>
      <w:r>
        <w:t>Authorized handwritten signatures and initials are contained in the Roster of Repair</w:t>
      </w:r>
      <w:r w:rsidR="00A23AB5">
        <w:t xml:space="preserve"> </w:t>
      </w:r>
      <w:r>
        <w:t>Station Personnel. All authorized electronic signatures and initials will be stored</w:t>
      </w:r>
      <w:r w:rsidR="00B67510">
        <w:t xml:space="preserve"> </w:t>
      </w:r>
      <w:r>
        <w:t xml:space="preserve">on Alta Avionics, LLC’s computer system and will be password protected. The Quality Assurance Manager is responsible to the Chief Inspector for full compliance with all procedures outlined, as appropriate to any </w:t>
      </w:r>
      <w:r w:rsidR="00B76352">
        <w:t>article</w:t>
      </w:r>
      <w:r>
        <w:t xml:space="preserve"> being inspected, repaired, overhauled, or altered by this repair station.</w:t>
      </w:r>
    </w:p>
    <w:p w14:paraId="4DC0AFC1" w14:textId="77777777" w:rsidR="00690A1B" w:rsidRDefault="00690A1B"/>
    <w:p w14:paraId="22C57080" w14:textId="52B393B8" w:rsidR="00227DDE" w:rsidRDefault="005F3713" w:rsidP="005F3713">
      <w:pPr>
        <w:pStyle w:val="Heading2"/>
      </w:pPr>
      <w:bookmarkStart w:id="26" w:name="_Toc68018431"/>
      <w:r>
        <w:t>Inspection Stamps</w:t>
      </w:r>
      <w:bookmarkEnd w:id="26"/>
    </w:p>
    <w:p w14:paraId="0B79A769" w14:textId="42C3AE2B" w:rsidR="005F3713" w:rsidRDefault="005F3713" w:rsidP="005F3713">
      <w:r w:rsidRPr="00652866">
        <w:t xml:space="preserve">Alta Avionics, LLC will still use </w:t>
      </w:r>
      <w:r w:rsidR="00AF17B6" w:rsidRPr="00652866">
        <w:t>i</w:t>
      </w:r>
      <w:r w:rsidRPr="00652866">
        <w:t>ncoming parts stamp labeled “Received” as part of the incoming parts and materials inspections procedure.</w:t>
      </w:r>
    </w:p>
    <w:p w14:paraId="55181081" w14:textId="5180FD75" w:rsidR="00981196" w:rsidRDefault="00926103" w:rsidP="005F3713">
      <w:pPr>
        <w:sectPr w:rsidR="00981196" w:rsidSect="00981196">
          <w:footerReference w:type="default" r:id="rId15"/>
          <w:pgSz w:w="12240" w:h="15840"/>
          <w:pgMar w:top="1440" w:right="1440" w:bottom="1440" w:left="1440" w:header="720" w:footer="720" w:gutter="0"/>
          <w:pgNumType w:start="1" w:chapStyle="1"/>
          <w:cols w:space="720"/>
          <w:docGrid w:linePitch="360"/>
        </w:sectPr>
      </w:pPr>
      <w:ins w:id="27" w:author="Roe, Cameron (C.)" w:date="2021-06-15T18:09:00Z">
        <w:r>
          <w:t xml:space="preserve">The inspection </w:t>
        </w:r>
      </w:ins>
      <w:ins w:id="28" w:author="Roe, Cameron (C.)" w:date="2021-06-17T09:44:00Z">
        <w:r w:rsidR="00756A7D">
          <w:t>personnel using this stamp</w:t>
        </w:r>
      </w:ins>
      <w:ins w:id="29" w:author="Roe, Cameron (C.)" w:date="2021-06-15T18:09:00Z">
        <w:r>
          <w:t xml:space="preserve"> will </w:t>
        </w:r>
      </w:ins>
      <w:ins w:id="30" w:author="Roe, Cameron (C.)" w:date="2021-06-17T09:44:00Z">
        <w:r w:rsidR="00756A7D">
          <w:t>confirm the</w:t>
        </w:r>
      </w:ins>
      <w:ins w:id="31" w:author="Roe, Cameron (C.)" w:date="2021-06-15T18:09:00Z">
        <w:r>
          <w:t xml:space="preserve"> </w:t>
        </w:r>
      </w:ins>
      <w:ins w:id="32" w:author="Roe, Cameron (C.)" w:date="2021-06-17T09:44:00Z">
        <w:r w:rsidR="00756A7D">
          <w:t>stamp is</w:t>
        </w:r>
      </w:ins>
      <w:ins w:id="33" w:author="Roe, Cameron (C.)" w:date="2021-06-15T18:09:00Z">
        <w:r>
          <w:t xml:space="preserve"> legible. </w:t>
        </w:r>
      </w:ins>
    </w:p>
    <w:p w14:paraId="173E08E5" w14:textId="77777777" w:rsidR="00535F18" w:rsidRDefault="00227DDE" w:rsidP="00227DDE">
      <w:pPr>
        <w:pStyle w:val="Heading1"/>
      </w:pPr>
      <w:bookmarkStart w:id="34" w:name="_Toc68018432"/>
      <w:r>
        <w:lastRenderedPageBreak/>
        <w:t>Incoming Parts and Materials Inspection</w:t>
      </w:r>
      <w:bookmarkEnd w:id="34"/>
    </w:p>
    <w:p w14:paraId="41E7FF79" w14:textId="7211FAFD" w:rsidR="00227DDE" w:rsidRDefault="001E5F81" w:rsidP="00227DDE">
      <w:pPr>
        <w:spacing w:before="0" w:after="160"/>
      </w:pPr>
      <w:r>
        <w:t>Alta Avionics, LLC</w:t>
      </w:r>
      <w:r w:rsidR="00227DDE">
        <w:t xml:space="preserve"> designated inspection personnel </w:t>
      </w:r>
      <w:ins w:id="35" w:author="Roe, Cameron (C.)" w:date="2021-06-15T17:20:00Z">
        <w:r w:rsidR="001313C7">
          <w:t>(Chief Inspector, Service Inspector, Installation Inspector or Parts Inspector)</w:t>
        </w:r>
      </w:ins>
      <w:r w:rsidR="00227DDE">
        <w:t xml:space="preserve">shall inspect all incoming parts, standard parts, and raw materials for; identification, traceability to an FAA approved or authorized repair organization or manufacturer, and/or an established industry or U.S. specification, lot or batch numbers traceable to supplier’s documentation, shelf life status, contamination, shipping damage, and state of preservation (ref. AC 20-62 as revised). </w:t>
      </w:r>
    </w:p>
    <w:p w14:paraId="7C40AD54" w14:textId="2AF064DF" w:rsidR="00227DDE" w:rsidRDefault="00227DDE" w:rsidP="00227DDE">
      <w:pPr>
        <w:spacing w:before="0" w:after="160"/>
        <w:rPr>
          <w:ins w:id="36" w:author="Roe, Cameron (C.)" w:date="2021-06-19T14:30:00Z"/>
        </w:rPr>
      </w:pPr>
      <w:r w:rsidRPr="006F3DAF">
        <w:t xml:space="preserve">Upon completion of the incoming inspection, the documents used to establish acceptability for use will be </w:t>
      </w:r>
      <w:r w:rsidR="00966A29" w:rsidRPr="006F3DAF">
        <w:t>marked</w:t>
      </w:r>
      <w:r w:rsidRPr="006F3DAF">
        <w:t xml:space="preserve"> “Received” and retained by the Repair Station.</w:t>
      </w:r>
    </w:p>
    <w:p w14:paraId="635A7F73" w14:textId="4CE1CA7D" w:rsidR="00585BD5" w:rsidRDefault="00585BD5" w:rsidP="00227DDE">
      <w:pPr>
        <w:spacing w:before="0" w:after="160"/>
      </w:pPr>
      <w:ins w:id="37" w:author="Roe, Cameron (C.)" w:date="2021-06-19T14:30:00Z">
        <w:r>
          <w:rPr>
            <w:sz w:val="23"/>
            <w:szCs w:val="23"/>
          </w:rPr>
          <w:t xml:space="preserve">Piece parts, sub-assemblies, and component parts which are intended for repair of repairable components or installation on aircraft must be traceable back to the source where they were purchased. These parts must be identified by the </w:t>
        </w:r>
        <w:proofErr w:type="spellStart"/>
        <w:r>
          <w:rPr>
            <w:sz w:val="23"/>
            <w:szCs w:val="23"/>
          </w:rPr>
          <w:t>Avtech</w:t>
        </w:r>
        <w:proofErr w:type="spellEnd"/>
        <w:r>
          <w:rPr>
            <w:sz w:val="23"/>
            <w:szCs w:val="23"/>
          </w:rPr>
          <w:t xml:space="preserve"> Services LLC purchase order (PO) number assigned when the parts were ordered. The PO may be marked on a bag containing the parts, on a container they were shipped in, or other means which clearly establishes the PO number associated with the part(s).</w:t>
        </w:r>
      </w:ins>
    </w:p>
    <w:p w14:paraId="584670B1" w14:textId="77777777" w:rsidR="00227DDE" w:rsidRDefault="00227DDE" w:rsidP="00227DDE">
      <w:pPr>
        <w:spacing w:before="0" w:after="160"/>
      </w:pPr>
      <w:r>
        <w:t>Repaired articles received from contracted facilities will be inspected as described above.</w:t>
      </w:r>
    </w:p>
    <w:p w14:paraId="215E15D6" w14:textId="7E542E34" w:rsidR="00227DDE" w:rsidRDefault="004C6185" w:rsidP="00227DDE">
      <w:pPr>
        <w:spacing w:before="0" w:after="160"/>
      </w:pPr>
      <w:r>
        <w:t xml:space="preserve">Section </w:t>
      </w:r>
      <w:ins w:id="38" w:author="Roe, Cameron (C.)" w:date="2021-06-14T17:46:00Z">
        <w:r w:rsidR="000C349A">
          <w:fldChar w:fldCharType="begin"/>
        </w:r>
        <w:r w:rsidR="000C349A">
          <w:instrText xml:space="preserve"> REF _Ref74585214 \r \h </w:instrText>
        </w:r>
      </w:ins>
      <w:r w:rsidR="000C349A">
        <w:fldChar w:fldCharType="separate"/>
      </w:r>
      <w:ins w:id="39" w:author="Roe, Cameron (C.)" w:date="2021-06-14T17:46:00Z">
        <w:r w:rsidR="000C349A">
          <w:t>15.3</w:t>
        </w:r>
        <w:r w:rsidR="000C349A">
          <w:fldChar w:fldCharType="end"/>
        </w:r>
      </w:ins>
      <w:del w:id="40" w:author="Roe, Cameron (C.)" w:date="2021-06-14T17:45:00Z">
        <w:r w:rsidDel="000C349A">
          <w:delText xml:space="preserve"> </w:delText>
        </w:r>
      </w:del>
      <w:r>
        <w:t xml:space="preserve"> of this manual provides procedures for p</w:t>
      </w:r>
      <w:r w:rsidR="00227DDE">
        <w:t>arts or materials found to be unacceptable following inspection</w:t>
      </w:r>
      <w:del w:id="41" w:author="Roe, Cameron (C.)" w:date="2021-06-14T17:45:00Z">
        <w:r w:rsidR="00227DDE" w:rsidDel="000C349A">
          <w:delText xml:space="preserve"> may be returned to the vendor</w:delText>
        </w:r>
      </w:del>
      <w:r w:rsidR="00227DDE">
        <w:t>.</w:t>
      </w:r>
    </w:p>
    <w:p w14:paraId="5E5DA80A" w14:textId="43362888" w:rsidR="00BD1F2A" w:rsidRDefault="00BD1F2A" w:rsidP="00227DDE">
      <w:pPr>
        <w:spacing w:before="0" w:after="160"/>
        <w:rPr>
          <w:ins w:id="42" w:author="Roe, Cameron (C.)" w:date="2021-06-15T17:46:00Z"/>
        </w:rPr>
      </w:pPr>
      <w:ins w:id="43" w:author="Roe, Cameron (C.)" w:date="2021-06-15T17:45:00Z">
        <w:r>
          <w:t xml:space="preserve">Aeronautical articles which are subject to special testing </w:t>
        </w:r>
      </w:ins>
      <w:ins w:id="44" w:author="Roe, Cameron (C.)" w:date="2021-06-15T17:46:00Z">
        <w:r>
          <w:t>requirements</w:t>
        </w:r>
      </w:ins>
      <w:ins w:id="45" w:author="Roe, Cameron (C.)" w:date="2021-06-15T17:45:00Z">
        <w:r>
          <w:t xml:space="preserve"> will follow </w:t>
        </w:r>
      </w:ins>
      <w:ins w:id="46" w:author="Roe, Cameron (C.)" w:date="2021-06-15T17:46:00Z">
        <w:r>
          <w:t xml:space="preserve">those special testing requirements and techniques as </w:t>
        </w:r>
      </w:ins>
      <w:ins w:id="47" w:author="Roe, Cameron (C.)" w:date="2021-06-15T17:47:00Z">
        <w:r>
          <w:t>specified</w:t>
        </w:r>
      </w:ins>
      <w:ins w:id="48" w:author="Roe, Cameron (C.)" w:date="2021-06-15T17:46:00Z">
        <w:r>
          <w:t xml:space="preserve"> by the manufacturer. </w:t>
        </w:r>
      </w:ins>
    </w:p>
    <w:p w14:paraId="765D3CD4" w14:textId="650DD2D2" w:rsidR="00227DDE" w:rsidRDefault="00227DDE" w:rsidP="00227DDE">
      <w:pPr>
        <w:spacing w:before="0" w:after="160"/>
      </w:pPr>
      <w:r>
        <w:t>Aeronautical articles which are subject to life limits as defined by the article’s manufacturer, shall be handled in accordance with 14 CFR Part 43; §</w:t>
      </w:r>
      <w:r w:rsidR="004C6185">
        <w:t xml:space="preserve"> </w:t>
      </w:r>
      <w:r>
        <w:t xml:space="preserve">43.10, </w:t>
      </w:r>
      <w:r w:rsidRPr="00AF17B6">
        <w:rPr>
          <w:rFonts w:cs="Times New Roman (Body CS)"/>
          <w:i/>
        </w:rPr>
        <w:t xml:space="preserve">Disposition of </w:t>
      </w:r>
      <w:r w:rsidR="00AF17B6" w:rsidRPr="00AF17B6">
        <w:rPr>
          <w:rFonts w:cs="Times New Roman (Body CS)"/>
          <w:i/>
        </w:rPr>
        <w:t>l</w:t>
      </w:r>
      <w:r w:rsidRPr="00AF17B6">
        <w:rPr>
          <w:rFonts w:cs="Times New Roman (Body CS)"/>
          <w:i/>
        </w:rPr>
        <w:t>ife-</w:t>
      </w:r>
      <w:r w:rsidR="00AF17B6" w:rsidRPr="00AF17B6">
        <w:rPr>
          <w:rFonts w:cs="Times New Roman (Body CS)"/>
          <w:i/>
        </w:rPr>
        <w:t>l</w:t>
      </w:r>
      <w:r w:rsidRPr="00AF17B6">
        <w:rPr>
          <w:rFonts w:cs="Times New Roman (Body CS)"/>
          <w:i/>
        </w:rPr>
        <w:t xml:space="preserve">imited </w:t>
      </w:r>
      <w:r w:rsidR="00AF17B6" w:rsidRPr="00AF17B6">
        <w:rPr>
          <w:rFonts w:cs="Times New Roman (Body CS)"/>
          <w:i/>
        </w:rPr>
        <w:t>a</w:t>
      </w:r>
      <w:r w:rsidRPr="00AF17B6">
        <w:rPr>
          <w:rFonts w:cs="Times New Roman (Body CS)"/>
          <w:i/>
        </w:rPr>
        <w:t xml:space="preserve">ircraft </w:t>
      </w:r>
      <w:r w:rsidR="00AF17B6" w:rsidRPr="00AF17B6">
        <w:rPr>
          <w:rFonts w:cs="Times New Roman (Body CS)"/>
          <w:i/>
        </w:rPr>
        <w:t>p</w:t>
      </w:r>
      <w:r w:rsidRPr="00AF17B6">
        <w:rPr>
          <w:rFonts w:cs="Times New Roman (Body CS)"/>
          <w:i/>
        </w:rPr>
        <w:t>arts</w:t>
      </w:r>
      <w:r>
        <w:t>. That part and subsection establishes</w:t>
      </w:r>
      <w:r w:rsidR="004C6185">
        <w:t xml:space="preserve"> </w:t>
      </w:r>
      <w:r>
        <w:t>that it is the responsibility of all persons removing and transferring (offering for sale or trade) an aeronautical article subject to life-limits, to transfer with it the article’s remaining life status (hours, cycles, calendar date).</w:t>
      </w:r>
    </w:p>
    <w:p w14:paraId="71F37BB6" w14:textId="64D9BA0F" w:rsidR="00227DDE" w:rsidRPr="00966A29" w:rsidRDefault="00227DDE" w:rsidP="00227DDE">
      <w:pPr>
        <w:spacing w:before="0" w:after="160"/>
      </w:pPr>
      <w:r>
        <w:t xml:space="preserve">Upon receipt of any affected life-limited article, Repair Station employees with responsibility for incoming parts and materials inspection shall ensure that appropriate data is provided with the article, showing its status relative to its published life-limits. If such records are not provided, the </w:t>
      </w:r>
      <w:r w:rsidRPr="00966A29">
        <w:t xml:space="preserve">inspector shall treat that article as a Suspected Unapproved </w:t>
      </w:r>
      <w:r w:rsidR="004D7BF8" w:rsidRPr="00966A29">
        <w:t>Part</w:t>
      </w:r>
      <w:r w:rsidR="004D7BF8">
        <w:t xml:space="preserve"> (</w:t>
      </w:r>
      <w:r w:rsidR="00C20889">
        <w:t>SUP)</w:t>
      </w:r>
      <w:r w:rsidRPr="00966A29">
        <w:t>.</w:t>
      </w:r>
    </w:p>
    <w:p w14:paraId="24DDE822" w14:textId="034628FC" w:rsidR="00227DDE" w:rsidRDefault="00227DDE" w:rsidP="00227DDE">
      <w:pPr>
        <w:spacing w:before="0" w:after="160"/>
        <w:rPr>
          <w:ins w:id="49" w:author="Roe, Cameron (C.)" w:date="2021-06-19T12:57:00Z"/>
        </w:rPr>
      </w:pPr>
      <w:r w:rsidRPr="00966A29">
        <w:t xml:space="preserve">Suspected Unapproved Parts will be segregated in a special holding area designated by the QA Manager awaiting disposition. Detailed procedures for Suspected Unapproved Parts are found in the </w:t>
      </w:r>
      <w:r w:rsidR="004C6185">
        <w:t xml:space="preserve">Alta Avionics </w:t>
      </w:r>
      <w:r w:rsidRPr="00966A29">
        <w:t xml:space="preserve">Detailed Procedures Manual. </w:t>
      </w:r>
      <w:r w:rsidR="00C20889">
        <w:t>Electro Static Discharge Sensitive (</w:t>
      </w:r>
      <w:r w:rsidRPr="00966A29">
        <w:t>ESDS</w:t>
      </w:r>
      <w:r w:rsidR="00C20889">
        <w:t>)</w:t>
      </w:r>
      <w:r w:rsidRPr="00966A29">
        <w:t xml:space="preserve"> procedures shall be complied with as described in the </w:t>
      </w:r>
      <w:r w:rsidR="004C6185">
        <w:t xml:space="preserve">Alta Avionics </w:t>
      </w:r>
      <w:r w:rsidRPr="00966A29">
        <w:t>Detailed Procedures Manual.</w:t>
      </w:r>
    </w:p>
    <w:p w14:paraId="359EF68F" w14:textId="44391C19" w:rsidR="005E7CFE" w:rsidRPr="00966A29" w:rsidRDefault="005E7CFE" w:rsidP="00227DDE">
      <w:pPr>
        <w:spacing w:before="0" w:after="160"/>
      </w:pPr>
      <w:ins w:id="50" w:author="Roe, Cameron (C.)" w:date="2021-06-19T12:57:00Z">
        <w:r>
          <w:lastRenderedPageBreak/>
          <w:t>Articl</w:t>
        </w:r>
      </w:ins>
      <w:ins w:id="51" w:author="Roe, Cameron (C.)" w:date="2021-06-19T12:58:00Z">
        <w:r>
          <w:t xml:space="preserve">es that </w:t>
        </w:r>
      </w:ins>
      <w:ins w:id="52" w:author="Roe, Cameron (C.)" w:date="2021-06-19T13:00:00Z">
        <w:r w:rsidR="00D25954">
          <w:t>have</w:t>
        </w:r>
      </w:ins>
      <w:ins w:id="53" w:author="Roe, Cameron (C.)" w:date="2021-06-19T12:58:00Z">
        <w:r>
          <w:t xml:space="preserve"> specific OEM environmental </w:t>
        </w:r>
      </w:ins>
      <w:ins w:id="54" w:author="Roe, Cameron (C.)" w:date="2021-06-19T12:59:00Z">
        <w:r>
          <w:t>instructions will be complied with.</w:t>
        </w:r>
      </w:ins>
    </w:p>
    <w:p w14:paraId="701F334B" w14:textId="77777777" w:rsidR="00227DDE" w:rsidRDefault="00227DDE" w:rsidP="00227DDE">
      <w:pPr>
        <w:spacing w:before="0" w:after="160"/>
      </w:pPr>
      <w:r w:rsidRPr="00966A29">
        <w:t>Detailed procedures for receiving parts are found in the Detailed Procedures Manual.</w:t>
      </w:r>
    </w:p>
    <w:p w14:paraId="77FFC75E" w14:textId="77777777" w:rsidR="00227DDE" w:rsidRDefault="00227DDE" w:rsidP="00227DDE">
      <w:pPr>
        <w:spacing w:before="0" w:after="160"/>
      </w:pPr>
      <w:r>
        <w:t>Appropriate inspectors are required to be familiar with the contents of those procedures.</w:t>
      </w:r>
    </w:p>
    <w:p w14:paraId="2A905C8F" w14:textId="77777777" w:rsidR="00981196" w:rsidRDefault="00981196" w:rsidP="00227DDE">
      <w:pPr>
        <w:spacing w:before="0" w:after="160"/>
        <w:rPr>
          <w:b/>
        </w:rPr>
        <w:sectPr w:rsidR="00981196" w:rsidSect="00981196">
          <w:pgSz w:w="12240" w:h="15840"/>
          <w:pgMar w:top="1440" w:right="1440" w:bottom="1440" w:left="1440" w:header="720" w:footer="720" w:gutter="0"/>
          <w:pgNumType w:start="1" w:chapStyle="1"/>
          <w:cols w:space="720"/>
          <w:docGrid w:linePitch="360"/>
        </w:sectPr>
      </w:pPr>
    </w:p>
    <w:p w14:paraId="7F3B93B7" w14:textId="77777777" w:rsidR="00981196" w:rsidRDefault="00981196" w:rsidP="00227DDE">
      <w:pPr>
        <w:spacing w:before="0" w:after="160"/>
        <w:rPr>
          <w:b/>
        </w:rPr>
        <w:sectPr w:rsidR="00981196" w:rsidSect="00981196">
          <w:type w:val="continuous"/>
          <w:pgSz w:w="12240" w:h="15840"/>
          <w:pgMar w:top="1440" w:right="1440" w:bottom="1440" w:left="1440" w:header="720" w:footer="720" w:gutter="0"/>
          <w:pgNumType w:start="1" w:chapStyle="1"/>
          <w:cols w:space="720"/>
          <w:docGrid w:linePitch="360"/>
        </w:sectPr>
      </w:pPr>
    </w:p>
    <w:p w14:paraId="2B9ED568" w14:textId="34E05E68" w:rsidR="00D07891" w:rsidRDefault="00D07891" w:rsidP="00D07891">
      <w:pPr>
        <w:pStyle w:val="Heading1"/>
      </w:pPr>
      <w:bookmarkStart w:id="55" w:name="_Toc68018433"/>
      <w:r>
        <w:lastRenderedPageBreak/>
        <w:t xml:space="preserve">Stock Control, Segregation </w:t>
      </w:r>
      <w:r w:rsidR="00C20889">
        <w:t>and</w:t>
      </w:r>
      <w:r>
        <w:t xml:space="preserve"> Identification</w:t>
      </w:r>
      <w:bookmarkEnd w:id="55"/>
    </w:p>
    <w:p w14:paraId="076DCF6D" w14:textId="4EE47687" w:rsidR="00D07891" w:rsidRDefault="00D07891" w:rsidP="00D07891">
      <w:pPr>
        <w:spacing w:before="0" w:after="160"/>
      </w:pPr>
      <w:r>
        <w:t>The system of stock control segregation and identification utilized is described herein to enable personnel to determine the adequacy of the stock, the location of parts, the proper identification of parts, and to assure that parts do not deteriorate, or become contaminated with foreign matter prior to use</w:t>
      </w:r>
      <w:ins w:id="56" w:author="Roe, Cameron (C.)" w:date="2021-06-19T12:48:00Z">
        <w:r w:rsidR="00C36B99">
          <w:t xml:space="preserve"> or during transport</w:t>
        </w:r>
      </w:ins>
      <w:r>
        <w:t>.</w:t>
      </w:r>
    </w:p>
    <w:p w14:paraId="1ABB3781" w14:textId="342FD56B" w:rsidR="00D07891" w:rsidRDefault="00D07891" w:rsidP="00D07891">
      <w:pPr>
        <w:spacing w:before="0" w:after="160"/>
      </w:pPr>
      <w:r>
        <w:t xml:space="preserve">Items which have shelf life will be so arranged that the items with the shortest remaining shelf life will be issued first. The more recently procured items will be placed in the rear portion of the storage bin/area. These parts will be dated to </w:t>
      </w:r>
      <w:r w:rsidR="00B67510">
        <w:t>ensure</w:t>
      </w:r>
      <w:r>
        <w:t xml:space="preserve"> that the shelf life is not exceeded.</w:t>
      </w:r>
    </w:p>
    <w:p w14:paraId="1B4D1E77" w14:textId="77777777" w:rsidR="00D07891" w:rsidRDefault="00D07891" w:rsidP="00D07891">
      <w:pPr>
        <w:spacing w:before="0" w:after="160"/>
      </w:pPr>
      <w:r>
        <w:t xml:space="preserve">All parts and materials utilized for </w:t>
      </w:r>
      <w:r w:rsidR="001E5F81">
        <w:t>Alta Avionics, LLC</w:t>
      </w:r>
      <w:r>
        <w:t xml:space="preserve"> shall be classified as to TYPE as </w:t>
      </w:r>
      <w:r w:rsidRPr="00966A29">
        <w:t>described herein. Detailed procedures for disposition of these parts are described in the Detailed Procedures Manual.</w:t>
      </w:r>
    </w:p>
    <w:p w14:paraId="78968375" w14:textId="7472353F" w:rsidR="00D07891" w:rsidRDefault="00D07891" w:rsidP="00D07891">
      <w:pPr>
        <w:spacing w:before="0" w:after="160"/>
      </w:pPr>
      <w:r>
        <w:t>TYPE ''A"</w:t>
      </w:r>
      <w:r w:rsidRPr="00D07891">
        <w:t xml:space="preserve"> </w:t>
      </w:r>
      <w:r>
        <w:t xml:space="preserve">Parts </w:t>
      </w:r>
      <w:r w:rsidR="00C20889">
        <w:t>and</w:t>
      </w:r>
      <w:r>
        <w:t xml:space="preserve"> Materials:</w:t>
      </w:r>
    </w:p>
    <w:p w14:paraId="413E239A" w14:textId="77777777" w:rsidR="00D07891" w:rsidRDefault="00D07891" w:rsidP="009C3C24">
      <w:pPr>
        <w:pStyle w:val="ListParagraph"/>
        <w:numPr>
          <w:ilvl w:val="0"/>
          <w:numId w:val="4"/>
        </w:numPr>
        <w:spacing w:before="0" w:after="160"/>
      </w:pPr>
      <w:r>
        <w:t>Piece parts and material</w:t>
      </w:r>
    </w:p>
    <w:p w14:paraId="07E8ADC8" w14:textId="77777777" w:rsidR="00D07891" w:rsidRDefault="00D07891" w:rsidP="009C3C24">
      <w:pPr>
        <w:pStyle w:val="ListParagraph"/>
        <w:numPr>
          <w:ilvl w:val="1"/>
          <w:numId w:val="4"/>
        </w:numPr>
        <w:spacing w:before="0" w:after="160"/>
      </w:pPr>
      <w:r>
        <w:t>non-serialized</w:t>
      </w:r>
    </w:p>
    <w:p w14:paraId="045F752D" w14:textId="1011F662" w:rsidR="00D07891" w:rsidRDefault="00D07891" w:rsidP="00D07891">
      <w:pPr>
        <w:spacing w:before="0" w:after="160"/>
      </w:pPr>
      <w:r>
        <w:t>TYPE “B”</w:t>
      </w:r>
      <w:r w:rsidRPr="00D07891">
        <w:t xml:space="preserve"> </w:t>
      </w:r>
      <w:r>
        <w:t xml:space="preserve">Parts </w:t>
      </w:r>
      <w:r w:rsidR="00C20889">
        <w:t>and</w:t>
      </w:r>
      <w:r>
        <w:t xml:space="preserve"> Materials:</w:t>
      </w:r>
    </w:p>
    <w:p w14:paraId="5D1EF692" w14:textId="77777777" w:rsidR="00D07891" w:rsidRDefault="00D07891" w:rsidP="009C3C24">
      <w:pPr>
        <w:pStyle w:val="ListParagraph"/>
        <w:numPr>
          <w:ilvl w:val="0"/>
          <w:numId w:val="4"/>
        </w:numPr>
        <w:spacing w:before="0" w:after="160"/>
      </w:pPr>
      <w:r>
        <w:t>Parts and materials that have a return to service and/or certification;</w:t>
      </w:r>
    </w:p>
    <w:p w14:paraId="07E613DD" w14:textId="77777777" w:rsidR="00D07891" w:rsidRDefault="00D07891" w:rsidP="009C3C24">
      <w:pPr>
        <w:pStyle w:val="ListParagraph"/>
        <w:numPr>
          <w:ilvl w:val="1"/>
          <w:numId w:val="4"/>
        </w:numPr>
        <w:spacing w:before="0" w:after="160"/>
      </w:pPr>
      <w:r>
        <w:t>i.e.: modules, circuit cards.</w:t>
      </w:r>
    </w:p>
    <w:p w14:paraId="2094AA14" w14:textId="77777777" w:rsidR="00D07891" w:rsidRDefault="00D07891" w:rsidP="009C3C24">
      <w:pPr>
        <w:pStyle w:val="ListParagraph"/>
        <w:numPr>
          <w:ilvl w:val="2"/>
          <w:numId w:val="4"/>
        </w:numPr>
        <w:spacing w:before="0" w:after="160"/>
      </w:pPr>
      <w:r>
        <w:t>Parts and Materials will typically have a serial number.</w:t>
      </w:r>
    </w:p>
    <w:p w14:paraId="024D7BDD" w14:textId="6FAF0AF6" w:rsidR="00D07891" w:rsidRDefault="00D07891" w:rsidP="00D07891">
      <w:pPr>
        <w:spacing w:before="0" w:after="160"/>
      </w:pPr>
      <w:r>
        <w:t>TYPE “C”</w:t>
      </w:r>
      <w:r w:rsidRPr="00D07891">
        <w:t xml:space="preserve"> </w:t>
      </w:r>
      <w:r>
        <w:t xml:space="preserve">Parts </w:t>
      </w:r>
      <w:r w:rsidR="00C20889">
        <w:t>and</w:t>
      </w:r>
      <w:r>
        <w:t xml:space="preserve"> Materials:</w:t>
      </w:r>
    </w:p>
    <w:p w14:paraId="71958268" w14:textId="77777777" w:rsidR="00D07891" w:rsidRDefault="00D07891" w:rsidP="009C3C24">
      <w:pPr>
        <w:pStyle w:val="ListParagraph"/>
        <w:numPr>
          <w:ilvl w:val="0"/>
          <w:numId w:val="4"/>
        </w:numPr>
        <w:spacing w:before="0" w:after="160"/>
      </w:pPr>
      <w:r>
        <w:t>Aircraft parts that have not been returned to service but are repairable.</w:t>
      </w:r>
    </w:p>
    <w:p w14:paraId="0FB8C7AC" w14:textId="77777777" w:rsidR="00D07891" w:rsidRDefault="00D07891" w:rsidP="009C3C24">
      <w:pPr>
        <w:pStyle w:val="ListParagraph"/>
        <w:numPr>
          <w:ilvl w:val="1"/>
          <w:numId w:val="4"/>
        </w:numPr>
        <w:spacing w:before="0" w:after="160"/>
      </w:pPr>
      <w:r>
        <w:t>Parts and Materials not intended for use in aircraft.</w:t>
      </w:r>
    </w:p>
    <w:p w14:paraId="3ED0CDA7" w14:textId="76E2675E" w:rsidR="00D07891" w:rsidRDefault="00D07891" w:rsidP="00D07891">
      <w:pPr>
        <w:spacing w:before="0" w:after="160"/>
      </w:pPr>
      <w:r>
        <w:t>TYPE “D”</w:t>
      </w:r>
      <w:r w:rsidRPr="00D07891">
        <w:t xml:space="preserve"> </w:t>
      </w:r>
      <w:r>
        <w:t xml:space="preserve">Parts </w:t>
      </w:r>
      <w:r w:rsidR="00C20889">
        <w:t>and</w:t>
      </w:r>
      <w:r>
        <w:t xml:space="preserve"> Materials</w:t>
      </w:r>
    </w:p>
    <w:p w14:paraId="6B6E5409" w14:textId="77777777" w:rsidR="00D07891" w:rsidRDefault="00D07891" w:rsidP="009C3C24">
      <w:pPr>
        <w:pStyle w:val="ListParagraph"/>
        <w:numPr>
          <w:ilvl w:val="0"/>
          <w:numId w:val="4"/>
        </w:numPr>
        <w:spacing w:before="0" w:after="160"/>
      </w:pPr>
      <w:r>
        <w:t>Expendable parts</w:t>
      </w:r>
    </w:p>
    <w:p w14:paraId="029ACB58" w14:textId="77777777" w:rsidR="00D07891" w:rsidRDefault="00D07891" w:rsidP="009C3C24">
      <w:pPr>
        <w:pStyle w:val="ListParagraph"/>
        <w:numPr>
          <w:ilvl w:val="1"/>
          <w:numId w:val="4"/>
        </w:numPr>
        <w:spacing w:before="0" w:after="160"/>
      </w:pPr>
      <w:r>
        <w:t>Window splices, terminals, screws, hardware, etc.</w:t>
      </w:r>
    </w:p>
    <w:p w14:paraId="07779C01" w14:textId="77777777" w:rsidR="00981196" w:rsidRDefault="00981196" w:rsidP="00D07891">
      <w:pPr>
        <w:spacing w:before="0" w:after="160"/>
        <w:rPr>
          <w:rFonts w:eastAsia="Times New Roman" w:cs="Times New Roman"/>
          <w:color w:val="auto"/>
          <w:sz w:val="24"/>
          <w:szCs w:val="20"/>
        </w:rPr>
        <w:sectPr w:rsidR="00981196" w:rsidSect="00981196">
          <w:pgSz w:w="12240" w:h="15840"/>
          <w:pgMar w:top="1440" w:right="1440" w:bottom="1440" w:left="1440" w:header="720" w:footer="720" w:gutter="0"/>
          <w:pgNumType w:start="1" w:chapStyle="1"/>
          <w:cols w:space="720"/>
          <w:docGrid w:linePitch="360"/>
        </w:sectPr>
      </w:pPr>
    </w:p>
    <w:p w14:paraId="12A88C37" w14:textId="77777777" w:rsidR="008B2782" w:rsidRDefault="008B2782" w:rsidP="00D07891">
      <w:pPr>
        <w:spacing w:before="0" w:after="160"/>
        <w:rPr>
          <w:rFonts w:eastAsia="Times New Roman" w:cs="Times New Roman"/>
          <w:color w:val="auto"/>
          <w:sz w:val="24"/>
          <w:szCs w:val="20"/>
        </w:rPr>
      </w:pPr>
    </w:p>
    <w:p w14:paraId="6717C6C7" w14:textId="77777777" w:rsidR="008B2782" w:rsidRDefault="00584D17" w:rsidP="00584D17">
      <w:pPr>
        <w:pStyle w:val="Heading1"/>
      </w:pPr>
      <w:bookmarkStart w:id="57" w:name="_Toc68018434"/>
      <w:r>
        <w:t>Shelf Life Program</w:t>
      </w:r>
      <w:bookmarkEnd w:id="57"/>
    </w:p>
    <w:p w14:paraId="1631A2B7" w14:textId="6C9DC13D" w:rsidR="00584D17" w:rsidRDefault="00584D17" w:rsidP="00584D17">
      <w:r w:rsidRPr="00966A29">
        <w:t>Items having a specific shelf life will be assigned</w:t>
      </w:r>
      <w:r w:rsidR="00C20889">
        <w:t xml:space="preserve"> and tagged with</w:t>
      </w:r>
      <w:r w:rsidRPr="00966A29">
        <w:t xml:space="preserve"> a control number</w:t>
      </w:r>
      <w:r w:rsidR="00C20889">
        <w:t xml:space="preserve"> as part of the </w:t>
      </w:r>
      <w:r w:rsidR="00185C69">
        <w:t>Shelf Life Item tag (Form A</w:t>
      </w:r>
      <w:ins w:id="58" w:author="Roe, Cameron (C.)" w:date="2021-06-14T14:17:00Z">
        <w:r w:rsidR="00A2540C">
          <w:t>T</w:t>
        </w:r>
      </w:ins>
      <w:del w:id="59" w:author="Roe, Cameron (C.)" w:date="2021-06-14T14:17:00Z">
        <w:r w:rsidR="00185C69" w:rsidDel="00A2540C">
          <w:delText>A</w:delText>
        </w:r>
      </w:del>
      <w:r w:rsidR="00185C69">
        <w:t>-SLI)</w:t>
      </w:r>
      <w:r w:rsidRPr="00966A29">
        <w:t>, and be listed in the Shelf Life Log, which will be kept by the Quality Assurance Manager. The expiration date and the control number will be clearly marked on Form A</w:t>
      </w:r>
      <w:ins w:id="60" w:author="Roe, Cameron (C.)" w:date="2021-06-14T14:17:00Z">
        <w:r w:rsidR="00A2540C">
          <w:t>T</w:t>
        </w:r>
      </w:ins>
      <w:del w:id="61" w:author="Roe, Cameron (C.)" w:date="2021-06-14T14:17:00Z">
        <w:r w:rsidRPr="00966A29" w:rsidDel="00A2540C">
          <w:delText>A</w:delText>
        </w:r>
      </w:del>
      <w:r w:rsidRPr="00966A29">
        <w:t>-</w:t>
      </w:r>
      <w:r w:rsidR="00966A29" w:rsidRPr="00966A29">
        <w:t>SLI</w:t>
      </w:r>
      <w:r w:rsidRPr="00966A29">
        <w:t xml:space="preserve"> (Shelf Life Item), and placed on each item, (a sample of this form is found in the Forms Manual).</w:t>
      </w:r>
    </w:p>
    <w:p w14:paraId="093BFD2F" w14:textId="23F64A46" w:rsidR="00584D17" w:rsidRDefault="00584D17" w:rsidP="00584D17">
      <w:r>
        <w:t xml:space="preserve">The Quality Assurance Manager will review the </w:t>
      </w:r>
      <w:r w:rsidR="00185C69" w:rsidRPr="00966A29">
        <w:t>Shelf Life Log</w:t>
      </w:r>
      <w:r>
        <w:t xml:space="preserve"> monthly. Any items that will expire during the next month will be re-ordered, if deemed necessary, and any expired items shall be removed from stock.</w:t>
      </w:r>
    </w:p>
    <w:p w14:paraId="5D6C981D" w14:textId="77777777" w:rsidR="00584D17" w:rsidRDefault="00584D17" w:rsidP="00584D17">
      <w:r>
        <w:t>The Quality Assurance Manager is responsible to the Chief Inspector for the shelf life program. In the absence of the Quality Assurance Manager, the Chief Inspector, or his/her designee will administer the program.</w:t>
      </w:r>
    </w:p>
    <w:p w14:paraId="2A14788A" w14:textId="77777777" w:rsidR="00981196" w:rsidRDefault="00981196" w:rsidP="00584D17">
      <w:pPr>
        <w:spacing w:before="0" w:after="160"/>
        <w:rPr>
          <w:b/>
          <w:bCs/>
        </w:rPr>
        <w:sectPr w:rsidR="00981196" w:rsidSect="00981196">
          <w:pgSz w:w="12240" w:h="15840"/>
          <w:pgMar w:top="1440" w:right="1440" w:bottom="1440" w:left="1440" w:header="720" w:footer="720" w:gutter="0"/>
          <w:pgNumType w:start="1" w:chapStyle="1"/>
          <w:cols w:space="720"/>
          <w:docGrid w:linePitch="360"/>
        </w:sectPr>
      </w:pPr>
    </w:p>
    <w:p w14:paraId="6E60FE1A" w14:textId="77777777" w:rsidR="008B2782" w:rsidRDefault="008B2782" w:rsidP="00584D17">
      <w:pPr>
        <w:spacing w:before="0" w:after="160"/>
        <w:rPr>
          <w:b/>
          <w:bCs/>
        </w:rPr>
      </w:pPr>
    </w:p>
    <w:p w14:paraId="1A011F96" w14:textId="294D62E5" w:rsidR="008B2782" w:rsidRDefault="00584D17" w:rsidP="00584D17">
      <w:pPr>
        <w:pStyle w:val="Heading1"/>
      </w:pPr>
      <w:bookmarkStart w:id="62" w:name="_Toc68018435"/>
      <w:r>
        <w:t xml:space="preserve">Handling of </w:t>
      </w:r>
      <w:del w:id="63" w:author="Roe, Cameron (C.)" w:date="2021-06-15T17:12:00Z">
        <w:r w:rsidDel="00045BBD">
          <w:delText>Units</w:delText>
        </w:r>
      </w:del>
      <w:ins w:id="64" w:author="Roe, Cameron (C.)" w:date="2021-06-15T17:12:00Z">
        <w:r w:rsidR="00045BBD">
          <w:t>Article</w:t>
        </w:r>
      </w:ins>
      <w:r>
        <w:t>/Appliances</w:t>
      </w:r>
      <w:bookmarkEnd w:id="62"/>
    </w:p>
    <w:p w14:paraId="382585F3" w14:textId="613A2800" w:rsidR="00584D17" w:rsidRDefault="00584D17" w:rsidP="00584D17">
      <w:pPr>
        <w:spacing w:before="0" w:after="160"/>
      </w:pPr>
      <w:r>
        <w:t xml:space="preserve">All </w:t>
      </w:r>
      <w:del w:id="65" w:author="Roe, Cameron (C.)" w:date="2021-06-15T17:12:00Z">
        <w:r w:rsidDel="00045BBD">
          <w:delText>units</w:delText>
        </w:r>
      </w:del>
      <w:ins w:id="66" w:author="Roe, Cameron (C.)" w:date="2021-06-15T17:12:00Z">
        <w:r w:rsidR="00045BBD">
          <w:t>articles</w:t>
        </w:r>
      </w:ins>
      <w:r>
        <w:t>/appliances in process through the repair station will be properly identified by the use of appropriate tags</w:t>
      </w:r>
      <w:r w:rsidR="004C6185">
        <w:t>/stickers as found in Alta Avionics Forms Manual</w:t>
      </w:r>
      <w:r>
        <w:t xml:space="preserve">, or placed in identified </w:t>
      </w:r>
      <w:r w:rsidR="004C6185">
        <w:t>cabinets</w:t>
      </w:r>
      <w:r>
        <w:t>, racks, or bins (whichever is appropriate).</w:t>
      </w:r>
    </w:p>
    <w:p w14:paraId="1290878F" w14:textId="4CD53CED" w:rsidR="00584D17" w:rsidRDefault="00584D17" w:rsidP="00584D17">
      <w:pPr>
        <w:spacing w:before="0" w:after="160"/>
      </w:pPr>
      <w:r>
        <w:t xml:space="preserve">Parts for each </w:t>
      </w:r>
      <w:del w:id="67" w:author="Roe, Cameron (C.)" w:date="2021-06-15T17:15:00Z">
        <w:r w:rsidDel="009B165C">
          <w:delText xml:space="preserve">unit </w:delText>
        </w:r>
      </w:del>
      <w:ins w:id="68" w:author="Roe, Cameron (C.)" w:date="2021-06-15T17:15:00Z">
        <w:r w:rsidR="009B165C">
          <w:t xml:space="preserve">article </w:t>
        </w:r>
      </w:ins>
      <w:r>
        <w:t>shall be appropriately segregated from other units, and protected from damage, or contamination.</w:t>
      </w:r>
    </w:p>
    <w:p w14:paraId="4DAD28FA" w14:textId="77777777" w:rsidR="00584D17" w:rsidRDefault="00584D17" w:rsidP="00584D17">
      <w:pPr>
        <w:spacing w:before="0" w:after="160"/>
      </w:pPr>
      <w:r>
        <w:t>ESDS Procedures shall be complied with as described in the Detailed Procedures Manual.</w:t>
      </w:r>
    </w:p>
    <w:p w14:paraId="0709E939" w14:textId="77777777" w:rsidR="00981196" w:rsidRDefault="00981196" w:rsidP="00584D17">
      <w:pPr>
        <w:spacing w:before="0" w:after="160"/>
        <w:rPr>
          <w:b/>
          <w:bCs/>
        </w:rPr>
        <w:sectPr w:rsidR="00981196" w:rsidSect="00981196">
          <w:pgSz w:w="12240" w:h="15840"/>
          <w:pgMar w:top="1440" w:right="1440" w:bottom="1440" w:left="1440" w:header="720" w:footer="720" w:gutter="0"/>
          <w:pgNumType w:start="1" w:chapStyle="1"/>
          <w:cols w:space="720"/>
          <w:docGrid w:linePitch="360"/>
        </w:sectPr>
      </w:pPr>
    </w:p>
    <w:p w14:paraId="2244E07D" w14:textId="77777777" w:rsidR="008B2782" w:rsidRDefault="007D2BF9" w:rsidP="007D2BF9">
      <w:pPr>
        <w:pStyle w:val="Heading1"/>
      </w:pPr>
      <w:bookmarkStart w:id="69" w:name="_Toc68018436"/>
      <w:r>
        <w:lastRenderedPageBreak/>
        <w:t>Work Process</w:t>
      </w:r>
      <w:bookmarkEnd w:id="69"/>
    </w:p>
    <w:p w14:paraId="4764D867" w14:textId="77777777" w:rsidR="007D2BF9" w:rsidRPr="007D2BF9" w:rsidRDefault="007D2BF9" w:rsidP="007D2BF9">
      <w:r>
        <w:t xml:space="preserve">Individual work processes are described in the Detailed Procedures Manual. </w:t>
      </w:r>
    </w:p>
    <w:p w14:paraId="02CEBBB7" w14:textId="77777777" w:rsidR="00981196" w:rsidRDefault="00981196">
      <w:pPr>
        <w:spacing w:before="0" w:after="160"/>
        <w:rPr>
          <w:b/>
          <w:bCs/>
        </w:rPr>
      </w:pPr>
    </w:p>
    <w:p w14:paraId="50041C38" w14:textId="77777777" w:rsidR="00981196" w:rsidRDefault="00981196">
      <w:pPr>
        <w:spacing w:before="0" w:after="160"/>
        <w:rPr>
          <w:b/>
          <w:bCs/>
        </w:rPr>
        <w:sectPr w:rsidR="00981196" w:rsidSect="00981196">
          <w:pgSz w:w="12240" w:h="15840"/>
          <w:pgMar w:top="1440" w:right="1440" w:bottom="1440" w:left="1440" w:header="720" w:footer="720" w:gutter="0"/>
          <w:pgNumType w:start="1" w:chapStyle="1"/>
          <w:cols w:space="720"/>
          <w:docGrid w:linePitch="360"/>
        </w:sectPr>
      </w:pPr>
    </w:p>
    <w:p w14:paraId="0DCFB2D9" w14:textId="77777777" w:rsidR="00A71080" w:rsidRDefault="00A71080" w:rsidP="00A71080">
      <w:pPr>
        <w:pStyle w:val="Heading1"/>
      </w:pPr>
      <w:bookmarkStart w:id="70" w:name="_Toc68018437"/>
      <w:r>
        <w:lastRenderedPageBreak/>
        <w:t>Work Order</w:t>
      </w:r>
      <w:bookmarkEnd w:id="70"/>
    </w:p>
    <w:p w14:paraId="740CD69E" w14:textId="3C776D3D" w:rsidR="00A71080" w:rsidRDefault="00A71080" w:rsidP="00A71080">
      <w:r>
        <w:t xml:space="preserve">This repair station will utilize a company work order, created in Alta Avionics, LLC. The work order shall be identified by a number, and therein contain the customer’s name, date, and appropriate identification required to identify any part, </w:t>
      </w:r>
      <w:del w:id="71" w:author="Roe, Cameron (C.)" w:date="2021-06-15T17:15:00Z">
        <w:r w:rsidDel="009B165C">
          <w:delText>unit</w:delText>
        </w:r>
      </w:del>
      <w:ins w:id="72" w:author="Roe, Cameron (C.)" w:date="2021-06-15T17:15:00Z">
        <w:r w:rsidR="009B165C">
          <w:t>article</w:t>
        </w:r>
      </w:ins>
      <w:r>
        <w:t xml:space="preserve">, or aircraft. This work order will list on the main </w:t>
      </w:r>
      <w:proofErr w:type="gramStart"/>
      <w:r>
        <w:t>page ,all</w:t>
      </w:r>
      <w:proofErr w:type="gramEnd"/>
      <w:r>
        <w:t xml:space="preserve"> work that is to be accomplished, in sufficient detail, that it will be readily understandable to the technician. The work order will contain all related documentation pertaining to the listed items. It will be retained for not less than two (2) years after completion. (Sample in the Forms Manual (</w:t>
      </w:r>
      <w:del w:id="73" w:author="Roe, Cameron (C.)" w:date="2021-06-14T14:18:00Z">
        <w:r w:rsidDel="00A2540C">
          <w:delText>AA-</w:delText>
        </w:r>
      </w:del>
      <w:ins w:id="74" w:author="Roe, Cameron (C.)" w:date="2021-06-14T14:18:00Z">
        <w:r w:rsidR="00A2540C">
          <w:t>A-</w:t>
        </w:r>
      </w:ins>
      <w:r>
        <w:t>WO))</w:t>
      </w:r>
    </w:p>
    <w:p w14:paraId="2B92568C" w14:textId="77777777" w:rsidR="00A71080" w:rsidRDefault="00A71080" w:rsidP="00A71080">
      <w:pPr>
        <w:spacing w:before="0" w:after="160"/>
        <w:rPr>
          <w:b/>
          <w:bCs/>
        </w:rPr>
        <w:sectPr w:rsidR="00A71080" w:rsidSect="00981196">
          <w:pgSz w:w="12240" w:h="15840"/>
          <w:pgMar w:top="1440" w:right="1440" w:bottom="1440" w:left="1440" w:header="720" w:footer="720" w:gutter="0"/>
          <w:pgNumType w:start="1" w:chapStyle="1"/>
          <w:cols w:space="720"/>
          <w:docGrid w:linePitch="360"/>
        </w:sectPr>
      </w:pPr>
    </w:p>
    <w:p w14:paraId="48BB67CA" w14:textId="77777777" w:rsidR="008B2782" w:rsidRDefault="007D2BF9" w:rsidP="007D2BF9">
      <w:pPr>
        <w:pStyle w:val="Heading1"/>
      </w:pPr>
      <w:bookmarkStart w:id="75" w:name="_Toc68018438"/>
      <w:r>
        <w:lastRenderedPageBreak/>
        <w:t>Inspections</w:t>
      </w:r>
      <w:bookmarkEnd w:id="75"/>
    </w:p>
    <w:p w14:paraId="588979E3" w14:textId="4575719E" w:rsidR="007D2BF9" w:rsidRPr="007D2BF9" w:rsidRDefault="007D2BF9" w:rsidP="007D2BF9">
      <w:pPr>
        <w:pStyle w:val="Heading2"/>
      </w:pPr>
      <w:bookmarkStart w:id="76" w:name="_Toc68018439"/>
      <w:r>
        <w:t>Preliminary Inspection</w:t>
      </w:r>
      <w:bookmarkEnd w:id="76"/>
    </w:p>
    <w:p w14:paraId="2D15DA93" w14:textId="5CD60A06" w:rsidR="007D2BF9" w:rsidRPr="0096654B" w:rsidRDefault="007D2BF9" w:rsidP="007D2BF9">
      <w:r>
        <w:t>All appliances or aircraft to undergo maintenance will be given a preliminary inspection upon receipt by a</w:t>
      </w:r>
      <w:ins w:id="77" w:author="Roe, Cameron (C.)" w:date="2021-06-15T17:03:00Z">
        <w:r w:rsidR="00545F14">
          <w:t xml:space="preserve">n appropriate, </w:t>
        </w:r>
      </w:ins>
      <w:ins w:id="78" w:author="Roe, Cameron (C.)" w:date="2021-06-15T17:00:00Z">
        <w:r w:rsidR="00545F14">
          <w:t xml:space="preserve">qualified </w:t>
        </w:r>
      </w:ins>
      <w:del w:id="79" w:author="Roe, Cameron (C.)" w:date="2021-06-15T17:00:00Z">
        <w:r w:rsidDel="00545F14">
          <w:delText>n</w:delText>
        </w:r>
      </w:del>
      <w:r>
        <w:t xml:space="preserve"> inspector</w:t>
      </w:r>
      <w:ins w:id="80" w:author="Roe, Cameron (C.)" w:date="2021-06-15T17:00:00Z">
        <w:r w:rsidR="00545F14">
          <w:t xml:space="preserve">(Chief Inspector, </w:t>
        </w:r>
      </w:ins>
      <w:ins w:id="81" w:author="Roe, Cameron (C.)" w:date="2021-06-15T17:01:00Z">
        <w:r w:rsidR="00545F14">
          <w:t xml:space="preserve">Service Inspector, </w:t>
        </w:r>
      </w:ins>
      <w:ins w:id="82" w:author="Roe, Cameron (C.)" w:date="2021-06-15T17:02:00Z">
        <w:r w:rsidR="00545F14">
          <w:t>Installation Inspector</w:t>
        </w:r>
      </w:ins>
      <w:ins w:id="83" w:author="Roe, Cameron (C.)" w:date="2021-06-15T17:03:00Z">
        <w:r w:rsidR="00545F14">
          <w:t>)</w:t>
        </w:r>
      </w:ins>
      <w:del w:id="84" w:author="Roe, Cameron (C.)" w:date="2021-06-15T17:03:00Z">
        <w:r w:rsidDel="00545F14">
          <w:delText xml:space="preserve"> </w:delText>
        </w:r>
      </w:del>
      <w:r>
        <w:t xml:space="preserve">to determine; the state of preservation, life-limit status if applicable (if performing inspections required by 14 CFR parts 91, 125, or 135), compliance status with applicable airworthiness directives (if performing inspections required by 14 CFR parts 91, 125, </w:t>
      </w:r>
      <w:r w:rsidRPr="0096654B">
        <w:t xml:space="preserve">or 135), </w:t>
      </w:r>
      <w:ins w:id="85" w:author="Roe, Cameron (C.)" w:date="2021-06-15T16:56:00Z">
        <w:r w:rsidR="005232FF">
          <w:t xml:space="preserve">service bulletins </w:t>
        </w:r>
      </w:ins>
      <w:r w:rsidRPr="0096654B">
        <w:t>and current operational status, noting any obvious defects;</w:t>
      </w:r>
    </w:p>
    <w:p w14:paraId="3A6EFC77" w14:textId="1CD07FBA" w:rsidR="007D2BF9" w:rsidRPr="0096654B" w:rsidRDefault="007D2BF9" w:rsidP="009C3C24">
      <w:pPr>
        <w:pStyle w:val="ListParagraph"/>
        <w:numPr>
          <w:ilvl w:val="0"/>
          <w:numId w:val="5"/>
        </w:numPr>
      </w:pPr>
      <w:r w:rsidRPr="0096654B">
        <w:t xml:space="preserve">For appliances, a visual inspection and functional test </w:t>
      </w:r>
      <w:ins w:id="86" w:author="Roe, Cameron (C.)" w:date="2021-06-15T16:58:00Z">
        <w:r w:rsidR="00545F14">
          <w:t xml:space="preserve">and/or tear down inspection </w:t>
        </w:r>
      </w:ins>
      <w:r w:rsidRPr="0096654B">
        <w:t xml:space="preserve">will be performed, and any obvious defects will be noted on Form </w:t>
      </w:r>
      <w:del w:id="87" w:author="Roe, Cameron (C.)" w:date="2021-06-14T14:18:00Z">
        <w:r w:rsidR="00B67510" w:rsidRPr="0096654B" w:rsidDel="00A2540C">
          <w:delText>AA-</w:delText>
        </w:r>
      </w:del>
      <w:ins w:id="88" w:author="Roe, Cameron (C.)" w:date="2021-06-14T14:18:00Z">
        <w:r w:rsidR="00A2540C">
          <w:t>A-</w:t>
        </w:r>
      </w:ins>
      <w:r w:rsidR="00B67510" w:rsidRPr="0096654B">
        <w:t xml:space="preserve">WO </w:t>
      </w:r>
      <w:r w:rsidRPr="0096654B">
        <w:t xml:space="preserve">(Work </w:t>
      </w:r>
      <w:r w:rsidR="00B67510" w:rsidRPr="0096654B">
        <w:t>Order</w:t>
      </w:r>
      <w:r w:rsidRPr="0096654B">
        <w:t>);</w:t>
      </w:r>
    </w:p>
    <w:p w14:paraId="4ED82A82" w14:textId="7AED0A94" w:rsidR="00B372E1" w:rsidRPr="0096654B" w:rsidRDefault="007D2BF9" w:rsidP="009C3C24">
      <w:pPr>
        <w:pStyle w:val="ListParagraph"/>
        <w:numPr>
          <w:ilvl w:val="1"/>
          <w:numId w:val="5"/>
        </w:numPr>
      </w:pPr>
      <w:r w:rsidRPr="0096654B">
        <w:t xml:space="preserve">All equivalent test equipment used will be noted </w:t>
      </w:r>
      <w:r w:rsidR="004C6185">
        <w:t xml:space="preserve">on Alta Avionics from </w:t>
      </w:r>
      <w:del w:id="89" w:author="Roe, Cameron (C.)" w:date="2021-06-14T14:18:00Z">
        <w:r w:rsidR="004C6185" w:rsidDel="00A2540C">
          <w:delText>AA-</w:delText>
        </w:r>
      </w:del>
      <w:ins w:id="90" w:author="Roe, Cameron (C.)" w:date="2021-06-14T14:18:00Z">
        <w:r w:rsidR="00A2540C">
          <w:t>A-</w:t>
        </w:r>
      </w:ins>
      <w:r w:rsidR="004C6185">
        <w:t>WO (Work Order)</w:t>
      </w:r>
      <w:r w:rsidRPr="0096654B">
        <w:t>;</w:t>
      </w:r>
    </w:p>
    <w:p w14:paraId="55E3AFCA" w14:textId="77777777" w:rsidR="007D2BF9" w:rsidRPr="0096654B" w:rsidRDefault="007D2BF9" w:rsidP="009C3C24">
      <w:pPr>
        <w:pStyle w:val="ListParagraph"/>
        <w:numPr>
          <w:ilvl w:val="1"/>
          <w:numId w:val="5"/>
        </w:numPr>
      </w:pPr>
      <w:r w:rsidRPr="0096654B">
        <w:t>The noted defects authorized for repair by the customer will be resolved prior to approval for return to service.</w:t>
      </w:r>
    </w:p>
    <w:p w14:paraId="1ADBCE2C" w14:textId="52751016" w:rsidR="00B372E1" w:rsidRPr="0096654B" w:rsidRDefault="007D2BF9" w:rsidP="009C3C24">
      <w:pPr>
        <w:pStyle w:val="ListParagraph"/>
        <w:numPr>
          <w:ilvl w:val="0"/>
          <w:numId w:val="5"/>
        </w:numPr>
        <w:tabs>
          <w:tab w:val="left" w:pos="1440"/>
        </w:tabs>
      </w:pPr>
      <w:r w:rsidRPr="0096654B">
        <w:t xml:space="preserve">For aircraft, a general visual inspection and functional test </w:t>
      </w:r>
      <w:ins w:id="91" w:author="Roe, Cameron (C.)" w:date="2021-06-15T16:58:00Z">
        <w:r w:rsidR="00545F14">
          <w:t xml:space="preserve">and/or tear down inspection </w:t>
        </w:r>
      </w:ins>
      <w:r w:rsidRPr="0096654B">
        <w:t xml:space="preserve">of the system, or systems to undergo maintenance or alteration will be performed, and any obvious defects will be noted on Form </w:t>
      </w:r>
      <w:del w:id="92" w:author="Roe, Cameron (C.)" w:date="2021-06-14T14:18:00Z">
        <w:r w:rsidR="00B67510" w:rsidRPr="0096654B" w:rsidDel="00A2540C">
          <w:delText>AA-</w:delText>
        </w:r>
      </w:del>
      <w:ins w:id="93" w:author="Roe, Cameron (C.)" w:date="2021-06-14T14:18:00Z">
        <w:r w:rsidR="00A2540C">
          <w:t>A-</w:t>
        </w:r>
      </w:ins>
      <w:r w:rsidR="007D5AB0" w:rsidRPr="0096654B">
        <w:t>WO;</w:t>
      </w:r>
    </w:p>
    <w:p w14:paraId="7D813623" w14:textId="77777777" w:rsidR="007D2BF9" w:rsidRDefault="007D2BF9" w:rsidP="009C3C24">
      <w:pPr>
        <w:pStyle w:val="ListParagraph"/>
        <w:numPr>
          <w:ilvl w:val="1"/>
          <w:numId w:val="5"/>
        </w:numPr>
        <w:tabs>
          <w:tab w:val="left" w:pos="1440"/>
        </w:tabs>
      </w:pPr>
      <w:r w:rsidRPr="0096654B">
        <w:t>The noted defects authorized for repair by the customer will be resolved prior to approval for return to service</w:t>
      </w:r>
      <w:r>
        <w:t>.</w:t>
      </w:r>
    </w:p>
    <w:p w14:paraId="6106D9D8" w14:textId="77777777" w:rsidR="008B2782" w:rsidRDefault="00B372E1" w:rsidP="00B372E1">
      <w:pPr>
        <w:pStyle w:val="Heading2"/>
      </w:pPr>
      <w:bookmarkStart w:id="94" w:name="_Toc68018440"/>
      <w:r>
        <w:t>In Progress Inspection</w:t>
      </w:r>
      <w:bookmarkEnd w:id="94"/>
    </w:p>
    <w:p w14:paraId="5EE01A7E" w14:textId="77777777" w:rsidR="00B372E1" w:rsidRPr="00B372E1" w:rsidRDefault="00B372E1" w:rsidP="00B372E1">
      <w:r w:rsidRPr="00B372E1">
        <w:t>In progress inspections will be performed by inspection personnel during the</w:t>
      </w:r>
      <w:r>
        <w:t xml:space="preserve"> </w:t>
      </w:r>
      <w:r w:rsidRPr="00B372E1">
        <w:t>maintenance, repair, or alterations as determined by the Chief Inspector or designated</w:t>
      </w:r>
      <w:r>
        <w:t xml:space="preserve"> </w:t>
      </w:r>
      <w:r w:rsidRPr="00B372E1">
        <w:t>inspection personnel, based on the complexity or criticality of the work performed;</w:t>
      </w:r>
    </w:p>
    <w:p w14:paraId="56654A9C" w14:textId="410600AA" w:rsidR="00B372E1" w:rsidRPr="00B372E1" w:rsidRDefault="00B372E1" w:rsidP="009C3C24">
      <w:pPr>
        <w:pStyle w:val="ListParagraph"/>
        <w:numPr>
          <w:ilvl w:val="0"/>
          <w:numId w:val="6"/>
        </w:numPr>
      </w:pPr>
      <w:r w:rsidRPr="00B372E1">
        <w:t>In progress inspections will be documented on Form</w:t>
      </w:r>
      <w:r w:rsidR="00B67510">
        <w:t xml:space="preserve"> </w:t>
      </w:r>
      <w:del w:id="95" w:author="Roe, Cameron (C.)" w:date="2021-06-14T14:18:00Z">
        <w:r w:rsidR="00B67510" w:rsidDel="00A2540C">
          <w:delText>AA-</w:delText>
        </w:r>
      </w:del>
      <w:ins w:id="96" w:author="Roe, Cameron (C.)" w:date="2021-06-14T14:18:00Z">
        <w:r w:rsidR="00A2540C">
          <w:t>A-</w:t>
        </w:r>
      </w:ins>
      <w:r w:rsidR="00B67510">
        <w:t>WO</w:t>
      </w:r>
      <w:r w:rsidRPr="00B372E1">
        <w:t>;</w:t>
      </w:r>
    </w:p>
    <w:p w14:paraId="06EC1FA9" w14:textId="77777777" w:rsidR="00B372E1" w:rsidRDefault="00B372E1" w:rsidP="009C3C24">
      <w:pPr>
        <w:pStyle w:val="ListParagraph"/>
        <w:numPr>
          <w:ilvl w:val="0"/>
          <w:numId w:val="6"/>
        </w:numPr>
      </w:pPr>
      <w:r w:rsidRPr="00B372E1">
        <w:t>Defects noted during these inspections will be resolved prior to approval for</w:t>
      </w:r>
      <w:r>
        <w:t xml:space="preserve"> </w:t>
      </w:r>
      <w:r w:rsidRPr="00B372E1">
        <w:t>return to service.</w:t>
      </w:r>
    </w:p>
    <w:p w14:paraId="2B8759D5" w14:textId="77777777" w:rsidR="00B372E1" w:rsidRDefault="00B372E1" w:rsidP="00B372E1">
      <w:pPr>
        <w:pStyle w:val="Heading2"/>
      </w:pPr>
      <w:bookmarkStart w:id="97" w:name="_Toc68018441"/>
      <w:r>
        <w:t>Hidden Damage Inspection</w:t>
      </w:r>
      <w:bookmarkEnd w:id="97"/>
    </w:p>
    <w:p w14:paraId="028E0624" w14:textId="77777777" w:rsidR="00B372E1" w:rsidRDefault="00B372E1" w:rsidP="00B372E1">
      <w:r>
        <w:t>Prior to the commencement of any work, all units or components that have been involved</w:t>
      </w:r>
    </w:p>
    <w:p w14:paraId="1D8E4AAD" w14:textId="3A6FFC91" w:rsidR="00B372E1" w:rsidRDefault="00B372E1" w:rsidP="00B372E1">
      <w:r>
        <w:t xml:space="preserve">in an accident will be given a thorough inspection for hidden damage by </w:t>
      </w:r>
      <w:ins w:id="98" w:author="Roe, Cameron (C.)" w:date="2021-06-15T18:17:00Z">
        <w:r w:rsidR="00943FCD">
          <w:t>the Chief Inspector</w:t>
        </w:r>
      </w:ins>
      <w:del w:id="99" w:author="Roe, Cameron (C.)" w:date="2021-06-15T18:17:00Z">
        <w:r w:rsidDel="00943FCD">
          <w:delText>an inspector</w:delText>
        </w:r>
      </w:del>
      <w:r>
        <w:t>, and will include areas adjacent to the obviously damaged member or components;</w:t>
      </w:r>
    </w:p>
    <w:p w14:paraId="76D3A025" w14:textId="219F82B5" w:rsidR="00B372E1" w:rsidRDefault="00B372E1" w:rsidP="009C3C24">
      <w:pPr>
        <w:pStyle w:val="ListParagraph"/>
        <w:numPr>
          <w:ilvl w:val="0"/>
          <w:numId w:val="7"/>
        </w:numPr>
      </w:pPr>
      <w:r>
        <w:t>The results of this inspection will be recorded on Form</w:t>
      </w:r>
      <w:r w:rsidR="008420C9">
        <w:t xml:space="preserve"> </w:t>
      </w:r>
      <w:del w:id="100" w:author="Roe, Cameron (C.)" w:date="2021-06-14T14:18:00Z">
        <w:r w:rsidR="008420C9" w:rsidDel="00A2540C">
          <w:delText>AA-</w:delText>
        </w:r>
      </w:del>
      <w:ins w:id="101" w:author="Roe, Cameron (C.)" w:date="2021-06-14T14:18:00Z">
        <w:r w:rsidR="00A2540C">
          <w:t>A-</w:t>
        </w:r>
      </w:ins>
      <w:r w:rsidR="008420C9">
        <w:t>WO</w:t>
      </w:r>
      <w:r>
        <w:t>;</w:t>
      </w:r>
    </w:p>
    <w:p w14:paraId="2FB39F5B" w14:textId="77777777" w:rsidR="00B372E1" w:rsidRPr="00B372E1" w:rsidRDefault="00B372E1" w:rsidP="009C3C24">
      <w:pPr>
        <w:pStyle w:val="ListParagraph"/>
        <w:numPr>
          <w:ilvl w:val="0"/>
          <w:numId w:val="7"/>
        </w:numPr>
      </w:pPr>
      <w:r>
        <w:t>The General Manager or his/her designee will communicate the inspection results to the customer as necessary.</w:t>
      </w:r>
    </w:p>
    <w:p w14:paraId="18F53FE6" w14:textId="77777777" w:rsidR="0095410B" w:rsidRDefault="0095410B">
      <w:pPr>
        <w:spacing w:before="0" w:after="160"/>
        <w:rPr>
          <w:b/>
          <w:bCs/>
        </w:rPr>
      </w:pPr>
      <w:r>
        <w:rPr>
          <w:b/>
          <w:bCs/>
        </w:rPr>
        <w:br w:type="page"/>
      </w:r>
    </w:p>
    <w:p w14:paraId="13A12C3B" w14:textId="77777777" w:rsidR="0095410B" w:rsidRDefault="00325692" w:rsidP="0095410B">
      <w:pPr>
        <w:pStyle w:val="Heading2"/>
      </w:pPr>
      <w:bookmarkStart w:id="102" w:name="_Toc68018442"/>
      <w:r>
        <w:lastRenderedPageBreak/>
        <w:t>Inspection Continuity</w:t>
      </w:r>
      <w:bookmarkEnd w:id="102"/>
    </w:p>
    <w:p w14:paraId="292A8676" w14:textId="6AB98381" w:rsidR="00325692" w:rsidRDefault="00325692" w:rsidP="00325692">
      <w:r>
        <w:t xml:space="preserve">Inspections will include incoming material, preliminary, in progress, hidden damage, final, and where applicable, will be accomplished on all </w:t>
      </w:r>
      <w:r w:rsidR="00A71080">
        <w:t>articles</w:t>
      </w:r>
      <w:r>
        <w:t xml:space="preserve"> as they progress through the various stages of repair, or overhaul at </w:t>
      </w:r>
      <w:r w:rsidR="000F14C6">
        <w:t>Alta</w:t>
      </w:r>
      <w:r>
        <w:t xml:space="preserve"> Avionics, </w:t>
      </w:r>
      <w:r w:rsidR="000F14C6">
        <w:t>LLC</w:t>
      </w:r>
      <w:r>
        <w:t>.</w:t>
      </w:r>
    </w:p>
    <w:p w14:paraId="5F752B17" w14:textId="0CA878FC" w:rsidR="00325692" w:rsidRDefault="00325692" w:rsidP="00325692">
      <w:r>
        <w:t>In the event a given task may see personnel change due to unforeseen events, shift</w:t>
      </w:r>
      <w:r w:rsidR="000F14C6">
        <w:t xml:space="preserve"> </w:t>
      </w:r>
      <w:r>
        <w:t>changes, personnel change, etc</w:t>
      </w:r>
      <w:r w:rsidR="00A71080">
        <w:t>.,</w:t>
      </w:r>
      <w:r>
        <w:t xml:space="preserve"> `the technician will debrief the service department</w:t>
      </w:r>
      <w:r w:rsidR="000F14C6">
        <w:t xml:space="preserve"> </w:t>
      </w:r>
      <w:r>
        <w:t xml:space="preserve">supervisor and will record all labor on Form </w:t>
      </w:r>
      <w:del w:id="103" w:author="Roe, Cameron (C.)" w:date="2021-06-14T14:18:00Z">
        <w:r w:rsidR="008420C9" w:rsidDel="00A2540C">
          <w:delText>AA-</w:delText>
        </w:r>
      </w:del>
      <w:ins w:id="104" w:author="Roe, Cameron (C.)" w:date="2021-06-14T14:18:00Z">
        <w:r w:rsidR="00A2540C">
          <w:t>A-</w:t>
        </w:r>
      </w:ins>
      <w:r w:rsidR="008420C9">
        <w:t>WO</w:t>
      </w:r>
      <w:r w:rsidR="00A71080">
        <w:t>.</w:t>
      </w:r>
    </w:p>
    <w:p w14:paraId="2D030379" w14:textId="77777777" w:rsidR="00325692" w:rsidRDefault="00325692" w:rsidP="00325692">
      <w:r>
        <w:t>All inspections, tests, and calibrations, as appropriate, will be accomplished in</w:t>
      </w:r>
      <w:r w:rsidR="000F14C6">
        <w:t xml:space="preserve"> </w:t>
      </w:r>
      <w:r>
        <w:t>accordance with applicable manufacturers' recommendations, or approved methods and</w:t>
      </w:r>
      <w:r w:rsidR="000F14C6">
        <w:t xml:space="preserve"> </w:t>
      </w:r>
      <w:r>
        <w:t>procedures acceptable to the administrator.</w:t>
      </w:r>
    </w:p>
    <w:p w14:paraId="67A904EF" w14:textId="51EE363B" w:rsidR="00325692" w:rsidRDefault="00325692" w:rsidP="00325692">
      <w:r>
        <w:t>Records of all inspections, tests, and calibrations, as appropriate, will be made by the</w:t>
      </w:r>
      <w:r w:rsidR="000F14C6">
        <w:t xml:space="preserve"> </w:t>
      </w:r>
      <w:r>
        <w:t>inspector performing the inspection, and recorded on Form</w:t>
      </w:r>
      <w:r w:rsidR="008420C9">
        <w:t xml:space="preserve"> </w:t>
      </w:r>
      <w:del w:id="105" w:author="Roe, Cameron (C.)" w:date="2021-06-14T14:18:00Z">
        <w:r w:rsidR="008420C9" w:rsidDel="00A2540C">
          <w:delText>AA-</w:delText>
        </w:r>
      </w:del>
      <w:ins w:id="106" w:author="Roe, Cameron (C.)" w:date="2021-06-14T14:18:00Z">
        <w:r w:rsidR="00A2540C">
          <w:t>A-</w:t>
        </w:r>
      </w:ins>
      <w:r w:rsidR="008420C9">
        <w:t>WO</w:t>
      </w:r>
      <w:r>
        <w:t>, and</w:t>
      </w:r>
      <w:r w:rsidR="000F14C6">
        <w:t xml:space="preserve"> </w:t>
      </w:r>
      <w:r>
        <w:t>retained by the repair station</w:t>
      </w:r>
      <w:r w:rsidR="00A71080">
        <w:t>.</w:t>
      </w:r>
    </w:p>
    <w:p w14:paraId="5A2F25B5" w14:textId="020EEC8C" w:rsidR="000F14C6" w:rsidRDefault="000F14C6" w:rsidP="000F14C6">
      <w:pPr>
        <w:pStyle w:val="Heading2"/>
      </w:pPr>
      <w:bookmarkStart w:id="107" w:name="_Toc68018443"/>
      <w:r>
        <w:t xml:space="preserve">Final Inspection </w:t>
      </w:r>
      <w:r w:rsidR="00253BFB">
        <w:t>and</w:t>
      </w:r>
      <w:r>
        <w:t xml:space="preserve"> Approval </w:t>
      </w:r>
      <w:r w:rsidR="00253BFB">
        <w:t>for</w:t>
      </w:r>
      <w:r>
        <w:t xml:space="preserve"> Return </w:t>
      </w:r>
      <w:r w:rsidR="0040013E">
        <w:t>to</w:t>
      </w:r>
      <w:r>
        <w:t xml:space="preserve"> Service</w:t>
      </w:r>
      <w:bookmarkEnd w:id="107"/>
    </w:p>
    <w:p w14:paraId="5DC66546" w14:textId="59710627" w:rsidR="000F14C6" w:rsidRDefault="000F14C6" w:rsidP="000F14C6">
      <w:r>
        <w:t>Final inspection and airworthiness determination will be made by the Chief Inspector or his /her designee in accordance with 14 CFR Part 43, and the manufacturer's specifications. The final inspection will include a review of the documents used during the task</w:t>
      </w:r>
      <w:ins w:id="108" w:author="Roe, Cameron (C.)" w:date="2021-06-18T16:18:00Z">
        <w:r w:rsidR="00C9416F">
          <w:t xml:space="preserve"> for accur</w:t>
        </w:r>
      </w:ins>
      <w:ins w:id="109" w:author="Roe, Cameron (C.)" w:date="2021-06-18T16:19:00Z">
        <w:r w:rsidR="00C9416F">
          <w:t>acy and completeness</w:t>
        </w:r>
      </w:ins>
      <w:r>
        <w:t xml:space="preserve">, as well as inspecting the article. The forms will be completed, and signed. In the case of work performed for air carriers, it will be performed in accordance with the manufacturer's specifications, or by the air carriers' specific repair procedures. The inspector will make the determination in accordance with 14 CFR Part 43, 14 CFR Part 145, and the air carrier’s specific requirements. A Logbook entry for Maintenance Release shall be supplied </w:t>
      </w:r>
      <w:ins w:id="110" w:author="Roe, Cameron (C.)" w:date="2021-06-18T16:26:00Z">
        <w:r w:rsidR="0053765A">
          <w:t xml:space="preserve">to the owner / operator </w:t>
        </w:r>
      </w:ins>
      <w:r>
        <w:t>that fulfills the requirements of 14 CFR Part 43, Appendix B.</w:t>
      </w:r>
    </w:p>
    <w:p w14:paraId="1F280413" w14:textId="10BC3BDD" w:rsidR="000F14C6" w:rsidRDefault="000F14C6" w:rsidP="000F14C6">
      <w:r>
        <w:t xml:space="preserve">Maintenance record entries shall contain a description of the work performed, </w:t>
      </w:r>
      <w:ins w:id="111" w:author="Roe, Cameron (C.)" w:date="2021-06-18T16:31:00Z">
        <w:r w:rsidR="003A0931">
          <w:t xml:space="preserve">parts </w:t>
        </w:r>
        <w:proofErr w:type="spellStart"/>
        <w:proofErr w:type="gramStart"/>
        <w:r w:rsidR="003A0931">
          <w:t>used,</w:t>
        </w:r>
      </w:ins>
      <w:r>
        <w:t>date</w:t>
      </w:r>
      <w:proofErr w:type="spellEnd"/>
      <w:proofErr w:type="gramEnd"/>
      <w:r>
        <w:t xml:space="preserve"> completed</w:t>
      </w:r>
      <w:ins w:id="112" w:author="Roe, Cameron (C.)" w:date="2021-06-18T16:32:00Z">
        <w:r w:rsidR="003A0931">
          <w:t xml:space="preserve"> and returned to service</w:t>
        </w:r>
      </w:ins>
      <w:r>
        <w:t xml:space="preserve">, the name </w:t>
      </w:r>
      <w:ins w:id="113" w:author="Roe, Cameron (C.)" w:date="2021-06-18T16:32:00Z">
        <w:r w:rsidR="003A0931">
          <w:t xml:space="preserve">and signature </w:t>
        </w:r>
      </w:ins>
      <w:r>
        <w:t xml:space="preserve">of person completing the work, certificate number, and kind of certificate held by the person approving the work. </w:t>
      </w:r>
      <w:ins w:id="114" w:author="Roe, Cameron (C.)" w:date="2021-06-18T16:53:00Z">
        <w:r w:rsidR="00910428" w:rsidRPr="00910428">
          <w:t xml:space="preserve">Any aircraft operating limitations or flight data contained in the approved aircraft flight </w:t>
        </w:r>
        <w:proofErr w:type="gramStart"/>
        <w:r w:rsidR="00910428" w:rsidRPr="00910428">
          <w:t xml:space="preserve">manual </w:t>
        </w:r>
        <w:r w:rsidR="00910428">
          <w:t>,</w:t>
        </w:r>
        <w:r w:rsidR="00910428" w:rsidRPr="00910428">
          <w:t>changed</w:t>
        </w:r>
        <w:proofErr w:type="gramEnd"/>
        <w:r w:rsidR="00910428" w:rsidRPr="00910428">
          <w:t xml:space="preserve"> by repairs or alterations </w:t>
        </w:r>
        <w:r w:rsidR="00910428">
          <w:t>will be</w:t>
        </w:r>
        <w:r w:rsidR="00910428" w:rsidRPr="00910428">
          <w:t xml:space="preserve"> revised </w:t>
        </w:r>
      </w:ins>
      <w:ins w:id="115" w:author="Roe, Cameron (C.)" w:date="2021-06-18T16:54:00Z">
        <w:r w:rsidR="00910428">
          <w:t>as per 14 CFR part 9</w:t>
        </w:r>
      </w:ins>
      <w:ins w:id="116" w:author="Roe, Cameron (C.)" w:date="2021-06-18T16:53:00Z">
        <w:r w:rsidR="00910428" w:rsidRPr="00910428">
          <w:t>1.9</w:t>
        </w:r>
      </w:ins>
      <w:ins w:id="117" w:author="Roe, Cameron (C.)" w:date="2021-06-18T16:54:00Z">
        <w:r w:rsidR="00910428">
          <w:t xml:space="preserve">. </w:t>
        </w:r>
      </w:ins>
      <w:r>
        <w:t>The entries may be in different formats such as; handwritten, handwritten sticker, computer-generated sticker, in various sizes. All entries must contain the above referenced information. Examples of the format of these entries are found in the Forms Manual.</w:t>
      </w:r>
    </w:p>
    <w:p w14:paraId="5D3117FB" w14:textId="28AEA4E0" w:rsidR="000F14C6" w:rsidDel="002069EA" w:rsidRDefault="000F14C6" w:rsidP="000F14C6">
      <w:pPr>
        <w:rPr>
          <w:del w:id="118" w:author="Roe, Cameron (C.)" w:date="2021-06-18T16:46:00Z"/>
        </w:rPr>
      </w:pPr>
      <w:r>
        <w:t>Each item specified on a work order that shall be approved for Return to Service by one or more of the following instruments; FAA Form 337, Alt</w:t>
      </w:r>
      <w:r w:rsidR="008420C9">
        <w:t>a</w:t>
      </w:r>
      <w:r>
        <w:t xml:space="preserve"> Avionics</w:t>
      </w:r>
      <w:r w:rsidR="008420C9">
        <w:t>, LLC</w:t>
      </w:r>
      <w:r>
        <w:t xml:space="preserve"> Form </w:t>
      </w:r>
      <w:del w:id="119" w:author="Roe, Cameron (C.)" w:date="2021-06-14T14:18:00Z">
        <w:r w:rsidR="008420C9" w:rsidDel="00A2540C">
          <w:delText>AA-</w:delText>
        </w:r>
      </w:del>
      <w:ins w:id="120" w:author="Roe, Cameron (C.)" w:date="2021-06-14T14:18:00Z">
        <w:r w:rsidR="00A2540C">
          <w:t>A-</w:t>
        </w:r>
      </w:ins>
      <w:r w:rsidR="008420C9">
        <w:t>WO</w:t>
      </w:r>
      <w:r>
        <w:t xml:space="preserve">, or other approved documents as directed and approved by the Administrator. An authorized inspector will document major alterations on FAA Form 337. The repair station will retain these records for not less than two (2) </w:t>
      </w:r>
      <w:proofErr w:type="spellStart"/>
      <w:r>
        <w:t>years.</w:t>
      </w:r>
    </w:p>
    <w:p w14:paraId="3F71D22C" w14:textId="46A899EB" w:rsidR="008C4729" w:rsidRDefault="008C4729" w:rsidP="00325692">
      <w:pPr>
        <w:rPr>
          <w:b/>
          <w:bCs/>
        </w:rPr>
        <w:sectPr w:rsidR="008C4729" w:rsidSect="00981196">
          <w:pgSz w:w="12240" w:h="15840"/>
          <w:pgMar w:top="1440" w:right="1440" w:bottom="1440" w:left="1440" w:header="720" w:footer="720" w:gutter="0"/>
          <w:pgNumType w:start="1" w:chapStyle="1"/>
          <w:cols w:space="720"/>
          <w:docGrid w:linePitch="360"/>
        </w:sectPr>
      </w:pPr>
      <w:ins w:id="121" w:author="Roe, Cameron (C.)" w:date="2021-06-15T18:27:00Z">
        <w:r>
          <w:rPr>
            <w:b/>
            <w:bCs/>
          </w:rPr>
          <w:t>Items</w:t>
        </w:r>
        <w:proofErr w:type="spellEnd"/>
        <w:r>
          <w:rPr>
            <w:b/>
            <w:bCs/>
          </w:rPr>
          <w:t xml:space="preserve"> on the work </w:t>
        </w:r>
        <w:proofErr w:type="gramStart"/>
        <w:r>
          <w:rPr>
            <w:b/>
            <w:bCs/>
          </w:rPr>
          <w:t>order  that</w:t>
        </w:r>
        <w:proofErr w:type="gramEnd"/>
        <w:r>
          <w:rPr>
            <w:b/>
            <w:bCs/>
          </w:rPr>
          <w:t xml:space="preserve"> </w:t>
        </w:r>
      </w:ins>
      <w:ins w:id="122" w:author="Roe, Cameron (C.)" w:date="2021-06-15T18:28:00Z">
        <w:r>
          <w:rPr>
            <w:b/>
            <w:bCs/>
          </w:rPr>
          <w:t>do not pass inspection shall be reassigned to a techni</w:t>
        </w:r>
      </w:ins>
      <w:ins w:id="123" w:author="Roe, Cameron (C.)" w:date="2021-06-15T18:29:00Z">
        <w:r>
          <w:rPr>
            <w:b/>
            <w:bCs/>
          </w:rPr>
          <w:t xml:space="preserve">cian for resolution. </w:t>
        </w:r>
      </w:ins>
    </w:p>
    <w:p w14:paraId="0C98C199" w14:textId="77777777" w:rsidR="0095410B" w:rsidRDefault="0095410B" w:rsidP="000F14C6">
      <w:pPr>
        <w:pStyle w:val="Heading1"/>
      </w:pPr>
      <w:bookmarkStart w:id="124" w:name="_Toc68018444"/>
      <w:r>
        <w:lastRenderedPageBreak/>
        <w:t>Parts</w:t>
      </w:r>
      <w:bookmarkEnd w:id="124"/>
    </w:p>
    <w:p w14:paraId="5B47B55D" w14:textId="77777777" w:rsidR="000F14C6" w:rsidRDefault="000F14C6" w:rsidP="000F14C6">
      <w:pPr>
        <w:pStyle w:val="Heading2"/>
      </w:pPr>
      <w:bookmarkStart w:id="125" w:name="_Toc68018445"/>
      <w:r>
        <w:t>Parts Ordering</w:t>
      </w:r>
      <w:bookmarkEnd w:id="125"/>
    </w:p>
    <w:p w14:paraId="6905A61F" w14:textId="674FBF60" w:rsidR="00D022B4" w:rsidRDefault="00D022B4" w:rsidP="00D022B4">
      <w:r>
        <w:t xml:space="preserve">When parts are needed, a parts request is </w:t>
      </w:r>
      <w:r w:rsidR="00D31B87">
        <w:t>made</w:t>
      </w:r>
      <w:r>
        <w:t xml:space="preserve"> and given to the </w:t>
      </w:r>
      <w:r w:rsidR="00106395">
        <w:t>Parts Inspector</w:t>
      </w:r>
      <w:r>
        <w:t xml:space="preserve"> or his/her designee. When ordered parts arrive, and the incoming inspection requirements are completed, they will be forwarded to the appropriate technician.</w:t>
      </w:r>
    </w:p>
    <w:p w14:paraId="18C2DE56" w14:textId="77777777" w:rsidR="00D022B4" w:rsidRDefault="00D022B4" w:rsidP="00D022B4">
      <w:pPr>
        <w:pStyle w:val="Heading2"/>
      </w:pPr>
      <w:bookmarkStart w:id="126" w:name="_Toc68018446"/>
      <w:r>
        <w:t>Preservation of Parts</w:t>
      </w:r>
      <w:bookmarkEnd w:id="126"/>
    </w:p>
    <w:p w14:paraId="06D85260" w14:textId="763DF712" w:rsidR="00D022B4" w:rsidRDefault="00D022B4" w:rsidP="00D022B4">
      <w:r>
        <w:t>All units repaired or overhauled by Alta Avionics, LLC will be preserved in accordance with manufacturer’s recommendations, or standard procedures</w:t>
      </w:r>
      <w:r w:rsidR="00253BFB">
        <w:t>.</w:t>
      </w:r>
      <w:r>
        <w:t xml:space="preserve"> The preservation procedures used </w:t>
      </w:r>
      <w:proofErr w:type="gramStart"/>
      <w:r>
        <w:t>depending</w:t>
      </w:r>
      <w:proofErr w:type="gramEnd"/>
      <w:r>
        <w:t xml:space="preserve"> upon the units; wrapping, sealing by use of plastic bag, sealed jars, racks with covers, or other methods appropriate to the parts, or units to assure protection until part or unit is placed into service.</w:t>
      </w:r>
    </w:p>
    <w:p w14:paraId="33DCEB24" w14:textId="77777777" w:rsidR="00D022B4" w:rsidRDefault="00D022B4" w:rsidP="00D022B4">
      <w:pPr>
        <w:pStyle w:val="Heading2"/>
      </w:pPr>
      <w:bookmarkStart w:id="127" w:name="_Toc68018447"/>
      <w:bookmarkStart w:id="128" w:name="_Ref74585214"/>
      <w:r>
        <w:t>Rejected Parts</w:t>
      </w:r>
      <w:bookmarkEnd w:id="127"/>
      <w:bookmarkEnd w:id="128"/>
    </w:p>
    <w:p w14:paraId="3D359BBF" w14:textId="269ED1AB" w:rsidR="00D022B4" w:rsidRDefault="00D022B4" w:rsidP="00D022B4">
      <w:pPr>
        <w:rPr>
          <w:rFonts w:ascii="Times New Roman" w:hAnsi="Times New Roman" w:cs="Times New Roman"/>
          <w:color w:val="auto"/>
          <w:sz w:val="24"/>
          <w:szCs w:val="24"/>
        </w:rPr>
      </w:pPr>
      <w:r>
        <w:rPr>
          <w:rFonts w:ascii="Times New Roman" w:hAnsi="Times New Roman" w:cs="Times New Roman"/>
          <w:color w:val="auto"/>
          <w:sz w:val="24"/>
          <w:szCs w:val="24"/>
        </w:rPr>
        <w:t xml:space="preserve">Individual rejected parts, or units to be returned </w:t>
      </w:r>
      <w:r w:rsidR="00253BFB">
        <w:rPr>
          <w:rFonts w:ascii="Times New Roman" w:hAnsi="Times New Roman" w:cs="Times New Roman"/>
          <w:color w:val="auto"/>
          <w:sz w:val="24"/>
          <w:szCs w:val="24"/>
        </w:rPr>
        <w:t xml:space="preserve">to the vendor or customer </w:t>
      </w:r>
      <w:r>
        <w:rPr>
          <w:rFonts w:ascii="Times New Roman" w:hAnsi="Times New Roman" w:cs="Times New Roman"/>
          <w:color w:val="auto"/>
          <w:sz w:val="24"/>
          <w:szCs w:val="24"/>
        </w:rPr>
        <w:t xml:space="preserve">at their request, will be tagged with </w:t>
      </w:r>
      <w:r w:rsidRPr="0096654B">
        <w:rPr>
          <w:rFonts w:ascii="Times New Roman" w:hAnsi="Times New Roman" w:cs="Times New Roman"/>
          <w:color w:val="auto"/>
          <w:sz w:val="24"/>
          <w:szCs w:val="24"/>
        </w:rPr>
        <w:t xml:space="preserve">Form </w:t>
      </w:r>
      <w:del w:id="129" w:author="Roe, Cameron (C.)" w:date="2021-06-14T14:18:00Z">
        <w:r w:rsidR="0096654B" w:rsidRPr="0096654B" w:rsidDel="00A2540C">
          <w:rPr>
            <w:rFonts w:ascii="Times New Roman" w:hAnsi="Times New Roman" w:cs="Times New Roman"/>
            <w:color w:val="auto"/>
            <w:sz w:val="24"/>
            <w:szCs w:val="24"/>
          </w:rPr>
          <w:delText>AA-</w:delText>
        </w:r>
      </w:del>
      <w:ins w:id="130" w:author="Roe, Cameron (C.)" w:date="2021-06-14T14:18:00Z">
        <w:r w:rsidR="00A2540C">
          <w:rPr>
            <w:rFonts w:ascii="Times New Roman" w:hAnsi="Times New Roman" w:cs="Times New Roman"/>
            <w:color w:val="auto"/>
            <w:sz w:val="24"/>
            <w:szCs w:val="24"/>
          </w:rPr>
          <w:t>AT-</w:t>
        </w:r>
      </w:ins>
      <w:r w:rsidR="0096654B" w:rsidRPr="0096654B">
        <w:rPr>
          <w:rFonts w:ascii="Times New Roman" w:hAnsi="Times New Roman" w:cs="Times New Roman"/>
          <w:color w:val="auto"/>
          <w:sz w:val="24"/>
          <w:szCs w:val="24"/>
        </w:rPr>
        <w:t>RIT</w:t>
      </w:r>
      <w:r w:rsidRPr="0096654B">
        <w:rPr>
          <w:rFonts w:ascii="Times New Roman" w:hAnsi="Times New Roman" w:cs="Times New Roman"/>
          <w:color w:val="auto"/>
          <w:sz w:val="24"/>
          <w:szCs w:val="24"/>
        </w:rPr>
        <w:t xml:space="preserve"> (Reject Item tag).</w:t>
      </w:r>
      <w:r>
        <w:rPr>
          <w:rFonts w:ascii="Times New Roman" w:hAnsi="Times New Roman" w:cs="Times New Roman"/>
          <w:color w:val="auto"/>
          <w:sz w:val="24"/>
          <w:szCs w:val="24"/>
        </w:rPr>
        <w:t xml:space="preserve"> In the case of large quantities of rejected parts, items will be placed in special containers marked “rejected parts", and returned</w:t>
      </w:r>
      <w:r w:rsidR="00FD7C19">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All other rejected parts will be placed in a container marked “rejected parts”, and scrapped, (sample of </w:t>
      </w:r>
      <w:del w:id="131" w:author="Roe, Cameron (C.)" w:date="2021-06-14T14:18:00Z">
        <w:r w:rsidR="00FD7C19" w:rsidDel="00A2540C">
          <w:rPr>
            <w:rFonts w:ascii="Times New Roman" w:hAnsi="Times New Roman" w:cs="Times New Roman"/>
            <w:color w:val="auto"/>
            <w:sz w:val="24"/>
            <w:szCs w:val="24"/>
          </w:rPr>
          <w:delText>AA-</w:delText>
        </w:r>
      </w:del>
      <w:ins w:id="132" w:author="Roe, Cameron (C.)" w:date="2021-06-14T14:18:00Z">
        <w:r w:rsidR="00A2540C">
          <w:rPr>
            <w:rFonts w:ascii="Times New Roman" w:hAnsi="Times New Roman" w:cs="Times New Roman"/>
            <w:color w:val="auto"/>
            <w:sz w:val="24"/>
            <w:szCs w:val="24"/>
          </w:rPr>
          <w:t>AT-</w:t>
        </w:r>
      </w:ins>
      <w:r w:rsidR="00FD7C19">
        <w:rPr>
          <w:rFonts w:ascii="Times New Roman" w:hAnsi="Times New Roman" w:cs="Times New Roman"/>
          <w:color w:val="auto"/>
          <w:sz w:val="24"/>
          <w:szCs w:val="24"/>
        </w:rPr>
        <w:t xml:space="preserve">RIT </w:t>
      </w:r>
      <w:r>
        <w:rPr>
          <w:rFonts w:ascii="Times New Roman" w:hAnsi="Times New Roman" w:cs="Times New Roman"/>
          <w:color w:val="auto"/>
          <w:sz w:val="24"/>
          <w:szCs w:val="24"/>
        </w:rPr>
        <w:t xml:space="preserve">Reject Item </w:t>
      </w:r>
      <w:r w:rsidR="00FD7C19">
        <w:rPr>
          <w:rFonts w:ascii="Times New Roman" w:hAnsi="Times New Roman" w:cs="Times New Roman"/>
          <w:color w:val="auto"/>
          <w:sz w:val="24"/>
          <w:szCs w:val="24"/>
        </w:rPr>
        <w:t>T</w:t>
      </w:r>
      <w:r>
        <w:rPr>
          <w:rFonts w:ascii="Times New Roman" w:hAnsi="Times New Roman" w:cs="Times New Roman"/>
          <w:color w:val="auto"/>
          <w:sz w:val="24"/>
          <w:szCs w:val="24"/>
        </w:rPr>
        <w:t>ag i</w:t>
      </w:r>
      <w:r w:rsidR="00FD7C19">
        <w:rPr>
          <w:rFonts w:ascii="Times New Roman" w:hAnsi="Times New Roman" w:cs="Times New Roman"/>
          <w:color w:val="auto"/>
          <w:sz w:val="24"/>
          <w:szCs w:val="24"/>
        </w:rPr>
        <w:t xml:space="preserve">s available in </w:t>
      </w:r>
      <w:r>
        <w:rPr>
          <w:rFonts w:ascii="Times New Roman" w:hAnsi="Times New Roman" w:cs="Times New Roman"/>
          <w:color w:val="auto"/>
          <w:sz w:val="24"/>
          <w:szCs w:val="24"/>
        </w:rPr>
        <w:t>the Forms Manual).</w:t>
      </w:r>
    </w:p>
    <w:p w14:paraId="4CA4B5CB" w14:textId="77777777" w:rsidR="00D022B4" w:rsidRDefault="00D022B4" w:rsidP="00D022B4">
      <w:pPr>
        <w:pStyle w:val="Heading2"/>
      </w:pPr>
      <w:bookmarkStart w:id="133" w:name="_Toc68018448"/>
      <w:r>
        <w:t>Scrapped Parts</w:t>
      </w:r>
      <w:bookmarkEnd w:id="133"/>
    </w:p>
    <w:p w14:paraId="65DF0A8E" w14:textId="617A1D4C" w:rsidR="00D022B4" w:rsidRDefault="00D022B4" w:rsidP="00D022B4">
      <w:pPr>
        <w:rPr>
          <w:rFonts w:ascii="Times New Roman" w:hAnsi="Times New Roman" w:cs="Times New Roman"/>
          <w:color w:val="auto"/>
          <w:sz w:val="24"/>
          <w:szCs w:val="24"/>
        </w:rPr>
      </w:pPr>
      <w:r>
        <w:rPr>
          <w:rFonts w:ascii="Times New Roman" w:hAnsi="Times New Roman" w:cs="Times New Roman"/>
          <w:color w:val="auto"/>
          <w:sz w:val="24"/>
          <w:szCs w:val="24"/>
        </w:rPr>
        <w:t xml:space="preserve">All rejected parts to be scrapped will be identified by a part number and serial number, if present, </w:t>
      </w:r>
      <w:r w:rsidRPr="00D31B87">
        <w:rPr>
          <w:rFonts w:ascii="Times New Roman" w:hAnsi="Times New Roman" w:cs="Times New Roman"/>
          <w:color w:val="auto"/>
          <w:sz w:val="24"/>
          <w:szCs w:val="24"/>
        </w:rPr>
        <w:t xml:space="preserve">and documented on Form </w:t>
      </w:r>
      <w:del w:id="134" w:author="Roe, Cameron (C.)" w:date="2021-06-14T14:18:00Z">
        <w:r w:rsidR="00FD7C19" w:rsidRPr="00D31B87" w:rsidDel="00A2540C">
          <w:rPr>
            <w:rFonts w:ascii="Times New Roman" w:hAnsi="Times New Roman" w:cs="Times New Roman"/>
            <w:color w:val="auto"/>
            <w:sz w:val="24"/>
            <w:szCs w:val="24"/>
          </w:rPr>
          <w:delText>AA-</w:delText>
        </w:r>
      </w:del>
      <w:ins w:id="135" w:author="Roe, Cameron (C.)" w:date="2021-06-14T14:18:00Z">
        <w:r w:rsidR="00A2540C">
          <w:rPr>
            <w:rFonts w:ascii="Times New Roman" w:hAnsi="Times New Roman" w:cs="Times New Roman"/>
            <w:color w:val="auto"/>
            <w:sz w:val="24"/>
            <w:szCs w:val="24"/>
          </w:rPr>
          <w:t>AT-</w:t>
        </w:r>
      </w:ins>
      <w:r w:rsidR="00FD7C19" w:rsidRPr="00D31B87">
        <w:rPr>
          <w:rFonts w:ascii="Times New Roman" w:hAnsi="Times New Roman" w:cs="Times New Roman"/>
          <w:color w:val="auto"/>
          <w:sz w:val="24"/>
          <w:szCs w:val="24"/>
        </w:rPr>
        <w:t>ST</w:t>
      </w:r>
      <w:r w:rsidRPr="00D31B87">
        <w:rPr>
          <w:rFonts w:ascii="Times New Roman" w:hAnsi="Times New Roman" w:cs="Times New Roman"/>
          <w:color w:val="auto"/>
          <w:sz w:val="24"/>
          <w:szCs w:val="24"/>
        </w:rPr>
        <w:t xml:space="preserve"> (Scrapped </w:t>
      </w:r>
      <w:r w:rsidR="00D31B87" w:rsidRPr="00D31B87">
        <w:rPr>
          <w:rFonts w:ascii="Times New Roman" w:hAnsi="Times New Roman" w:cs="Times New Roman"/>
          <w:color w:val="auto"/>
          <w:sz w:val="24"/>
          <w:szCs w:val="24"/>
        </w:rPr>
        <w:t>T</w:t>
      </w:r>
      <w:r w:rsidRPr="00D31B87">
        <w:rPr>
          <w:rFonts w:ascii="Times New Roman" w:hAnsi="Times New Roman" w:cs="Times New Roman"/>
          <w:color w:val="auto"/>
          <w:sz w:val="24"/>
          <w:szCs w:val="24"/>
        </w:rPr>
        <w:t>ag)</w:t>
      </w:r>
      <w:r w:rsidR="00253BFB">
        <w:rPr>
          <w:rFonts w:ascii="Times New Roman" w:hAnsi="Times New Roman" w:cs="Times New Roman"/>
          <w:color w:val="auto"/>
          <w:sz w:val="24"/>
          <w:szCs w:val="24"/>
        </w:rPr>
        <w:t>,</w:t>
      </w:r>
      <w:r w:rsidRPr="00D31B87">
        <w:rPr>
          <w:rFonts w:ascii="Times New Roman" w:hAnsi="Times New Roman" w:cs="Times New Roman"/>
          <w:color w:val="auto"/>
          <w:sz w:val="24"/>
          <w:szCs w:val="24"/>
        </w:rPr>
        <w:t xml:space="preserve"> attached to the part, and </w:t>
      </w:r>
      <w:r w:rsidR="00253BFB">
        <w:rPr>
          <w:rFonts w:ascii="Times New Roman" w:hAnsi="Times New Roman" w:cs="Times New Roman"/>
          <w:color w:val="auto"/>
          <w:sz w:val="24"/>
          <w:szCs w:val="24"/>
        </w:rPr>
        <w:t xml:space="preserve">entered </w:t>
      </w:r>
      <w:r w:rsidRPr="00D31B87">
        <w:rPr>
          <w:rFonts w:ascii="Times New Roman" w:hAnsi="Times New Roman" w:cs="Times New Roman"/>
          <w:color w:val="auto"/>
          <w:sz w:val="24"/>
          <w:szCs w:val="24"/>
        </w:rPr>
        <w:t xml:space="preserve">in the Scrapped Parts Log (Form </w:t>
      </w:r>
      <w:del w:id="136" w:author="Roe, Cameron (C.)" w:date="2021-06-14T14:18:00Z">
        <w:r w:rsidR="00FD7C19" w:rsidRPr="00D31B87" w:rsidDel="00A2540C">
          <w:rPr>
            <w:rFonts w:ascii="Times New Roman" w:hAnsi="Times New Roman" w:cs="Times New Roman"/>
            <w:color w:val="auto"/>
            <w:sz w:val="24"/>
            <w:szCs w:val="24"/>
          </w:rPr>
          <w:delText>AA-</w:delText>
        </w:r>
      </w:del>
      <w:ins w:id="137" w:author="Roe, Cameron (C.)" w:date="2021-06-14T14:18:00Z">
        <w:r w:rsidR="00A2540C">
          <w:rPr>
            <w:rFonts w:ascii="Times New Roman" w:hAnsi="Times New Roman" w:cs="Times New Roman"/>
            <w:color w:val="auto"/>
            <w:sz w:val="24"/>
            <w:szCs w:val="24"/>
          </w:rPr>
          <w:t>AT-</w:t>
        </w:r>
      </w:ins>
      <w:r w:rsidR="00FD7C19" w:rsidRPr="00D31B87">
        <w:rPr>
          <w:rFonts w:ascii="Times New Roman" w:hAnsi="Times New Roman" w:cs="Times New Roman"/>
          <w:color w:val="auto"/>
          <w:sz w:val="24"/>
          <w:szCs w:val="24"/>
        </w:rPr>
        <w:t>SPL</w:t>
      </w:r>
      <w:r w:rsidRPr="00D31B87">
        <w:rPr>
          <w:rFonts w:ascii="Times New Roman" w:hAnsi="Times New Roman" w:cs="Times New Roman"/>
          <w:color w:val="auto"/>
          <w:sz w:val="24"/>
          <w:szCs w:val="24"/>
        </w:rPr>
        <w:t>). Samples</w:t>
      </w:r>
      <w:r>
        <w:rPr>
          <w:rFonts w:ascii="Times New Roman" w:hAnsi="Times New Roman" w:cs="Times New Roman"/>
          <w:color w:val="auto"/>
          <w:sz w:val="24"/>
          <w:szCs w:val="24"/>
        </w:rPr>
        <w:t xml:space="preserve"> of these forms are in the Forms Manual. The Scrapped Parts Log will be kept on file for not less than two (2) years. </w:t>
      </w:r>
    </w:p>
    <w:p w14:paraId="38A4D34F" w14:textId="77777777" w:rsidR="00D022B4" w:rsidRDefault="00D022B4" w:rsidP="00D022B4">
      <w:pPr>
        <w:rPr>
          <w:rFonts w:ascii="Times New Roman" w:hAnsi="Times New Roman" w:cs="Times New Roman"/>
          <w:color w:val="auto"/>
          <w:sz w:val="24"/>
          <w:szCs w:val="24"/>
        </w:rPr>
      </w:pPr>
      <w:r>
        <w:rPr>
          <w:rFonts w:ascii="Times New Roman" w:hAnsi="Times New Roman" w:cs="Times New Roman"/>
          <w:color w:val="auto"/>
          <w:sz w:val="24"/>
          <w:szCs w:val="24"/>
        </w:rPr>
        <w:t>Rejected parts will be placed in a quarantine area until disposition (return to customer or mutilated). All scrapped parts will be mutilated to prevent further use.</w:t>
      </w:r>
    </w:p>
    <w:p w14:paraId="264B62DB" w14:textId="77777777" w:rsidR="00D022B4" w:rsidRDefault="00D022B4" w:rsidP="00D022B4">
      <w:pPr>
        <w:rPr>
          <w:rFonts w:ascii="Times New Roman" w:hAnsi="Times New Roman" w:cs="Times New Roman"/>
          <w:color w:val="auto"/>
          <w:sz w:val="24"/>
          <w:szCs w:val="24"/>
        </w:rPr>
      </w:pPr>
      <w:r>
        <w:rPr>
          <w:rFonts w:ascii="Times New Roman" w:hAnsi="Times New Roman" w:cs="Times New Roman"/>
          <w:color w:val="auto"/>
          <w:sz w:val="24"/>
          <w:szCs w:val="24"/>
        </w:rPr>
        <w:t>The Chief Inspector is responsible for the verification of mutilation of scrapped parts. In the absence of the Chief Inspector, the Service Department Supervisor, or his/her designee, will administer the program.</w:t>
      </w:r>
    </w:p>
    <w:p w14:paraId="351C2747" w14:textId="77777777" w:rsidR="00D022B4" w:rsidRDefault="00D022B4">
      <w:pPr>
        <w:spacing w:before="0" w:after="160"/>
        <w:sectPr w:rsidR="00D022B4" w:rsidSect="00981196">
          <w:pgSz w:w="12240" w:h="15840"/>
          <w:pgMar w:top="1440" w:right="1440" w:bottom="1440" w:left="1440" w:header="720" w:footer="720" w:gutter="0"/>
          <w:pgNumType w:start="1" w:chapStyle="1"/>
          <w:cols w:space="720"/>
          <w:docGrid w:linePitch="360"/>
        </w:sectPr>
      </w:pPr>
    </w:p>
    <w:p w14:paraId="141B9FB8" w14:textId="292355B0" w:rsidR="00D022B4" w:rsidRDefault="00D022B4" w:rsidP="00D022B4">
      <w:pPr>
        <w:pStyle w:val="Heading1"/>
      </w:pPr>
      <w:bookmarkStart w:id="138" w:name="_Toc68018449"/>
      <w:r>
        <w:lastRenderedPageBreak/>
        <w:t xml:space="preserve">Tagging </w:t>
      </w:r>
      <w:r w:rsidR="00253BFB">
        <w:t>and</w:t>
      </w:r>
      <w:r>
        <w:t xml:space="preserve"> Identification</w:t>
      </w:r>
      <w:bookmarkEnd w:id="138"/>
    </w:p>
    <w:p w14:paraId="432E5515" w14:textId="6C7B2CB4" w:rsidR="00D022B4" w:rsidRDefault="00D022B4" w:rsidP="00D022B4">
      <w:r>
        <w:t xml:space="preserve">All units will be properly identified by the use of </w:t>
      </w:r>
      <w:r w:rsidR="00A71080">
        <w:t xml:space="preserve">Alta Avionics </w:t>
      </w:r>
      <w:r>
        <w:t xml:space="preserve">Form </w:t>
      </w:r>
      <w:del w:id="139" w:author="Roe, Cameron (C.)" w:date="2021-06-14T14:18:00Z">
        <w:r w:rsidR="00FD7C19" w:rsidDel="00A2540C">
          <w:delText>AA-</w:delText>
        </w:r>
      </w:del>
      <w:ins w:id="140" w:author="Roe, Cameron (C.)" w:date="2021-06-14T14:18:00Z">
        <w:r w:rsidR="00A2540C">
          <w:t>A-</w:t>
        </w:r>
      </w:ins>
      <w:r w:rsidR="00FD7C19">
        <w:t xml:space="preserve">WO </w:t>
      </w:r>
      <w:r w:rsidR="00A71080">
        <w:t>(</w:t>
      </w:r>
      <w:r>
        <w:t xml:space="preserve">Work </w:t>
      </w:r>
      <w:r w:rsidR="00FD7C19">
        <w:t>Order</w:t>
      </w:r>
      <w:r w:rsidR="00A71080">
        <w:t>)</w:t>
      </w:r>
      <w:r>
        <w:t xml:space="preserve">. Form </w:t>
      </w:r>
      <w:del w:id="141" w:author="Roe, Cameron (C.)" w:date="2021-06-14T14:18:00Z">
        <w:r w:rsidR="00FD7C19" w:rsidDel="00A2540C">
          <w:delText>AA-</w:delText>
        </w:r>
      </w:del>
      <w:ins w:id="142" w:author="Roe, Cameron (C.)" w:date="2021-06-14T14:18:00Z">
        <w:r w:rsidR="00A2540C">
          <w:t>A-</w:t>
        </w:r>
      </w:ins>
      <w:r w:rsidR="00FD7C19">
        <w:t>WO</w:t>
      </w:r>
      <w:r>
        <w:t xml:space="preserve"> will be properly executed for all units requiring repair or test. A</w:t>
      </w:r>
      <w:r w:rsidR="00A71080">
        <w:t>n FAA</w:t>
      </w:r>
      <w:r>
        <w:t xml:space="preserve"> Form 8130-3 will be attached to the completed unit, which has received final inspection, and found serviceable (</w:t>
      </w:r>
      <w:r w:rsidR="00FD7C19">
        <w:t xml:space="preserve">Information on how to </w:t>
      </w:r>
      <w:r w:rsidR="00A71080">
        <w:t>obtain</w:t>
      </w:r>
      <w:r w:rsidR="00FD7C19">
        <w:t xml:space="preserve"> a</w:t>
      </w:r>
      <w:r>
        <w:t xml:space="preserve"> Form 8130-3 </w:t>
      </w:r>
      <w:r w:rsidR="00A71080">
        <w:t>is</w:t>
      </w:r>
      <w:r w:rsidR="00FD7C19">
        <w:t xml:space="preserve"> located </w:t>
      </w:r>
      <w:r>
        <w:t xml:space="preserve">in the Forms Manual). Form </w:t>
      </w:r>
      <w:del w:id="143" w:author="Roe, Cameron (C.)" w:date="2021-06-14T14:18:00Z">
        <w:r w:rsidR="00FD7C19" w:rsidDel="00A2540C">
          <w:delText>AA-</w:delText>
        </w:r>
      </w:del>
      <w:ins w:id="144" w:author="Roe, Cameron (C.)" w:date="2021-06-14T14:18:00Z">
        <w:r w:rsidR="00A2540C">
          <w:t>A-</w:t>
        </w:r>
      </w:ins>
      <w:r w:rsidR="00FD7C19">
        <w:t>WO</w:t>
      </w:r>
      <w:r>
        <w:t xml:space="preserve"> and 8130-3 will be properly executed and signed by an authorized inspector. </w:t>
      </w:r>
      <w:proofErr w:type="gramStart"/>
      <w:r>
        <w:t>An</w:t>
      </w:r>
      <w:proofErr w:type="gramEnd"/>
      <w:r>
        <w:t xml:space="preserve"> </w:t>
      </w:r>
      <w:r w:rsidR="00A71080">
        <w:t xml:space="preserve">Form </w:t>
      </w:r>
      <w:r>
        <w:t>8130-3 will remain attached to the unit being returned to the customer.</w:t>
      </w:r>
    </w:p>
    <w:p w14:paraId="6382CEA3" w14:textId="3E97E6A7" w:rsidR="00D022B4" w:rsidRPr="00D022B4" w:rsidRDefault="00D022B4" w:rsidP="00D022B4">
      <w:r>
        <w:t>Serviceable items in storage, or received from certificated facilities, will be accompanied with Form 8130-3, or other serviceable document, tag, or sticker.</w:t>
      </w:r>
      <w:r w:rsidR="0040013E">
        <w:t xml:space="preserve"> A copy of the Form 8130-3 will be kept by Alta Avionics, LLC.</w:t>
      </w:r>
    </w:p>
    <w:p w14:paraId="2C3E230D" w14:textId="77777777" w:rsidR="00D022B4" w:rsidRDefault="00D022B4">
      <w:pPr>
        <w:spacing w:before="0" w:after="160"/>
        <w:rPr>
          <w:b/>
          <w:bCs/>
        </w:rPr>
        <w:sectPr w:rsidR="00D022B4" w:rsidSect="00981196">
          <w:pgSz w:w="12240" w:h="15840"/>
          <w:pgMar w:top="1440" w:right="1440" w:bottom="1440" w:left="1440" w:header="720" w:footer="720" w:gutter="0"/>
          <w:pgNumType w:start="1" w:chapStyle="1"/>
          <w:cols w:space="720"/>
          <w:docGrid w:linePitch="360"/>
        </w:sectPr>
      </w:pPr>
    </w:p>
    <w:p w14:paraId="47BDF6A6" w14:textId="77777777" w:rsidR="00D022B4" w:rsidRDefault="009C6E87" w:rsidP="009C6E87">
      <w:pPr>
        <w:pStyle w:val="Heading1"/>
      </w:pPr>
      <w:bookmarkStart w:id="145" w:name="_Toc68018450"/>
      <w:r>
        <w:lastRenderedPageBreak/>
        <w:t>Corrective Actions</w:t>
      </w:r>
      <w:bookmarkEnd w:id="145"/>
    </w:p>
    <w:p w14:paraId="5DAC0B7B" w14:textId="52F6D1D5" w:rsidR="00D022B4" w:rsidRDefault="00D022B4" w:rsidP="009C6E87">
      <w:pPr>
        <w:rPr>
          <w:rFonts w:ascii="Times New Roman" w:hAnsi="Times New Roman" w:cs="Times New Roman"/>
          <w:color w:val="auto"/>
          <w:sz w:val="24"/>
          <w:szCs w:val="24"/>
        </w:rPr>
      </w:pPr>
      <w:r>
        <w:rPr>
          <w:rFonts w:ascii="Times New Roman" w:hAnsi="Times New Roman" w:cs="Times New Roman"/>
          <w:color w:val="auto"/>
          <w:sz w:val="24"/>
          <w:szCs w:val="24"/>
        </w:rPr>
        <w:t xml:space="preserve">Discrepancy (scope of work) will be recorded on the </w:t>
      </w:r>
      <w:r w:rsidR="00A71080">
        <w:rPr>
          <w:rFonts w:ascii="Times New Roman" w:hAnsi="Times New Roman" w:cs="Times New Roman"/>
          <w:color w:val="auto"/>
          <w:sz w:val="24"/>
          <w:szCs w:val="24"/>
        </w:rPr>
        <w:t xml:space="preserve">Form </w:t>
      </w:r>
      <w:del w:id="146" w:author="Roe, Cameron (C.)" w:date="2021-06-14T14:18:00Z">
        <w:r w:rsidR="006D3C68" w:rsidDel="00A2540C">
          <w:rPr>
            <w:rFonts w:ascii="Times New Roman" w:hAnsi="Times New Roman" w:cs="Times New Roman"/>
            <w:color w:val="auto"/>
            <w:sz w:val="24"/>
            <w:szCs w:val="24"/>
          </w:rPr>
          <w:delText>AA-</w:delText>
        </w:r>
      </w:del>
      <w:ins w:id="147" w:author="Roe, Cameron (C.)" w:date="2021-06-14T14:18:00Z">
        <w:r w:rsidR="00A2540C">
          <w:rPr>
            <w:rFonts w:ascii="Times New Roman" w:hAnsi="Times New Roman" w:cs="Times New Roman"/>
            <w:color w:val="auto"/>
            <w:sz w:val="24"/>
            <w:szCs w:val="24"/>
          </w:rPr>
          <w:t>A-</w:t>
        </w:r>
      </w:ins>
      <w:r w:rsidR="006D3C68">
        <w:rPr>
          <w:rFonts w:ascii="Times New Roman" w:hAnsi="Times New Roman" w:cs="Times New Roman"/>
          <w:color w:val="auto"/>
          <w:sz w:val="24"/>
          <w:szCs w:val="24"/>
        </w:rPr>
        <w:t>WO</w:t>
      </w:r>
      <w:r>
        <w:rPr>
          <w:rFonts w:ascii="Times New Roman" w:hAnsi="Times New Roman" w:cs="Times New Roman"/>
          <w:color w:val="auto"/>
          <w:sz w:val="24"/>
          <w:szCs w:val="24"/>
        </w:rPr>
        <w:t xml:space="preserve"> under</w:t>
      </w:r>
      <w:r w:rsidR="009C6E87">
        <w:rPr>
          <w:rFonts w:ascii="Times New Roman" w:hAnsi="Times New Roman" w:cs="Times New Roman"/>
          <w:color w:val="auto"/>
          <w:sz w:val="24"/>
          <w:szCs w:val="24"/>
        </w:rPr>
        <w:t xml:space="preserve"> </w:t>
      </w:r>
      <w:r w:rsidR="00A71080">
        <w:rPr>
          <w:rFonts w:ascii="Times New Roman" w:hAnsi="Times New Roman" w:cs="Times New Roman"/>
          <w:color w:val="auto"/>
          <w:sz w:val="24"/>
          <w:szCs w:val="24"/>
        </w:rPr>
        <w:t>“</w:t>
      </w:r>
      <w:r>
        <w:rPr>
          <w:rFonts w:ascii="Times New Roman" w:hAnsi="Times New Roman" w:cs="Times New Roman"/>
          <w:color w:val="auto"/>
          <w:sz w:val="24"/>
          <w:szCs w:val="24"/>
        </w:rPr>
        <w:t>Complaint</w:t>
      </w:r>
      <w:r w:rsidR="00A71080">
        <w:rPr>
          <w:rFonts w:ascii="Times New Roman" w:hAnsi="Times New Roman" w:cs="Times New Roman"/>
          <w:color w:val="auto"/>
          <w:sz w:val="24"/>
          <w:szCs w:val="24"/>
        </w:rPr>
        <w:t>”</w:t>
      </w:r>
      <w:r>
        <w:rPr>
          <w:rFonts w:ascii="Times New Roman" w:hAnsi="Times New Roman" w:cs="Times New Roman"/>
          <w:color w:val="auto"/>
          <w:sz w:val="24"/>
          <w:szCs w:val="24"/>
        </w:rPr>
        <w:t>.</w:t>
      </w:r>
    </w:p>
    <w:p w14:paraId="1284AA0F" w14:textId="6DFDD9DD" w:rsidR="009C6E87" w:rsidRDefault="006D3C68" w:rsidP="004863A8">
      <w:pPr>
        <w:rPr>
          <w:rFonts w:ascii="Times New Roman" w:hAnsi="Times New Roman" w:cs="Times New Roman"/>
          <w:color w:val="auto"/>
          <w:sz w:val="24"/>
          <w:szCs w:val="24"/>
        </w:rPr>
        <w:sectPr w:rsidR="009C6E87" w:rsidSect="00981196">
          <w:pgSz w:w="12240" w:h="15840"/>
          <w:pgMar w:top="1440" w:right="1440" w:bottom="1440" w:left="1440" w:header="720" w:footer="720" w:gutter="0"/>
          <w:pgNumType w:start="1" w:chapStyle="1"/>
          <w:cols w:space="720"/>
          <w:docGrid w:linePitch="360"/>
        </w:sectPr>
      </w:pPr>
      <w:r>
        <w:rPr>
          <w:rFonts w:ascii="Times New Roman" w:hAnsi="Times New Roman" w:cs="Times New Roman"/>
          <w:color w:val="auto"/>
          <w:sz w:val="24"/>
          <w:szCs w:val="24"/>
        </w:rPr>
        <w:t>Work performed</w:t>
      </w:r>
      <w:r w:rsidR="00D022B4">
        <w:rPr>
          <w:rFonts w:ascii="Times New Roman" w:hAnsi="Times New Roman" w:cs="Times New Roman"/>
          <w:color w:val="auto"/>
          <w:sz w:val="24"/>
          <w:szCs w:val="24"/>
        </w:rPr>
        <w:t xml:space="preserve"> will be recorded on the </w:t>
      </w:r>
      <w:r w:rsidR="00A71080">
        <w:rPr>
          <w:rFonts w:ascii="Times New Roman" w:hAnsi="Times New Roman" w:cs="Times New Roman"/>
          <w:color w:val="auto"/>
          <w:sz w:val="24"/>
          <w:szCs w:val="24"/>
        </w:rPr>
        <w:t xml:space="preserve">Form </w:t>
      </w:r>
      <w:del w:id="148" w:author="Roe, Cameron (C.)" w:date="2021-06-14T14:18:00Z">
        <w:r w:rsidDel="00A2540C">
          <w:rPr>
            <w:rFonts w:ascii="Times New Roman" w:hAnsi="Times New Roman" w:cs="Times New Roman"/>
            <w:color w:val="auto"/>
            <w:sz w:val="24"/>
            <w:szCs w:val="24"/>
          </w:rPr>
          <w:delText>AA-</w:delText>
        </w:r>
      </w:del>
      <w:ins w:id="149" w:author="Roe, Cameron (C.)" w:date="2021-06-14T14:18:00Z">
        <w:r w:rsidR="00A2540C">
          <w:rPr>
            <w:rFonts w:ascii="Times New Roman" w:hAnsi="Times New Roman" w:cs="Times New Roman"/>
            <w:color w:val="auto"/>
            <w:sz w:val="24"/>
            <w:szCs w:val="24"/>
          </w:rPr>
          <w:t>A-</w:t>
        </w:r>
      </w:ins>
      <w:r w:rsidR="00E948E6">
        <w:rPr>
          <w:rFonts w:ascii="Times New Roman" w:hAnsi="Times New Roman" w:cs="Times New Roman"/>
          <w:color w:val="auto"/>
          <w:sz w:val="24"/>
          <w:szCs w:val="24"/>
        </w:rPr>
        <w:t xml:space="preserve">WO under </w:t>
      </w:r>
      <w:r w:rsidR="00A71080">
        <w:rPr>
          <w:rFonts w:ascii="Times New Roman" w:hAnsi="Times New Roman" w:cs="Times New Roman"/>
          <w:color w:val="auto"/>
          <w:sz w:val="24"/>
          <w:szCs w:val="24"/>
        </w:rPr>
        <w:t>“C</w:t>
      </w:r>
      <w:r w:rsidR="00E948E6">
        <w:rPr>
          <w:rFonts w:ascii="Times New Roman" w:hAnsi="Times New Roman" w:cs="Times New Roman"/>
          <w:color w:val="auto"/>
          <w:sz w:val="24"/>
          <w:szCs w:val="24"/>
        </w:rPr>
        <w:t>orrective</w:t>
      </w:r>
      <w:r>
        <w:rPr>
          <w:rFonts w:ascii="Times New Roman" w:hAnsi="Times New Roman" w:cs="Times New Roman"/>
          <w:color w:val="auto"/>
          <w:sz w:val="24"/>
          <w:szCs w:val="24"/>
        </w:rPr>
        <w:t xml:space="preserve"> </w:t>
      </w:r>
      <w:r w:rsidR="00A71080">
        <w:rPr>
          <w:rFonts w:ascii="Times New Roman" w:hAnsi="Times New Roman" w:cs="Times New Roman"/>
          <w:color w:val="auto"/>
          <w:sz w:val="24"/>
          <w:szCs w:val="24"/>
        </w:rPr>
        <w:t>A</w:t>
      </w:r>
      <w:r>
        <w:rPr>
          <w:rFonts w:ascii="Times New Roman" w:hAnsi="Times New Roman" w:cs="Times New Roman"/>
          <w:color w:val="auto"/>
          <w:sz w:val="24"/>
          <w:szCs w:val="24"/>
        </w:rPr>
        <w:t>ction</w:t>
      </w:r>
      <w:r w:rsidR="00A71080">
        <w:rPr>
          <w:rFonts w:ascii="Times New Roman" w:hAnsi="Times New Roman" w:cs="Times New Roman"/>
          <w:color w:val="auto"/>
          <w:sz w:val="24"/>
          <w:szCs w:val="24"/>
        </w:rPr>
        <w:t>”.</w:t>
      </w:r>
    </w:p>
    <w:p w14:paraId="067CBA8C" w14:textId="27642A94" w:rsidR="009C6E87" w:rsidRDefault="009C6E87" w:rsidP="009C6E87">
      <w:pPr>
        <w:pStyle w:val="Heading1"/>
      </w:pPr>
      <w:bookmarkStart w:id="150" w:name="_Toc68018451"/>
      <w:r>
        <w:lastRenderedPageBreak/>
        <w:t xml:space="preserve">Record </w:t>
      </w:r>
      <w:r w:rsidR="00E948E6">
        <w:t>of</w:t>
      </w:r>
      <w:r>
        <w:t xml:space="preserve"> Work Inspections</w:t>
      </w:r>
      <w:bookmarkEnd w:id="150"/>
    </w:p>
    <w:p w14:paraId="7A0D5011" w14:textId="7BD0E282" w:rsidR="009C6E87" w:rsidRDefault="009C6E87" w:rsidP="009C6E87">
      <w:r>
        <w:t>The Work</w:t>
      </w:r>
      <w:r w:rsidR="006D3C68">
        <w:t xml:space="preserve"> Order </w:t>
      </w:r>
      <w:r w:rsidR="00E948E6">
        <w:t>(</w:t>
      </w:r>
      <w:del w:id="151" w:author="Roe, Cameron (C.)" w:date="2021-06-14T14:18:00Z">
        <w:r w:rsidR="006D3C68" w:rsidDel="00A2540C">
          <w:delText>AA-</w:delText>
        </w:r>
      </w:del>
      <w:ins w:id="152" w:author="Roe, Cameron (C.)" w:date="2021-06-14T14:18:00Z">
        <w:r w:rsidR="00A2540C">
          <w:t>A-</w:t>
        </w:r>
      </w:ins>
      <w:r w:rsidR="006D3C68">
        <w:t>WO</w:t>
      </w:r>
      <w:r w:rsidR="00E948E6">
        <w:t>)</w:t>
      </w:r>
      <w:r>
        <w:t xml:space="preserve"> </w:t>
      </w:r>
      <w:r w:rsidR="008F32F0">
        <w:t>and</w:t>
      </w:r>
      <w:r>
        <w:t xml:space="preserve"> each item addressed on the front of the Work Order, will be a permanent record of all work accomplished. It will contain the signature of the technician who accomplished the work, and the inspector who inspected the work.</w:t>
      </w:r>
    </w:p>
    <w:p w14:paraId="6BC599C1" w14:textId="1FD79F46" w:rsidR="009C6E87" w:rsidRDefault="009C6E87" w:rsidP="009C6E87">
      <w:r>
        <w:t xml:space="preserve">This record will reflect in detail what work was accomplished, and the parts used, and will be maintained on file for a period of not less than two years in the Alta Avionics, LLC’s </w:t>
      </w:r>
      <w:r w:rsidR="008F32F0">
        <w:t>records</w:t>
      </w:r>
      <w:r>
        <w:t xml:space="preserve"> system</w:t>
      </w:r>
    </w:p>
    <w:p w14:paraId="16A86B70" w14:textId="51752C66" w:rsidR="009C6E87" w:rsidRDefault="009C6E87" w:rsidP="009C6E87">
      <w:r>
        <w:t xml:space="preserve">Inspections conducted may include one or more of the following; Preliminary, Hidden Damage, In-Progress, and Final. They shall be recorded on the appropriate </w:t>
      </w:r>
      <w:r w:rsidR="00A71080">
        <w:t xml:space="preserve">Form </w:t>
      </w:r>
      <w:del w:id="153" w:author="Roe, Cameron (C.)" w:date="2021-06-14T14:18:00Z">
        <w:r w:rsidR="00052457" w:rsidDel="00A2540C">
          <w:delText>AA-</w:delText>
        </w:r>
      </w:del>
      <w:ins w:id="154" w:author="Roe, Cameron (C.)" w:date="2021-06-14T14:18:00Z">
        <w:r w:rsidR="00A2540C">
          <w:t>A-</w:t>
        </w:r>
      </w:ins>
      <w:r w:rsidR="00052457">
        <w:t>WO</w:t>
      </w:r>
      <w:r w:rsidR="00E948E6">
        <w:t>.</w:t>
      </w:r>
    </w:p>
    <w:p w14:paraId="562E77EF" w14:textId="77777777" w:rsidR="009C6E87" w:rsidRDefault="009C6E87" w:rsidP="009C6E87"/>
    <w:p w14:paraId="4FBBFA45" w14:textId="77777777" w:rsidR="009C6E87" w:rsidRDefault="009C6E87" w:rsidP="009C6E87">
      <w:pPr>
        <w:sectPr w:rsidR="009C6E87" w:rsidSect="00981196">
          <w:pgSz w:w="12240" w:h="15840"/>
          <w:pgMar w:top="1440" w:right="1440" w:bottom="1440" w:left="1440" w:header="720" w:footer="720" w:gutter="0"/>
          <w:pgNumType w:start="1" w:chapStyle="1"/>
          <w:cols w:space="720"/>
          <w:docGrid w:linePitch="360"/>
        </w:sectPr>
      </w:pPr>
    </w:p>
    <w:p w14:paraId="797CF8DD" w14:textId="4BFB1A34" w:rsidR="009C6E87" w:rsidRDefault="009C6E87" w:rsidP="009C6E87">
      <w:pPr>
        <w:pStyle w:val="Heading1"/>
      </w:pPr>
      <w:bookmarkStart w:id="155" w:name="_Toc68018452"/>
      <w:r>
        <w:lastRenderedPageBreak/>
        <w:t xml:space="preserve">Record </w:t>
      </w:r>
      <w:r w:rsidR="00E948E6">
        <w:t>of</w:t>
      </w:r>
      <w:r>
        <w:t xml:space="preserve"> Test, Repair </w:t>
      </w:r>
      <w:r w:rsidR="00052457">
        <w:t>a</w:t>
      </w:r>
      <w:r>
        <w:t>nd/</w:t>
      </w:r>
      <w:r w:rsidR="00052457">
        <w:t>o</w:t>
      </w:r>
      <w:r>
        <w:t>r Calibration</w:t>
      </w:r>
      <w:bookmarkEnd w:id="155"/>
    </w:p>
    <w:p w14:paraId="4A642148" w14:textId="6BA72C18" w:rsidR="009C6E87" w:rsidRDefault="009C6E87" w:rsidP="009C6E87">
      <w:r>
        <w:t>The records of all tests, repairs and/or calibrations (as required), will be entered or referred to on</w:t>
      </w:r>
      <w:r w:rsidR="00052457">
        <w:t xml:space="preserve"> </w:t>
      </w:r>
      <w:del w:id="156" w:author="Roe, Cameron (C.)" w:date="2021-06-14T14:18:00Z">
        <w:r w:rsidR="00052457" w:rsidDel="00A2540C">
          <w:delText>AA-</w:delText>
        </w:r>
      </w:del>
      <w:ins w:id="157" w:author="Roe, Cameron (C.)" w:date="2021-06-14T14:18:00Z">
        <w:r w:rsidR="00A2540C">
          <w:t>A-</w:t>
        </w:r>
      </w:ins>
      <w:r w:rsidR="00052457">
        <w:t xml:space="preserve">WO </w:t>
      </w:r>
      <w:r>
        <w:t xml:space="preserve">that is undergoing test, or calibration. Such records will be completed by the technician and inspector, and made part of the appropriate work order in the Alta Avionics LLC’s </w:t>
      </w:r>
      <w:r w:rsidR="008F32F0">
        <w:t>records</w:t>
      </w:r>
      <w:r>
        <w:t xml:space="preserve"> system.</w:t>
      </w:r>
    </w:p>
    <w:p w14:paraId="7E5DAFAE" w14:textId="77777777" w:rsidR="009C6E87" w:rsidRDefault="009C6E87" w:rsidP="009C6E87"/>
    <w:p w14:paraId="6B298EF5" w14:textId="77777777" w:rsidR="009C6E87" w:rsidRDefault="009C6E87" w:rsidP="009C6E87">
      <w:pPr>
        <w:sectPr w:rsidR="009C6E87" w:rsidSect="00981196">
          <w:pgSz w:w="12240" w:h="15840"/>
          <w:pgMar w:top="1440" w:right="1440" w:bottom="1440" w:left="1440" w:header="720" w:footer="720" w:gutter="0"/>
          <w:pgNumType w:start="1" w:chapStyle="1"/>
          <w:cols w:space="720"/>
          <w:docGrid w:linePitch="360"/>
        </w:sectPr>
      </w:pPr>
    </w:p>
    <w:p w14:paraId="345E4ACF" w14:textId="77777777" w:rsidR="009C6E87" w:rsidRDefault="009C6E87" w:rsidP="009C6E87">
      <w:pPr>
        <w:pStyle w:val="Heading1"/>
      </w:pPr>
      <w:bookmarkStart w:id="158" w:name="_Toc68018453"/>
      <w:r>
        <w:lastRenderedPageBreak/>
        <w:t>Service Difficulty Reporting (SDR)</w:t>
      </w:r>
      <w:bookmarkEnd w:id="158"/>
    </w:p>
    <w:p w14:paraId="2068C024" w14:textId="77777777" w:rsidR="009C6E87" w:rsidRDefault="009C6E87" w:rsidP="009C6E87">
      <w:r>
        <w:t>During performance of maintenance, repair, inspection and alteration activities, the Repair Station may discover conditions of wear, corrosion, system failure, ground faults and electrical shorts, discrete component failure, integrated circuit failure, or other defects of a nature which is unexpected based on the guidelines of the manufacturer’s maintenance data, or on the basis of industry experience.</w:t>
      </w:r>
    </w:p>
    <w:p w14:paraId="6D9FEFDB" w14:textId="77777777" w:rsidR="009C6E87" w:rsidRDefault="009C6E87" w:rsidP="009C6E87">
      <w:r>
        <w:t>FAA Data Systems Branch (AFS-620) has developed the Service Difficulty Reporting System as an industry reporting website for service difficulty reporting. 14 CFR §145.221 requires all repair stations to report such findings within 96 hours of their discovery.</w:t>
      </w:r>
    </w:p>
    <w:p w14:paraId="2BC1890A" w14:textId="77777777" w:rsidR="009C6E87" w:rsidRDefault="009C6E87" w:rsidP="009C6E87">
      <w:r>
        <w:t>The Chief Inspector is primarily responsible for ensuring reports to the FAA are created within that time period.</w:t>
      </w:r>
    </w:p>
    <w:p w14:paraId="3AB30E70" w14:textId="77777777" w:rsidR="009C6E87" w:rsidRDefault="009C6E87" w:rsidP="009C6E87">
      <w:r>
        <w:t>These reports are not to be sent to the FAA/Flight Standards District Office; they are to be filed via the Service Difficulty Reporting site at: http://av-info.faa.gov/SDRx/</w:t>
      </w:r>
    </w:p>
    <w:p w14:paraId="023DB54F" w14:textId="77777777" w:rsidR="009C6E87" w:rsidRDefault="009C6E87" w:rsidP="009C6E87">
      <w:r>
        <w:t>For aircraft operated under 14 CFR 91 rules, the Repair Station is responsible for Service Difficulty Reports, not the aircraft operator.</w:t>
      </w:r>
    </w:p>
    <w:p w14:paraId="14614A47" w14:textId="77777777" w:rsidR="009C6E87" w:rsidRDefault="009C6E87" w:rsidP="009C6E87">
      <w:r>
        <w:t xml:space="preserve">For aircraft operated under 14 CFR 121 and 135, the operator is responsible for Service Difficulty Reports. However, when the Repair Station performs maintenance for a part 121 or 135 operator, the Repair Station is responsible for notifying the operator of a reportable condition in the most expeditious manner possible. The operator may instruct the Repair Station to file the report on his behalf, or may choose to file a report himself. Whether or not the responsibility is assumed by the operator, or the Repair Station, the </w:t>
      </w:r>
      <w:proofErr w:type="gramStart"/>
      <w:r>
        <w:t>96 hour</w:t>
      </w:r>
      <w:proofErr w:type="gramEnd"/>
      <w:r>
        <w:t xml:space="preserve"> rule applies regardless.</w:t>
      </w:r>
    </w:p>
    <w:p w14:paraId="736B5092" w14:textId="77777777" w:rsidR="009C6E87" w:rsidRDefault="009C6E87" w:rsidP="009C6E87">
      <w:r>
        <w:t>Each Chief Inspector, Quality Assurance Manager, and Facility Manager will have a user ID with which to log into the FAA Service Difficulty Reporting System, and following the instructions on that website will submit a report of the apparent malfunction or defect. Paper or electronic copies of the report are not required to be maintained with the Repair Station. The Repair Station’s Principal Inspectors have access to those records online.</w:t>
      </w:r>
    </w:p>
    <w:p w14:paraId="2CC49158" w14:textId="77777777" w:rsidR="009C6E87" w:rsidRDefault="009C6E87" w:rsidP="009C6E87"/>
    <w:p w14:paraId="0C08AD85" w14:textId="77777777" w:rsidR="009C6E87" w:rsidRDefault="009C6E87" w:rsidP="009C6E87">
      <w:pPr>
        <w:sectPr w:rsidR="009C6E87" w:rsidSect="00981196">
          <w:pgSz w:w="12240" w:h="15840"/>
          <w:pgMar w:top="1440" w:right="1440" w:bottom="1440" w:left="1440" w:header="720" w:footer="720" w:gutter="0"/>
          <w:pgNumType w:start="1" w:chapStyle="1"/>
          <w:cols w:space="720"/>
          <w:docGrid w:linePitch="360"/>
        </w:sectPr>
      </w:pPr>
    </w:p>
    <w:p w14:paraId="43F584E8" w14:textId="77777777" w:rsidR="009C6E87" w:rsidRDefault="009F6AF5" w:rsidP="009F6AF5">
      <w:pPr>
        <w:pStyle w:val="Heading1"/>
      </w:pPr>
      <w:bookmarkStart w:id="159" w:name="_Toc68018454"/>
      <w:r>
        <w:lastRenderedPageBreak/>
        <w:t>Inspection Personnel</w:t>
      </w:r>
      <w:bookmarkEnd w:id="159"/>
    </w:p>
    <w:p w14:paraId="3CF89DF6" w14:textId="1A47B811" w:rsidR="009C6E87" w:rsidRDefault="009C6E87" w:rsidP="009C6E87">
      <w:r>
        <w:t>The qualifications of inspection personnel are based on previous experience, classroom</w:t>
      </w:r>
      <w:r w:rsidR="009F6AF5">
        <w:t xml:space="preserve"> </w:t>
      </w:r>
      <w:r>
        <w:t>training,</w:t>
      </w:r>
      <w:r w:rsidR="00743C2D">
        <w:t xml:space="preserve"> on the job training (OJT)</w:t>
      </w:r>
      <w:r>
        <w:t xml:space="preserve">, and other factors as determined by the Chief Inspector and </w:t>
      </w:r>
      <w:r w:rsidR="001E5F81">
        <w:t>Alta</w:t>
      </w:r>
      <w:r>
        <w:t xml:space="preserve"> Avionics</w:t>
      </w:r>
      <w:r w:rsidR="00743C2D">
        <w:t>, LLC</w:t>
      </w:r>
      <w:r w:rsidR="009F6AF5">
        <w:t xml:space="preserve"> </w:t>
      </w:r>
      <w:r>
        <w:t>General Manager.</w:t>
      </w:r>
    </w:p>
    <w:p w14:paraId="28D0AC80" w14:textId="317290DD" w:rsidR="009C6E87" w:rsidRDefault="009C6E87" w:rsidP="009C6E87">
      <w:r>
        <w:t>Inspection personnel will have a working knowledge of, and be proficient with all</w:t>
      </w:r>
      <w:r w:rsidR="009F6AF5">
        <w:t xml:space="preserve"> </w:t>
      </w:r>
      <w:r>
        <w:t>inspection methods, techniques, and equipment used in their specialty to determine the</w:t>
      </w:r>
      <w:r w:rsidR="009F6AF5">
        <w:t xml:space="preserve"> </w:t>
      </w:r>
      <w:r>
        <w:t>quality, or airworthiness of an article undergoing maintenance, or alteration. Inspection</w:t>
      </w:r>
      <w:r w:rsidR="009F6AF5">
        <w:t xml:space="preserve"> </w:t>
      </w:r>
      <w:r>
        <w:t>personnel are required to have a working knowledge of the applicable CFR's.</w:t>
      </w:r>
      <w:r w:rsidR="009F6AF5">
        <w:t xml:space="preserve"> </w:t>
      </w:r>
      <w:r>
        <w:t>Manufacturer specifications regarding tolerances, limits, and maintenance procedures of</w:t>
      </w:r>
      <w:r w:rsidR="009F6AF5">
        <w:t xml:space="preserve"> </w:t>
      </w:r>
      <w:r>
        <w:t>the product undergoing inspection are available to all inspection personnel, as well as</w:t>
      </w:r>
      <w:r w:rsidR="009F6AF5">
        <w:t xml:space="preserve"> </w:t>
      </w:r>
      <w:r>
        <w:t>other forms of inspection information, such as FAA Airworthiness Directives</w:t>
      </w:r>
      <w:ins w:id="160" w:author="Roe, Cameron (C.)" w:date="2021-06-15T17:35:00Z">
        <w:r w:rsidR="00EF1A3B">
          <w:t xml:space="preserve"> </w:t>
        </w:r>
      </w:ins>
      <w:ins w:id="161" w:author="Roe, Cameron (C.)" w:date="2021-06-15T16:50:00Z">
        <w:r w:rsidR="005232FF">
          <w:t>(AD)</w:t>
        </w:r>
      </w:ins>
      <w:r>
        <w:t xml:space="preserve">, </w:t>
      </w:r>
      <w:del w:id="162" w:author="Roe, Cameron (C.)" w:date="2021-06-15T16:51:00Z">
        <w:r w:rsidDel="005232FF">
          <w:delText>and</w:delText>
        </w:r>
        <w:r w:rsidR="009F6AF5" w:rsidDel="005232FF">
          <w:delText xml:space="preserve"> </w:delText>
        </w:r>
      </w:del>
      <w:r>
        <w:t xml:space="preserve">manufacturer’s </w:t>
      </w:r>
      <w:del w:id="163" w:author="Roe, Cameron (C.)" w:date="2021-06-15T17:35:00Z">
        <w:r w:rsidDel="00EF1A3B">
          <w:delText xml:space="preserve">bulletins </w:delText>
        </w:r>
      </w:del>
      <w:ins w:id="164" w:author="Roe, Cameron (C.)" w:date="2021-06-15T17:35:00Z">
        <w:r w:rsidR="00EF1A3B">
          <w:t>bulletins,</w:t>
        </w:r>
      </w:ins>
      <w:ins w:id="165" w:author="Roe, Cameron (C.)" w:date="2021-06-15T16:50:00Z">
        <w:r w:rsidR="005232FF">
          <w:t xml:space="preserve"> service bulletins </w:t>
        </w:r>
      </w:ins>
      <w:r>
        <w:t>and service information. Maintenance manuals, engineering</w:t>
      </w:r>
      <w:r w:rsidR="009F6AF5">
        <w:t xml:space="preserve"> </w:t>
      </w:r>
      <w:r>
        <w:t xml:space="preserve">letters, service letters, FAA regulations, Airworthiness Directives, </w:t>
      </w:r>
      <w:ins w:id="166" w:author="Roe, Cameron (C.)" w:date="2021-06-16T16:55:00Z">
        <w:r w:rsidR="00890AD1">
          <w:t xml:space="preserve">Instructions for Continued Airworthiness (ICA), </w:t>
        </w:r>
      </w:ins>
      <w:r>
        <w:t>and other pertinent</w:t>
      </w:r>
      <w:r w:rsidR="009F6AF5">
        <w:t xml:space="preserve"> </w:t>
      </w:r>
      <w:r>
        <w:t>information, is available to all inspection personnel in current form.</w:t>
      </w:r>
    </w:p>
    <w:p w14:paraId="687684F0" w14:textId="77777777" w:rsidR="009C6E87" w:rsidRDefault="009C6E87" w:rsidP="009C6E87">
      <w:r>
        <w:t>Inspection personnel will have available, and be familiar with, current specifications</w:t>
      </w:r>
      <w:r w:rsidR="009F6AF5">
        <w:t xml:space="preserve"> </w:t>
      </w:r>
      <w:r>
        <w:t>involving inspection tolerance, limits, and procedures, as set forth by the manufacturer of</w:t>
      </w:r>
      <w:r w:rsidR="009F6AF5">
        <w:t xml:space="preserve"> </w:t>
      </w:r>
      <w:r>
        <w:t>the product undergoing inspection, or other forms of inspection information, such as;</w:t>
      </w:r>
      <w:r w:rsidR="009F6AF5">
        <w:t xml:space="preserve"> </w:t>
      </w:r>
      <w:r>
        <w:t>Airworthiness Directives, bulletins, etc.</w:t>
      </w:r>
    </w:p>
    <w:p w14:paraId="25D6CE3F" w14:textId="77777777" w:rsidR="009C6E87" w:rsidRDefault="009C6E87" w:rsidP="009C6E87">
      <w:r>
        <w:t>Inspection personnel must remain current with changes in equipment, technical data,</w:t>
      </w:r>
      <w:r w:rsidR="009F6AF5">
        <w:t xml:space="preserve"> </w:t>
      </w:r>
      <w:r>
        <w:t>inspection equipment, and techniques. This will be accomplished through OJT, and</w:t>
      </w:r>
      <w:r w:rsidR="009F6AF5">
        <w:t xml:space="preserve"> </w:t>
      </w:r>
      <w:r>
        <w:t>recurrent training, as directed by the Chief Inspector, or his/her designee. All training</w:t>
      </w:r>
      <w:r w:rsidR="009F6AF5">
        <w:t xml:space="preserve"> </w:t>
      </w:r>
      <w:r>
        <w:t>will be documented in the employee’s Training Records.</w:t>
      </w:r>
    </w:p>
    <w:p w14:paraId="3CB2FF4F" w14:textId="77777777" w:rsidR="009C6E87" w:rsidRDefault="009C6E87" w:rsidP="009C6E87">
      <w:r>
        <w:t>Proficiency of inspection personnel is determined by the Chief Inspector through the</w:t>
      </w:r>
      <w:r w:rsidR="009F6AF5">
        <w:t xml:space="preserve"> </w:t>
      </w:r>
      <w:r>
        <w:t>evaluation of experience (inspections performed) on the type of equipment undergoing</w:t>
      </w:r>
      <w:r w:rsidR="009F6AF5">
        <w:t xml:space="preserve"> </w:t>
      </w:r>
      <w:r>
        <w:t>inspection, and the types of inspection methods used. Changes in inspection types,</w:t>
      </w:r>
      <w:r w:rsidR="009F6AF5">
        <w:t xml:space="preserve"> </w:t>
      </w:r>
      <w:r>
        <w:t>inspection methods used, and equipment types, will dictate the need for further evaluation</w:t>
      </w:r>
      <w:r w:rsidR="009F6AF5">
        <w:t xml:space="preserve"> </w:t>
      </w:r>
      <w:r>
        <w:t>of inspection personnel by the Chief Inspector. When such needs arise, the evaluation</w:t>
      </w:r>
      <w:r w:rsidR="009F6AF5">
        <w:t xml:space="preserve"> </w:t>
      </w:r>
      <w:r>
        <w:t>will be documented and maintained in the employee’s training records.</w:t>
      </w:r>
    </w:p>
    <w:p w14:paraId="39F94AEC" w14:textId="77777777" w:rsidR="009F6AF5" w:rsidRDefault="009C6E87" w:rsidP="009C6E87">
      <w:r>
        <w:t>Inspection personnel need not to have performed the type of repair or alteration which</w:t>
      </w:r>
      <w:r w:rsidR="009F6AF5">
        <w:t xml:space="preserve"> </w:t>
      </w:r>
      <w:r>
        <w:t>they are required to inspect; only that they are familiar with, and proficient in the</w:t>
      </w:r>
      <w:r w:rsidR="009F6AF5">
        <w:t xml:space="preserve"> </w:t>
      </w:r>
      <w:r>
        <w:t>interpretation and application of the processes and procedures used to perform that work.</w:t>
      </w:r>
      <w:r w:rsidR="009F6AF5">
        <w:t xml:space="preserve"> </w:t>
      </w:r>
    </w:p>
    <w:p w14:paraId="2BBC15AE" w14:textId="77777777" w:rsidR="009C6E87" w:rsidRDefault="009C6E87" w:rsidP="009C6E87">
      <w:r>
        <w:t>Inspection personnel and their authority will be listed in the Roster of Repair Station</w:t>
      </w:r>
      <w:r w:rsidR="009F6AF5">
        <w:t xml:space="preserve"> </w:t>
      </w:r>
      <w:r>
        <w:t>Personnel. Personnel authorized to approve an article for return to service must be</w:t>
      </w:r>
      <w:r w:rsidR="009F6AF5">
        <w:t xml:space="preserve"> </w:t>
      </w:r>
      <w:r>
        <w:t>certificated under 14 CFR Part 65, and must read, write, and understand English.</w:t>
      </w:r>
    </w:p>
    <w:p w14:paraId="699874CC" w14:textId="77777777" w:rsidR="009F6AF5" w:rsidRDefault="009F6AF5" w:rsidP="009C6E87">
      <w:pPr>
        <w:sectPr w:rsidR="009F6AF5" w:rsidSect="00981196">
          <w:pgSz w:w="12240" w:h="15840"/>
          <w:pgMar w:top="1440" w:right="1440" w:bottom="1440" w:left="1440" w:header="720" w:footer="720" w:gutter="0"/>
          <w:pgNumType w:start="1" w:chapStyle="1"/>
          <w:cols w:space="720"/>
          <w:docGrid w:linePitch="360"/>
        </w:sectPr>
      </w:pPr>
    </w:p>
    <w:p w14:paraId="18C5A5FB" w14:textId="02467895" w:rsidR="009F6AF5" w:rsidRDefault="009F6AF5" w:rsidP="009F6AF5">
      <w:pPr>
        <w:pStyle w:val="Heading1"/>
      </w:pPr>
      <w:bookmarkStart w:id="167" w:name="_Toc68018455"/>
      <w:r>
        <w:lastRenderedPageBreak/>
        <w:t xml:space="preserve">Procedures </w:t>
      </w:r>
      <w:r w:rsidR="00CF01B1">
        <w:t>for</w:t>
      </w:r>
      <w:r>
        <w:t xml:space="preserve"> Insuring Technical Data Currency</w:t>
      </w:r>
      <w:bookmarkEnd w:id="167"/>
    </w:p>
    <w:p w14:paraId="717D48ED" w14:textId="3B96BC9F" w:rsidR="009F6AF5" w:rsidRDefault="009F6AF5" w:rsidP="009F6AF5">
      <w:r>
        <w:t>Alta Avionics, LLC technical and inspection personnel have the following sources of technical information available; online</w:t>
      </w:r>
      <w:r w:rsidR="00C0072E">
        <w:t xml:space="preserve">, </w:t>
      </w:r>
      <w:r>
        <w:t>CD ROM</w:t>
      </w:r>
      <w:r w:rsidR="00C0072E">
        <w:t xml:space="preserve">, or ATP microfiche library, </w:t>
      </w:r>
      <w:r>
        <w:t>provided by, or approved by the manufacturers as well as printed publications.</w:t>
      </w:r>
    </w:p>
    <w:p w14:paraId="6E639585" w14:textId="70CC7E1C" w:rsidR="009F6AF5" w:rsidRDefault="009F6AF5" w:rsidP="009F6AF5">
      <w:del w:id="168" w:author="Roe, Cameron (C.)" w:date="2021-06-14T14:20:00Z">
        <w:r w:rsidDel="00A2540C">
          <w:delText xml:space="preserve">Each printed manual will be labeled with </w:delText>
        </w:r>
        <w:r w:rsidRPr="00052457" w:rsidDel="00A2540C">
          <w:delText xml:space="preserve">a manual label </w:delText>
        </w:r>
        <w:r w:rsidR="00052457" w:rsidRPr="00052457" w:rsidDel="00A2540C">
          <w:delText>AA-</w:delText>
        </w:r>
        <w:r w:rsidR="00052457" w:rsidDel="00A2540C">
          <w:delText xml:space="preserve">ML </w:delText>
        </w:r>
        <w:r w:rsidDel="00A2540C">
          <w:delText xml:space="preserve">showing it as the working manual for Alta Avionics, LLC (sample of label in the Forms Manual). This label will also state that it is the responsibility of the individual performing the maintenance/repair of an appliance or aircraft to verify the currency of the manual being used. </w:delText>
        </w:r>
      </w:del>
      <w:r>
        <w:t>If approved current data is not available, the repair will be suspended until appropriate current data is obtained.</w:t>
      </w:r>
    </w:p>
    <w:p w14:paraId="7D6BFF08" w14:textId="700EF97F" w:rsidR="009F6AF5" w:rsidRDefault="009F6AF5" w:rsidP="009F6AF5">
      <w:r>
        <w:t xml:space="preserve">Current publication indexes are available online, </w:t>
      </w:r>
      <w:r w:rsidR="00C0072E">
        <w:t>or</w:t>
      </w:r>
      <w:r>
        <w:t xml:space="preserve"> on manufacturer’s CD ROM. For publication indexes not available online, the Quality Assurance Manager will contact each manufacturer annually and verify that these indexes are current. If such indexes are not </w:t>
      </w:r>
      <w:r w:rsidRPr="00D31B87">
        <w:t>available, verify that the manuals being used at Alta Avionics, LLC. are current editions. If the manufacturer no longer issues updates to a technical manual, it shall be dated and identified as “Static”</w:t>
      </w:r>
      <w:del w:id="169" w:author="Roe, Cameron (C.)" w:date="2021-06-14T14:20:00Z">
        <w:r w:rsidRPr="00D31B87" w:rsidDel="00A2540C">
          <w:delText xml:space="preserve"> on the label</w:delText>
        </w:r>
      </w:del>
      <w:r w:rsidRPr="00D31B87">
        <w:t>.</w:t>
      </w:r>
    </w:p>
    <w:p w14:paraId="3323CF84" w14:textId="6C66D123" w:rsidR="009F6AF5" w:rsidRDefault="009F6AF5" w:rsidP="009F6AF5">
      <w:r>
        <w:t xml:space="preserve">The Quality Assurance Manager is accountable to the Chief Inspector to </w:t>
      </w:r>
      <w:r w:rsidR="00C0072E">
        <w:t>e</w:t>
      </w:r>
      <w:r>
        <w:t>nsure that revisions received for repair/maintenance manuals are inserted in a timely manner.</w:t>
      </w:r>
    </w:p>
    <w:p w14:paraId="7FDCCD4C" w14:textId="77777777" w:rsidR="009F6AF5" w:rsidRDefault="009F6AF5" w:rsidP="009F6AF5">
      <w:r>
        <w:t>The Quality Assurance Manager is responsible to the Chief Inspector for the Technical Data Program. In the absence of the Quality Assurance Manager, the Chief Inspector, or his/her designee, will administer the technical data program.</w:t>
      </w:r>
    </w:p>
    <w:p w14:paraId="54BCCE59" w14:textId="77777777" w:rsidR="009F6AF5" w:rsidRDefault="009F6AF5" w:rsidP="009F6AF5">
      <w:pPr>
        <w:sectPr w:rsidR="009F6AF5" w:rsidSect="00981196">
          <w:pgSz w:w="12240" w:h="15840"/>
          <w:pgMar w:top="1440" w:right="1440" w:bottom="1440" w:left="1440" w:header="720" w:footer="720" w:gutter="0"/>
          <w:pgNumType w:start="1" w:chapStyle="1"/>
          <w:cols w:space="720"/>
          <w:docGrid w:linePitch="360"/>
        </w:sectPr>
      </w:pPr>
    </w:p>
    <w:p w14:paraId="6A452258" w14:textId="102CBACB" w:rsidR="009F6AF5" w:rsidRDefault="009F6AF5" w:rsidP="009F6AF5">
      <w:pPr>
        <w:pStyle w:val="Heading1"/>
      </w:pPr>
      <w:bookmarkStart w:id="170" w:name="_Toc68018456"/>
      <w:r>
        <w:lastRenderedPageBreak/>
        <w:t xml:space="preserve">Calibration </w:t>
      </w:r>
      <w:ins w:id="171" w:author="Roe, Cameron (C.)" w:date="2021-06-15T17:34:00Z">
        <w:r w:rsidR="00EF1A3B">
          <w:t>o</w:t>
        </w:r>
      </w:ins>
      <w:del w:id="172" w:author="Roe, Cameron (C.)" w:date="2021-06-15T17:34:00Z">
        <w:r w:rsidDel="00EF1A3B">
          <w:delText>O</w:delText>
        </w:r>
      </w:del>
      <w:r>
        <w:t>f Test Equipment, Tools, Special Tools</w:t>
      </w:r>
      <w:bookmarkEnd w:id="170"/>
    </w:p>
    <w:p w14:paraId="0F182F75" w14:textId="48A7056F" w:rsidR="00AE3FC6" w:rsidRDefault="009F6AF5" w:rsidP="009F6AF5">
      <w:r>
        <w:t xml:space="preserve">Alta Avionics, LLC will maintain records to assure that all inspection tools, </w:t>
      </w:r>
      <w:ins w:id="173" w:author="Roe, Cameron (C.)" w:date="2021-06-19T11:07:00Z">
        <w:r w:rsidR="00273BE5">
          <w:t xml:space="preserve">measurement devices, </w:t>
        </w:r>
      </w:ins>
      <w:r>
        <w:t xml:space="preserve">special tools, and precision test equipment are kept within tolerance. Calibration intervals shall be determined by purpose, stability, and degree of use. The maximum interval shall be twelve (12) months, including the last day of the month in which the calibration is due, </w:t>
      </w:r>
      <w:r w:rsidR="00AE3FC6">
        <w:t xml:space="preserve">unless specified by the manufacture as greater or recommended as otherwise. </w:t>
      </w:r>
    </w:p>
    <w:p w14:paraId="29D46850" w14:textId="629F29EC" w:rsidR="009F6AF5" w:rsidRDefault="009F6AF5" w:rsidP="009F6AF5">
      <w:r>
        <w:t xml:space="preserve">Records of equipment test and calibration will contain calibration dates, methods, software status (when appropriate) and time periods used. Records will be found </w:t>
      </w:r>
      <w:r w:rsidR="007E7A51">
        <w:t>either by hardcopy or digitally</w:t>
      </w:r>
      <w:r>
        <w:t>. Alta Avionics will require software accuracy checked and verified on all applicable test equipment at time of calibration.</w:t>
      </w:r>
    </w:p>
    <w:p w14:paraId="54B286C6" w14:textId="49511A93" w:rsidR="009F6AF5" w:rsidRDefault="009F6AF5" w:rsidP="009F6AF5">
      <w:r>
        <w:t>Each piece of test equipment will maintain calibration traceable to the National Institute of Standards and Technology</w:t>
      </w:r>
      <w:ins w:id="174" w:author="Roe, Cameron (C.)" w:date="2021-06-19T10:57:00Z">
        <w:r w:rsidR="005C755B">
          <w:t xml:space="preserve"> (NIST)</w:t>
        </w:r>
      </w:ins>
      <w:r>
        <w:t>, or other standards acceptable to FAA, with the exception of equipment identified as “Reference Only”. “Reference Only” equipment will not be used for approval to Return to Service any component or system that is repaired, overhauled, or installed by Alta Avionics, LLC.</w:t>
      </w:r>
    </w:p>
    <w:p w14:paraId="5FE93F3B" w14:textId="77777777" w:rsidR="009F6AF5" w:rsidRDefault="009F6AF5" w:rsidP="009F6AF5">
      <w:r>
        <w:t>Equipment requiring calibration before use will be identified with a placard.</w:t>
      </w:r>
    </w:p>
    <w:p w14:paraId="122BAA74" w14:textId="77777777" w:rsidR="009F6AF5" w:rsidRDefault="009F6AF5" w:rsidP="009F6AF5">
      <w:r>
        <w:t>“Special tools” are calibrated per manufacturer’s recommendations, and records will be found in Alta Avionics, LLC’s software and available on all computer terminals.</w:t>
      </w:r>
    </w:p>
    <w:p w14:paraId="3036ECD3" w14:textId="77777777" w:rsidR="009F6AF5" w:rsidRDefault="009F6AF5" w:rsidP="009F6AF5">
      <w:r>
        <w:t>Changes to the calibration interval beyond that recommended by the manufacturer will require FAA approval. The Chief Inspector or his/her designee will submit a letter with historical calibration results attached, to the FAA/CHDO requesting FAA approval.</w:t>
      </w:r>
    </w:p>
    <w:p w14:paraId="46281579" w14:textId="3DC183CF" w:rsidR="009F6AF5" w:rsidRDefault="009F6AF5" w:rsidP="009F6AF5">
      <w:r>
        <w:t xml:space="preserve">Each piece of test equipment will have a unique “Identification No.” attached to it, and </w:t>
      </w:r>
      <w:del w:id="175" w:author="Roe, Cameron (C.)" w:date="2021-06-14T14:28:00Z">
        <w:r w:rsidR="00CF01B1" w:rsidDel="0018486B">
          <w:delText>a ”Calibration</w:delText>
        </w:r>
      </w:del>
      <w:ins w:id="176" w:author="Roe, Cameron (C.)" w:date="2021-06-14T14:28:00Z">
        <w:r w:rsidR="0018486B">
          <w:t>a” Calibration</w:t>
        </w:r>
      </w:ins>
      <w:r>
        <w:t xml:space="preserve">” sticker clearly displayed with current calibration vendor and date, and next “Cal Due" date. </w:t>
      </w:r>
    </w:p>
    <w:p w14:paraId="0ACC8CFD" w14:textId="6D9049A2" w:rsidR="009F6AF5" w:rsidRDefault="009F6AF5" w:rsidP="009F6AF5">
      <w:r>
        <w:t>Alta Avionics, LLC has identified a need to implement a test equipment</w:t>
      </w:r>
      <w:r w:rsidR="00D168D6">
        <w:t xml:space="preserve"> </w:t>
      </w:r>
      <w:r>
        <w:t xml:space="preserve">equivalency during the overhaul/repair bench procedure. </w:t>
      </w:r>
      <w:r w:rsidR="00A55A41">
        <w:t>A</w:t>
      </w:r>
      <w:r>
        <w:t xml:space="preserve"> procedure</w:t>
      </w:r>
      <w:r w:rsidR="00D168D6">
        <w:t xml:space="preserve"> </w:t>
      </w:r>
      <w:r>
        <w:t>has been implemented to ensure all personnel have a resource for determining</w:t>
      </w:r>
      <w:r w:rsidR="00D168D6">
        <w:t xml:space="preserve"> </w:t>
      </w:r>
      <w:r>
        <w:t xml:space="preserve">equivalent test equipment suitability. See Detailed Procedure </w:t>
      </w:r>
      <w:ins w:id="177" w:author="Roe, Cameron (C.)" w:date="2021-06-19T11:14:00Z">
        <w:r w:rsidR="006B3BAF">
          <w:t>M</w:t>
        </w:r>
      </w:ins>
      <w:del w:id="178" w:author="Roe, Cameron (C.)" w:date="2021-06-19T11:14:00Z">
        <w:r w:rsidDel="006B3BAF">
          <w:delText>m</w:delText>
        </w:r>
      </w:del>
      <w:r>
        <w:t>anual for</w:t>
      </w:r>
      <w:r w:rsidR="00D168D6">
        <w:t xml:space="preserve"> </w:t>
      </w:r>
      <w:r>
        <w:t>procedure reference.</w:t>
      </w:r>
    </w:p>
    <w:p w14:paraId="64498B11" w14:textId="6AA6EBB0" w:rsidR="009F6AF5" w:rsidRDefault="009F6AF5" w:rsidP="009F6AF5">
      <w:r>
        <w:t>Employee owned tools and test equipment that require calibration must be</w:t>
      </w:r>
      <w:r w:rsidR="00D168D6">
        <w:t xml:space="preserve"> </w:t>
      </w:r>
      <w:r>
        <w:t>identified, calibrated, and documented in the same manner as company owned</w:t>
      </w:r>
      <w:r w:rsidR="00D168D6">
        <w:t xml:space="preserve"> </w:t>
      </w:r>
      <w:r>
        <w:t xml:space="preserve">equipment. The tool/equipment must remain under the </w:t>
      </w:r>
      <w:r w:rsidR="00CF01B1">
        <w:t>owner’s</w:t>
      </w:r>
      <w:r>
        <w:t xml:space="preserve"> control at all</w:t>
      </w:r>
      <w:r w:rsidR="00D168D6">
        <w:t xml:space="preserve"> </w:t>
      </w:r>
      <w:r>
        <w:t>times.</w:t>
      </w:r>
    </w:p>
    <w:p w14:paraId="7468FE1D" w14:textId="77777777" w:rsidR="009F6AF5" w:rsidRDefault="009F6AF5" w:rsidP="009F6AF5">
      <w:r>
        <w:t>Equipment calibration facilities are qualified, and surveillance performed, with</w:t>
      </w:r>
      <w:r w:rsidR="00D168D6">
        <w:t xml:space="preserve"> </w:t>
      </w:r>
      <w:r>
        <w:t>the Vendor Audit process described in this manual.</w:t>
      </w:r>
    </w:p>
    <w:p w14:paraId="03729D75" w14:textId="77777777" w:rsidR="008173E5" w:rsidRDefault="009F6AF5" w:rsidP="009F6AF5">
      <w:pPr>
        <w:rPr>
          <w:ins w:id="179" w:author="Roe, Cameron (C.)" w:date="2021-06-19T11:35:00Z"/>
        </w:rPr>
      </w:pPr>
      <w:r w:rsidRPr="008173E5">
        <w:t>Equipment that</w:t>
      </w:r>
      <w:ins w:id="180" w:author="Roe, Cameron (C.)" w:date="2021-06-19T11:35:00Z">
        <w:r w:rsidR="008173E5">
          <w:t>:</w:t>
        </w:r>
      </w:ins>
    </w:p>
    <w:p w14:paraId="357B28E5" w14:textId="77777777" w:rsidR="008173E5" w:rsidRDefault="009F6AF5" w:rsidP="008173E5">
      <w:pPr>
        <w:pStyle w:val="ListParagraph"/>
        <w:numPr>
          <w:ilvl w:val="0"/>
          <w:numId w:val="4"/>
        </w:numPr>
        <w:rPr>
          <w:ins w:id="181" w:author="Roe, Cameron (C.)" w:date="2021-06-19T11:36:00Z"/>
        </w:rPr>
      </w:pPr>
      <w:del w:id="182" w:author="Roe, Cameron (C.)" w:date="2021-06-19T11:35:00Z">
        <w:r w:rsidRPr="008173E5" w:rsidDel="008173E5">
          <w:delText xml:space="preserve"> is </w:delText>
        </w:r>
      </w:del>
      <w:ins w:id="183" w:author="Roe, Cameron (C.)" w:date="2021-06-19T11:35:00Z">
        <w:r w:rsidR="008173E5" w:rsidRPr="008173E5">
          <w:rPr>
            <w:rPrChange w:id="184" w:author="Roe, Cameron (C.)" w:date="2021-06-19T11:35:00Z">
              <w:rPr>
                <w:rFonts w:ascii="Arial" w:hAnsi="Arial" w:cs="Arial"/>
                <w:sz w:val="17"/>
                <w:szCs w:val="17"/>
              </w:rPr>
            </w:rPrChange>
          </w:rPr>
          <w:t>Has exceeded its inspection or calibration interval</w:t>
        </w:r>
        <w:r w:rsidR="008173E5">
          <w:t>,</w:t>
        </w:r>
      </w:ins>
    </w:p>
    <w:p w14:paraId="3DB5DA41" w14:textId="77777777" w:rsidR="008173E5" w:rsidRDefault="008173E5" w:rsidP="008173E5">
      <w:pPr>
        <w:pStyle w:val="ListParagraph"/>
        <w:numPr>
          <w:ilvl w:val="0"/>
          <w:numId w:val="4"/>
        </w:numPr>
        <w:rPr>
          <w:ins w:id="185" w:author="Roe, Cameron (C.)" w:date="2021-06-19T11:36:00Z"/>
        </w:rPr>
      </w:pPr>
      <w:proofErr w:type="spellStart"/>
      <w:ins w:id="186" w:author="Roe, Cameron (C.)" w:date="2021-06-19T11:36:00Z">
        <w:r>
          <w:t>H</w:t>
        </w:r>
      </w:ins>
      <w:ins w:id="187" w:author="Roe, Cameron (C.)" w:date="2021-06-19T11:35:00Z">
        <w:r w:rsidRPr="008173E5">
          <w:rPr>
            <w:rPrChange w:id="188" w:author="Roe, Cameron (C.)" w:date="2021-06-19T11:35:00Z">
              <w:rPr>
                <w:rFonts w:ascii="Arial" w:hAnsi="Arial" w:cs="Arial"/>
                <w:sz w:val="17"/>
                <w:szCs w:val="17"/>
              </w:rPr>
            </w:rPrChange>
          </w:rPr>
          <w:t>Has</w:t>
        </w:r>
        <w:proofErr w:type="spellEnd"/>
        <w:r w:rsidRPr="008173E5">
          <w:rPr>
            <w:rPrChange w:id="189" w:author="Roe, Cameron (C.)" w:date="2021-06-19T11:35:00Z">
              <w:rPr>
                <w:rFonts w:ascii="Arial" w:hAnsi="Arial" w:cs="Arial"/>
                <w:sz w:val="17"/>
                <w:szCs w:val="17"/>
              </w:rPr>
            </w:rPrChange>
          </w:rPr>
          <w:t xml:space="preserve"> broken inspection or calibration seals</w:t>
        </w:r>
      </w:ins>
      <w:ins w:id="190" w:author="Roe, Cameron (C.)" w:date="2021-06-19T11:36:00Z">
        <w:r>
          <w:t>,</w:t>
        </w:r>
      </w:ins>
    </w:p>
    <w:p w14:paraId="20A6C3BA" w14:textId="77777777" w:rsidR="008173E5" w:rsidRDefault="008173E5" w:rsidP="008173E5">
      <w:pPr>
        <w:pStyle w:val="ListParagraph"/>
        <w:numPr>
          <w:ilvl w:val="0"/>
          <w:numId w:val="4"/>
        </w:numPr>
        <w:rPr>
          <w:ins w:id="191" w:author="Roe, Cameron (C.)" w:date="2021-06-19T11:36:00Z"/>
        </w:rPr>
      </w:pPr>
      <w:ins w:id="192" w:author="Roe, Cameron (C.)" w:date="2021-06-19T11:35:00Z">
        <w:r w:rsidRPr="008173E5">
          <w:rPr>
            <w:rPrChange w:id="193" w:author="Roe, Cameron (C.)" w:date="2021-06-19T11:35:00Z">
              <w:rPr>
                <w:rFonts w:ascii="Arial" w:hAnsi="Arial" w:cs="Arial"/>
                <w:sz w:val="17"/>
                <w:szCs w:val="17"/>
              </w:rPr>
            </w:rPrChange>
          </w:rPr>
          <w:lastRenderedPageBreak/>
          <w:t xml:space="preserve">Is suspected of malfunctioning; or </w:t>
        </w:r>
      </w:ins>
    </w:p>
    <w:p w14:paraId="3B4A1F72" w14:textId="77777777" w:rsidR="008173E5" w:rsidRDefault="008173E5" w:rsidP="008173E5">
      <w:pPr>
        <w:pStyle w:val="ListParagraph"/>
        <w:numPr>
          <w:ilvl w:val="0"/>
          <w:numId w:val="4"/>
        </w:numPr>
        <w:rPr>
          <w:ins w:id="194" w:author="Roe, Cameron (C.)" w:date="2021-06-19T11:36:00Z"/>
        </w:rPr>
      </w:pPr>
      <w:ins w:id="195" w:author="Roe, Cameron (C.)" w:date="2021-06-19T11:35:00Z">
        <w:r w:rsidRPr="008173E5">
          <w:rPr>
            <w:rPrChange w:id="196" w:author="Roe, Cameron (C.)" w:date="2021-06-19T11:35:00Z">
              <w:rPr>
                <w:rFonts w:ascii="Arial" w:hAnsi="Arial" w:cs="Arial"/>
                <w:sz w:val="17"/>
                <w:szCs w:val="17"/>
              </w:rPr>
            </w:rPrChange>
          </w:rPr>
          <w:t>Is determined to be unreliable</w:t>
        </w:r>
      </w:ins>
    </w:p>
    <w:p w14:paraId="7AE990CC" w14:textId="4CA62DBB" w:rsidR="009F6AF5" w:rsidRDefault="009F6AF5">
      <w:r>
        <w:t>will be scheduled for calibration</w:t>
      </w:r>
      <w:r w:rsidR="008173E5">
        <w:t xml:space="preserve"> </w:t>
      </w:r>
      <w:ins w:id="197" w:author="Roe, Cameron (C.)" w:date="2021-06-19T11:37:00Z">
        <w:r w:rsidR="008173E5">
          <w:t xml:space="preserve">and </w:t>
        </w:r>
      </w:ins>
      <w:r>
        <w:t xml:space="preserve">will be removed from </w:t>
      </w:r>
      <w:proofErr w:type="spellStart"/>
      <w:r>
        <w:t>service,</w:t>
      </w:r>
      <w:del w:id="198" w:author="Roe, Cameron (C.)" w:date="2021-06-19T11:45:00Z">
        <w:r w:rsidDel="00DB52DF">
          <w:delText xml:space="preserve"> and </w:delText>
        </w:r>
      </w:del>
      <w:r>
        <w:t>placarded</w:t>
      </w:r>
      <w:proofErr w:type="spellEnd"/>
      <w:r>
        <w:t xml:space="preserve"> “Out </w:t>
      </w:r>
      <w:ins w:id="199" w:author="Roe, Cameron (C.)" w:date="2021-06-19T11:33:00Z">
        <w:r w:rsidR="008173E5">
          <w:t>o</w:t>
        </w:r>
      </w:ins>
      <w:del w:id="200" w:author="Roe, Cameron (C.)" w:date="2021-06-19T11:33:00Z">
        <w:r w:rsidDel="008173E5">
          <w:delText>O</w:delText>
        </w:r>
      </w:del>
      <w:r>
        <w:t>f Calibration—Do</w:t>
      </w:r>
      <w:r w:rsidR="00D168D6">
        <w:t xml:space="preserve"> </w:t>
      </w:r>
      <w:r>
        <w:t>Not Use”</w:t>
      </w:r>
      <w:ins w:id="201" w:author="Roe, Cameron (C.)" w:date="2021-06-19T11:37:00Z">
        <w:r w:rsidR="008173E5">
          <w:t xml:space="preserve"> and quarantined</w:t>
        </w:r>
      </w:ins>
      <w:r>
        <w:t>.</w:t>
      </w:r>
      <w:ins w:id="202" w:author="Roe, Cameron (C.)" w:date="2021-06-19T11:47:00Z">
        <w:r w:rsidR="00DB52DF">
          <w:t xml:space="preserve"> </w:t>
        </w:r>
      </w:ins>
    </w:p>
    <w:p w14:paraId="6D64E276" w14:textId="77777777" w:rsidR="009F6AF5" w:rsidRDefault="009F6AF5" w:rsidP="009F6AF5">
      <w:r>
        <w:t>Test equipment that is rented or leased must be equivalent to manufacturer’s</w:t>
      </w:r>
      <w:r w:rsidR="00D168D6">
        <w:t xml:space="preserve"> </w:t>
      </w:r>
      <w:r>
        <w:t>recommendations and in current calibration. The FAA Coordinator or his/her</w:t>
      </w:r>
      <w:r w:rsidR="00D168D6">
        <w:t xml:space="preserve"> </w:t>
      </w:r>
      <w:r>
        <w:t>designee will obtain the required equipment.</w:t>
      </w:r>
    </w:p>
    <w:p w14:paraId="5250A88D" w14:textId="77777777" w:rsidR="009F6AF5" w:rsidRDefault="009F6AF5" w:rsidP="009F6AF5">
      <w:r>
        <w:t>The FAA Coordinator is responsible to the Chief Inspector for the Equipment</w:t>
      </w:r>
      <w:r w:rsidR="00D168D6">
        <w:t xml:space="preserve"> </w:t>
      </w:r>
      <w:r>
        <w:t>Calibration Program. In the absence of the FAA Coordinator, the Chief Inspector</w:t>
      </w:r>
      <w:r w:rsidR="00D168D6">
        <w:t xml:space="preserve"> </w:t>
      </w:r>
      <w:r>
        <w:t>or his/her designee will administer the program.</w:t>
      </w:r>
    </w:p>
    <w:p w14:paraId="7B5F0169" w14:textId="77777777" w:rsidR="009F6AF5" w:rsidRDefault="009F6AF5" w:rsidP="009F6AF5">
      <w:r>
        <w:t>In the case work was performed using equipment that was out of calibration, or</w:t>
      </w:r>
      <w:r w:rsidR="00D168D6">
        <w:t xml:space="preserve"> </w:t>
      </w:r>
      <w:r>
        <w:t>calibration interval, that work will be recalled and reworked.</w:t>
      </w:r>
    </w:p>
    <w:p w14:paraId="06C61155" w14:textId="03FB4ABA" w:rsidR="009F6AF5" w:rsidRDefault="009F6AF5" w:rsidP="009F6AF5">
      <w:pPr>
        <w:rPr>
          <w:ins w:id="203" w:author="Roe, Cameron (C.)" w:date="2021-06-19T12:08:00Z"/>
        </w:rPr>
      </w:pPr>
      <w:r>
        <w:t>Lost or misplaced equipment that is overdue calibration will be reported to the</w:t>
      </w:r>
      <w:r w:rsidR="00D168D6">
        <w:t xml:space="preserve"> </w:t>
      </w:r>
      <w:r>
        <w:t>General Manager. When located, the equipment will be calibrated prior to use.</w:t>
      </w:r>
    </w:p>
    <w:p w14:paraId="5A6E6C5A" w14:textId="2E140EDD" w:rsidR="003760F2" w:rsidRDefault="003760F2" w:rsidP="009F6AF5">
      <w:ins w:id="204" w:author="Roe, Cameron (C.)" w:date="2021-06-19T12:08:00Z">
        <w:r>
          <w:t>Calibration or meas</w:t>
        </w:r>
      </w:ins>
      <w:ins w:id="205" w:author="Roe, Cameron (C.)" w:date="2021-06-19T12:09:00Z">
        <w:r>
          <w:t xml:space="preserve">urement equipment used to calibrate other equipment shall not be used </w:t>
        </w:r>
      </w:ins>
      <w:ins w:id="206" w:author="Roe, Cameron (C.)" w:date="2021-06-19T12:10:00Z">
        <w:r>
          <w:t>for any work performed on any article, appliance</w:t>
        </w:r>
      </w:ins>
      <w:ins w:id="207" w:author="Roe, Cameron (C.)" w:date="2021-06-19T12:11:00Z">
        <w:r>
          <w:t xml:space="preserve"> or product.</w:t>
        </w:r>
      </w:ins>
    </w:p>
    <w:p w14:paraId="7793AAD7" w14:textId="77777777" w:rsidR="009F6AF5" w:rsidRDefault="009F6AF5" w:rsidP="009F6AF5"/>
    <w:p w14:paraId="770DE673" w14:textId="77777777" w:rsidR="00D168D6" w:rsidRDefault="00D168D6" w:rsidP="009F6AF5">
      <w:pPr>
        <w:sectPr w:rsidR="00D168D6" w:rsidSect="00981196">
          <w:pgSz w:w="12240" w:h="15840"/>
          <w:pgMar w:top="1440" w:right="1440" w:bottom="1440" w:left="1440" w:header="720" w:footer="720" w:gutter="0"/>
          <w:pgNumType w:start="1" w:chapStyle="1"/>
          <w:cols w:space="720"/>
          <w:docGrid w:linePitch="360"/>
        </w:sectPr>
      </w:pPr>
    </w:p>
    <w:p w14:paraId="6B4EBCCA" w14:textId="7F08E58F" w:rsidR="00CE32C1" w:rsidRDefault="00CE32C1" w:rsidP="00CE32C1">
      <w:pPr>
        <w:pStyle w:val="Heading1"/>
      </w:pPr>
      <w:bookmarkStart w:id="208" w:name="_Toc68018457"/>
      <w:r>
        <w:lastRenderedPageBreak/>
        <w:t xml:space="preserve">Qualifying &amp; </w:t>
      </w:r>
      <w:r w:rsidR="001E5F81">
        <w:t>Surveillance</w:t>
      </w:r>
      <w:r>
        <w:t xml:space="preserve"> </w:t>
      </w:r>
      <w:ins w:id="209" w:author="Roe, Cameron (C.)" w:date="2021-06-14T14:28:00Z">
        <w:r w:rsidR="0018486B">
          <w:t>o</w:t>
        </w:r>
      </w:ins>
      <w:del w:id="210" w:author="Roe, Cameron (C.)" w:date="2021-06-14T14:28:00Z">
        <w:r w:rsidDel="0018486B">
          <w:delText>O</w:delText>
        </w:r>
      </w:del>
      <w:r>
        <w:t>f Non-Certificated Persons</w:t>
      </w:r>
      <w:bookmarkEnd w:id="208"/>
    </w:p>
    <w:p w14:paraId="46AD8AB1" w14:textId="3D7C7F9D" w:rsidR="00CE32C1" w:rsidRDefault="00CE32C1" w:rsidP="00CE32C1">
      <w:r>
        <w:t xml:space="preserve">Non-certificated persons or organizations with which the Repair Station contracts to perform ‘FAA approved maintenance functions’, will be qualified </w:t>
      </w:r>
      <w:r w:rsidRPr="00A55A41">
        <w:t xml:space="preserve">through the Vendor Audit process, and documented on Repair Station Form </w:t>
      </w:r>
      <w:r w:rsidR="00A55A41" w:rsidRPr="00A55A41">
        <w:t>AA-VA</w:t>
      </w:r>
      <w:r w:rsidRPr="00A55A41">
        <w:t>.</w:t>
      </w:r>
    </w:p>
    <w:p w14:paraId="0AAE8524" w14:textId="77777777" w:rsidR="00CE32C1" w:rsidRDefault="00CE32C1" w:rsidP="00CE32C1">
      <w:r>
        <w:t>The non-certificated person must follow a quality control system equivalent and acceptable to that of Alta Avionics, LLC, and must allow the FAA to make inspections of their facilities and observe the work being done by them.</w:t>
      </w:r>
    </w:p>
    <w:p w14:paraId="64366B93" w14:textId="77777777" w:rsidR="00CE32C1" w:rsidRDefault="00CE32C1" w:rsidP="00CE32C1">
      <w:r>
        <w:t>Surveillance audits will be conducted every 2 years, or less if deemed necessary by the Chief Inspector.</w:t>
      </w:r>
    </w:p>
    <w:p w14:paraId="16C9DAC5" w14:textId="3764699D" w:rsidR="00CE32C1" w:rsidRDefault="00CE32C1" w:rsidP="00CE32C1">
      <w:r>
        <w:t xml:space="preserve">Audit records, and any other pertinent information concerning non-certificated personnel, will be kept in the Vendor Audit records located </w:t>
      </w:r>
      <w:r w:rsidR="007E7A51">
        <w:t>at</w:t>
      </w:r>
      <w:r>
        <w:t xml:space="preserve"> Alta Avionics, LLC’s </w:t>
      </w:r>
      <w:r w:rsidR="007E7A51">
        <w:t xml:space="preserve">OR in the </w:t>
      </w:r>
      <w:r>
        <w:t>computer system and available on all computer terminals. Audit records will be kept for three (3) years.</w:t>
      </w:r>
    </w:p>
    <w:p w14:paraId="58DA6E6A" w14:textId="77777777" w:rsidR="00CE32C1" w:rsidRDefault="00CE32C1" w:rsidP="00CE32C1">
      <w:r>
        <w:t>The Chief Inspector, or his/her designee, is responsible for qualifying, and the surveillance of non-certificated persons.</w:t>
      </w:r>
    </w:p>
    <w:p w14:paraId="4ECAB0D9" w14:textId="77777777" w:rsidR="00CE32C1" w:rsidRDefault="00CE32C1" w:rsidP="00CE32C1"/>
    <w:p w14:paraId="50EF5497" w14:textId="77777777" w:rsidR="00CE32C1" w:rsidRDefault="00CE32C1" w:rsidP="00CE32C1">
      <w:pPr>
        <w:sectPr w:rsidR="00CE32C1" w:rsidSect="00981196">
          <w:pgSz w:w="12240" w:h="15840"/>
          <w:pgMar w:top="1440" w:right="1440" w:bottom="1440" w:left="1440" w:header="720" w:footer="720" w:gutter="0"/>
          <w:pgNumType w:start="1" w:chapStyle="1"/>
          <w:cols w:space="720"/>
          <w:docGrid w:linePitch="360"/>
        </w:sectPr>
      </w:pPr>
    </w:p>
    <w:p w14:paraId="088D03F1" w14:textId="77777777" w:rsidR="00CE32C1" w:rsidRDefault="00CE32C1" w:rsidP="00CE32C1"/>
    <w:p w14:paraId="24DCFB49" w14:textId="4E25DD5F" w:rsidR="00CE32C1" w:rsidRDefault="00CE32C1" w:rsidP="00CE32C1">
      <w:pPr>
        <w:pStyle w:val="Heading1"/>
      </w:pPr>
      <w:bookmarkStart w:id="211" w:name="_Toc68018458"/>
      <w:r>
        <w:t xml:space="preserve">Taking Corrective Action </w:t>
      </w:r>
      <w:r w:rsidR="00E96FCF">
        <w:t>on</w:t>
      </w:r>
      <w:r>
        <w:t xml:space="preserve"> Deficiencies</w:t>
      </w:r>
      <w:bookmarkEnd w:id="211"/>
    </w:p>
    <w:p w14:paraId="4CA0E4FA" w14:textId="0F91F876" w:rsidR="00CE32C1" w:rsidRDefault="00CE32C1" w:rsidP="00CE32C1">
      <w:r>
        <w:t>The primary means of detecting and correcting deficiencies is through the Continuing Analysis and Surveillance (CAS) program utilized by Alta Avionics, LLC</w:t>
      </w:r>
      <w:r w:rsidR="00CD44D5">
        <w:t>.</w:t>
      </w:r>
      <w:r w:rsidR="00CD44D5" w:rsidRPr="00CD44D5">
        <w:t xml:space="preserve"> </w:t>
      </w:r>
      <w:r w:rsidR="00CD44D5">
        <w:t>The CAS program is designed to monitor, and improve the operation of Alta Avionics, LLC</w:t>
      </w:r>
      <w:r>
        <w:t>.</w:t>
      </w:r>
    </w:p>
    <w:p w14:paraId="537D3345" w14:textId="64ACF61D" w:rsidR="00CE32C1" w:rsidRDefault="00CE32C1" w:rsidP="00CE32C1">
      <w:r>
        <w:t xml:space="preserve">Procedures are described in this manual for evaluating Alta Avionics, LLC functions, and the corrective action of problems found. Audits are scheduled on a continuing basis, or may be conducted </w:t>
      </w:r>
      <w:r w:rsidR="00CD44D5">
        <w:t xml:space="preserve">by the Chief </w:t>
      </w:r>
      <w:proofErr w:type="gramStart"/>
      <w:r w:rsidR="00CD44D5">
        <w:t>Inspector(</w:t>
      </w:r>
      <w:proofErr w:type="gramEnd"/>
      <w:r w:rsidR="00CD44D5">
        <w:t xml:space="preserve">CI) or his/her designee </w:t>
      </w:r>
      <w:r>
        <w:t>anytime a problem is discovered.</w:t>
      </w:r>
    </w:p>
    <w:p w14:paraId="0524BFDA" w14:textId="7E305FE3" w:rsidR="00CE32C1" w:rsidRDefault="00CE32C1" w:rsidP="00CE32C1">
      <w:r>
        <w:t xml:space="preserve">Corrective action is documented, and monitored to ensure that </w:t>
      </w:r>
      <w:r w:rsidR="00CD44D5">
        <w:t xml:space="preserve">any </w:t>
      </w:r>
      <w:del w:id="212" w:author="Roe, Cameron (C.)" w:date="2021-06-15T16:43:00Z">
        <w:r w:rsidR="00CD44D5" w:rsidDel="00690A1B">
          <w:delText xml:space="preserve">identified </w:delText>
        </w:r>
        <w:r w:rsidDel="00690A1B">
          <w:delText xml:space="preserve"> problem</w:delText>
        </w:r>
        <w:r w:rsidR="00CD44D5" w:rsidDel="00690A1B">
          <w:delText>s</w:delText>
        </w:r>
      </w:del>
      <w:ins w:id="213" w:author="Roe, Cameron (C.)" w:date="2021-06-15T16:43:00Z">
        <w:r w:rsidR="00690A1B">
          <w:t>identified problems</w:t>
        </w:r>
      </w:ins>
      <w:r>
        <w:t xml:space="preserve"> ha</w:t>
      </w:r>
      <w:r w:rsidR="00CD44D5">
        <w:t>ve</w:t>
      </w:r>
      <w:r>
        <w:t xml:space="preserve"> been corrected.</w:t>
      </w:r>
    </w:p>
    <w:p w14:paraId="62AF1270" w14:textId="3D14AB55" w:rsidR="00CE32C1" w:rsidRDefault="00CD44D5" w:rsidP="009C6E87">
      <w:r>
        <w:t>Company m</w:t>
      </w:r>
      <w:r w:rsidR="00CE32C1">
        <w:t>eetings are held to discuss audit findings, their root cause, corrective action, and follow-up of corrective actions</w:t>
      </w:r>
      <w:ins w:id="214" w:author="Roe, Cameron (C.)" w:date="2021-06-15T16:44:00Z">
        <w:r w:rsidR="00690A1B">
          <w:t xml:space="preserve"> to prevent </w:t>
        </w:r>
        <w:proofErr w:type="spellStart"/>
        <w:r w:rsidR="00690A1B">
          <w:t>reoccuances</w:t>
        </w:r>
      </w:ins>
      <w:proofErr w:type="spellEnd"/>
      <w:r w:rsidR="00CE32C1">
        <w:t>.</w:t>
      </w:r>
    </w:p>
    <w:p w14:paraId="716348B2" w14:textId="77777777" w:rsidR="00CE32C1" w:rsidRDefault="00CE32C1" w:rsidP="009C6E87">
      <w:pPr>
        <w:sectPr w:rsidR="00CE32C1" w:rsidSect="00981196">
          <w:pgSz w:w="12240" w:h="15840"/>
          <w:pgMar w:top="1440" w:right="1440" w:bottom="1440" w:left="1440" w:header="720" w:footer="720" w:gutter="0"/>
          <w:pgNumType w:start="1" w:chapStyle="1"/>
          <w:cols w:space="720"/>
          <w:docGrid w:linePitch="360"/>
        </w:sectPr>
      </w:pPr>
    </w:p>
    <w:p w14:paraId="08E8D818" w14:textId="032BF925" w:rsidR="00CE32C1" w:rsidRDefault="00CE32C1" w:rsidP="00CE32C1">
      <w:pPr>
        <w:pStyle w:val="Heading1"/>
      </w:pPr>
      <w:bookmarkStart w:id="215" w:name="_Toc68018459"/>
      <w:r>
        <w:lastRenderedPageBreak/>
        <w:t xml:space="preserve">Continuing Analysis </w:t>
      </w:r>
      <w:r w:rsidR="00211888">
        <w:t>a</w:t>
      </w:r>
      <w:r>
        <w:t>nd Surveillance</w:t>
      </w:r>
      <w:r w:rsidR="00F91A69">
        <w:t xml:space="preserve"> (CAS)</w:t>
      </w:r>
      <w:bookmarkEnd w:id="215"/>
    </w:p>
    <w:p w14:paraId="67B6B4E8" w14:textId="77777777" w:rsidR="00CE32C1" w:rsidRDefault="00CE32C1" w:rsidP="00CE32C1">
      <w:r>
        <w:t>Alta Avionics, LLC has established a CAS program in order to monitor the performance, and effectiveness of the inspection and maintenance functions, and the overall operation of Alta Avionics, LLC.</w:t>
      </w:r>
    </w:p>
    <w:p w14:paraId="67471E37" w14:textId="77777777" w:rsidR="00CE32C1" w:rsidRDefault="00CE32C1" w:rsidP="00CE32C1">
      <w:r>
        <w:t xml:space="preserve">The </w:t>
      </w:r>
      <w:r w:rsidR="00F91A69">
        <w:t>CAS</w:t>
      </w:r>
      <w:r>
        <w:t xml:space="preserve"> program accomplishes two functions:</w:t>
      </w:r>
    </w:p>
    <w:p w14:paraId="2E5F2070" w14:textId="5ABFD42A" w:rsidR="00CE32C1" w:rsidRDefault="00CE32C1" w:rsidP="009C3C24">
      <w:pPr>
        <w:pStyle w:val="ListParagraph"/>
        <w:numPr>
          <w:ilvl w:val="0"/>
          <w:numId w:val="8"/>
        </w:numPr>
      </w:pPr>
      <w:r>
        <w:t>The qualification and surveillance of vendors utilizing a vendor audit program</w:t>
      </w:r>
      <w:r w:rsidR="009F6335">
        <w:t>.</w:t>
      </w:r>
    </w:p>
    <w:p w14:paraId="126C3737" w14:textId="0C3B4174" w:rsidR="00CE32C1" w:rsidRDefault="00CE32C1" w:rsidP="009C3C24">
      <w:pPr>
        <w:pStyle w:val="ListParagraph"/>
        <w:numPr>
          <w:ilvl w:val="0"/>
          <w:numId w:val="8"/>
        </w:numPr>
      </w:pPr>
      <w:r>
        <w:t>Continuous evaluations of the inspection, maintenance, and operations</w:t>
      </w:r>
      <w:r w:rsidR="009F6335">
        <w:t>.</w:t>
      </w:r>
    </w:p>
    <w:p w14:paraId="5C8EFA3E" w14:textId="7D80FCB2" w:rsidR="00CE32C1" w:rsidRDefault="00CE32C1" w:rsidP="00CE32C1">
      <w:r>
        <w:t>The evaluation, or audit function, of the CAS system encompasses operational matters such as; repair scheduling, control and accountability of work forms, conformance to technical instructions pertaining to work, and other technical instructions, as well as compliance with procedural requirements. It also addresses the adequacy of equipment and facilities, parts stocking, protection</w:t>
      </w:r>
      <w:ins w:id="216" w:author="Roe, Cameron (C.)" w:date="2021-06-13T13:52:00Z">
        <w:r w:rsidR="00762FEE">
          <w:t>, safety</w:t>
        </w:r>
      </w:ins>
      <w:r>
        <w:t xml:space="preserve"> and competency of technicians, and housekeeping.</w:t>
      </w:r>
    </w:p>
    <w:p w14:paraId="7422FE60" w14:textId="77777777" w:rsidR="00CE32C1" w:rsidRDefault="00CE32C1" w:rsidP="00CE32C1">
      <w:r>
        <w:t>To be effective, audits should be divorced from other functions.</w:t>
      </w:r>
    </w:p>
    <w:p w14:paraId="7D85B19E" w14:textId="77777777" w:rsidR="00CE32C1" w:rsidRDefault="00CE32C1" w:rsidP="00CE32C1">
      <w:r>
        <w:t>Audits are normally on-the-scene observations, and monitoring should be a scheduled ongoing activity. A thorough continuing analysis and surveillance system should encompass periodic audits of all departments at Alta Avionics, LLC.</w:t>
      </w:r>
    </w:p>
    <w:p w14:paraId="0CFBE746" w14:textId="3B742A71" w:rsidR="00CE32C1" w:rsidRDefault="00CE32C1" w:rsidP="00CE32C1">
      <w:r>
        <w:t>All company personnel will support the Quality Assurance department in establishing and maintaining the CAS</w:t>
      </w:r>
      <w:r w:rsidR="009F6335">
        <w:t xml:space="preserve"> </w:t>
      </w:r>
      <w:r>
        <w:t>program using the following steps as a guide:</w:t>
      </w:r>
    </w:p>
    <w:p w14:paraId="36E4190F" w14:textId="77777777" w:rsidR="00CE32C1" w:rsidRDefault="00CE32C1" w:rsidP="009C3C24">
      <w:pPr>
        <w:pStyle w:val="ListParagraph"/>
        <w:numPr>
          <w:ilvl w:val="0"/>
          <w:numId w:val="4"/>
        </w:numPr>
      </w:pPr>
      <w:r>
        <w:t>Read, understand, and follow the Repair Station Manual, and Quality Control Manual</w:t>
      </w:r>
    </w:p>
    <w:p w14:paraId="67A229DE" w14:textId="77777777" w:rsidR="00CE32C1" w:rsidRDefault="00CE32C1" w:rsidP="009C3C24">
      <w:pPr>
        <w:pStyle w:val="ListParagraph"/>
        <w:numPr>
          <w:ilvl w:val="0"/>
          <w:numId w:val="4"/>
        </w:numPr>
      </w:pPr>
      <w:r>
        <w:t>Read your duties and responsibilities, and follow them</w:t>
      </w:r>
    </w:p>
    <w:p w14:paraId="532D062F" w14:textId="77777777" w:rsidR="00CE32C1" w:rsidRDefault="00CE32C1" w:rsidP="009C3C24">
      <w:pPr>
        <w:pStyle w:val="ListParagraph"/>
        <w:numPr>
          <w:ilvl w:val="0"/>
          <w:numId w:val="4"/>
        </w:numPr>
      </w:pPr>
      <w:r>
        <w:t>Think quality, and how you can improve Alta Avionics, LLC operations</w:t>
      </w:r>
    </w:p>
    <w:p w14:paraId="01531F6E" w14:textId="77777777" w:rsidR="00CE32C1" w:rsidRDefault="00CE32C1" w:rsidP="009C3C24">
      <w:pPr>
        <w:pStyle w:val="ListParagraph"/>
        <w:numPr>
          <w:ilvl w:val="0"/>
          <w:numId w:val="4"/>
        </w:numPr>
      </w:pPr>
      <w:r>
        <w:t>Verify all documents you work with are current, and correct</w:t>
      </w:r>
    </w:p>
    <w:p w14:paraId="6CE97714" w14:textId="77777777" w:rsidR="00CE32C1" w:rsidRDefault="00CE32C1" w:rsidP="009C3C24">
      <w:pPr>
        <w:pStyle w:val="ListParagraph"/>
        <w:numPr>
          <w:ilvl w:val="0"/>
          <w:numId w:val="4"/>
        </w:numPr>
      </w:pPr>
      <w:r>
        <w:t>Verify all manuals you are using are in good repair, and current</w:t>
      </w:r>
    </w:p>
    <w:p w14:paraId="538A3C57" w14:textId="77777777" w:rsidR="00CE32C1" w:rsidRDefault="00CE32C1" w:rsidP="009C3C24">
      <w:pPr>
        <w:pStyle w:val="ListParagraph"/>
        <w:numPr>
          <w:ilvl w:val="0"/>
          <w:numId w:val="4"/>
        </w:numPr>
      </w:pPr>
      <w:r>
        <w:t>Notify the Chief Inspector or Quality Assurance Manager of any discrepancies found while performing your duties and responsibilities</w:t>
      </w:r>
    </w:p>
    <w:p w14:paraId="7939C791" w14:textId="77777777" w:rsidR="00CE32C1" w:rsidRDefault="00CE32C1" w:rsidP="009C3C24">
      <w:pPr>
        <w:pStyle w:val="ListParagraph"/>
        <w:numPr>
          <w:ilvl w:val="0"/>
          <w:numId w:val="4"/>
        </w:numPr>
      </w:pPr>
      <w:r>
        <w:t>Notify the Chief Inspector of any safety of flight, or CFR violation, so immediate corrective action can be taken</w:t>
      </w:r>
    </w:p>
    <w:p w14:paraId="38AA1072" w14:textId="6F02AC42" w:rsidR="00CE32C1" w:rsidRDefault="00CE32C1" w:rsidP="00CE32C1">
      <w:r>
        <w:t>The purpose of the audit function of the CAS program is to:</w:t>
      </w:r>
    </w:p>
    <w:p w14:paraId="6F45A82C" w14:textId="28381AE1" w:rsidR="00F91A69" w:rsidRDefault="00CE32C1" w:rsidP="009C3C24">
      <w:pPr>
        <w:pStyle w:val="ListParagraph"/>
        <w:numPr>
          <w:ilvl w:val="0"/>
          <w:numId w:val="9"/>
        </w:numPr>
      </w:pPr>
      <w:r>
        <w:t xml:space="preserve">Perform internal and external audits to assure that all work </w:t>
      </w:r>
      <w:proofErr w:type="gramStart"/>
      <w:r>
        <w:t>is in compliance with</w:t>
      </w:r>
      <w:proofErr w:type="gramEnd"/>
      <w:r>
        <w:t xml:space="preserve"> the Alta Avionics, LLC Repair Station Manual,</w:t>
      </w:r>
      <w:r w:rsidR="00F91A69">
        <w:t xml:space="preserve"> </w:t>
      </w:r>
      <w:r>
        <w:t>Quality Control Manual, and all applicable CFRs</w:t>
      </w:r>
      <w:r w:rsidR="009F6335">
        <w:t>.</w:t>
      </w:r>
    </w:p>
    <w:p w14:paraId="5E519A1E" w14:textId="728D0CFC" w:rsidR="00F91A69" w:rsidRDefault="00CE32C1" w:rsidP="009C3C24">
      <w:pPr>
        <w:pStyle w:val="ListParagraph"/>
        <w:numPr>
          <w:ilvl w:val="0"/>
          <w:numId w:val="9"/>
        </w:numPr>
      </w:pPr>
      <w:r>
        <w:t>Audit outside vendor overhaul/repair agencies for compliance with</w:t>
      </w:r>
      <w:r w:rsidR="00F91A69">
        <w:t xml:space="preserve"> </w:t>
      </w:r>
      <w:r>
        <w:t>overhaul/repair manuals, and applicable regulations</w:t>
      </w:r>
      <w:r w:rsidR="009F6335">
        <w:t>.</w:t>
      </w:r>
    </w:p>
    <w:p w14:paraId="7B924DBB" w14:textId="77777777" w:rsidR="00F91A69" w:rsidRDefault="00CE32C1" w:rsidP="009C3C24">
      <w:pPr>
        <w:pStyle w:val="ListParagraph"/>
        <w:keepNext/>
        <w:keepLines/>
        <w:numPr>
          <w:ilvl w:val="0"/>
          <w:numId w:val="9"/>
        </w:numPr>
      </w:pPr>
      <w:r>
        <w:lastRenderedPageBreak/>
        <w:t xml:space="preserve">Assess the performance of </w:t>
      </w:r>
      <w:r w:rsidR="00F91A69">
        <w:t xml:space="preserve">Alta Avionics, LLC </w:t>
      </w:r>
      <w:r>
        <w:t>programs</w:t>
      </w:r>
      <w:r w:rsidR="00F91A69">
        <w:t>.</w:t>
      </w:r>
    </w:p>
    <w:p w14:paraId="36BD0129" w14:textId="0B6C02FB" w:rsidR="00CE32C1" w:rsidRDefault="00CE32C1" w:rsidP="009C3C24">
      <w:pPr>
        <w:pStyle w:val="ListParagraph"/>
        <w:keepNext/>
        <w:keepLines/>
        <w:numPr>
          <w:ilvl w:val="0"/>
          <w:numId w:val="9"/>
        </w:numPr>
      </w:pPr>
      <w:r>
        <w:t>Ensure the capability of the inspection, and production</w:t>
      </w:r>
      <w:r w:rsidR="00F91A69">
        <w:t xml:space="preserve"> </w:t>
      </w:r>
      <w:r>
        <w:t>organizations to carry out the repair concept</w:t>
      </w:r>
      <w:r w:rsidR="009F6335">
        <w:t>.</w:t>
      </w:r>
    </w:p>
    <w:p w14:paraId="0BE2500C" w14:textId="77777777" w:rsidR="00CE32C1" w:rsidRDefault="00CE32C1" w:rsidP="00CE32C1">
      <w:r>
        <w:t>The Quality Assurance Audit System is administered and controlled by the</w:t>
      </w:r>
      <w:r w:rsidR="00F91A69">
        <w:t xml:space="preserve"> </w:t>
      </w:r>
      <w:r>
        <w:t>Quality Assurance Manager.</w:t>
      </w:r>
    </w:p>
    <w:p w14:paraId="0425A126" w14:textId="77777777" w:rsidR="00CE32C1" w:rsidRDefault="00CE32C1" w:rsidP="00CE32C1">
      <w:r>
        <w:t xml:space="preserve">Quality Assurance will hold a </w:t>
      </w:r>
      <w:r w:rsidR="00F91A69">
        <w:t>CAS</w:t>
      </w:r>
      <w:r>
        <w:t xml:space="preserve"> meeting each month, to discuss audit</w:t>
      </w:r>
      <w:r w:rsidR="00F91A69">
        <w:t xml:space="preserve"> </w:t>
      </w:r>
      <w:r>
        <w:t>discrepancies placed on the Audit Findings/Corrective Action form using the</w:t>
      </w:r>
      <w:r w:rsidR="00F91A69">
        <w:t xml:space="preserve"> </w:t>
      </w:r>
      <w:r>
        <w:t>following method:</w:t>
      </w:r>
    </w:p>
    <w:p w14:paraId="32A3D88A" w14:textId="6654E49F" w:rsidR="00CE32C1" w:rsidRDefault="00F91A69" w:rsidP="009C3C24">
      <w:pPr>
        <w:pStyle w:val="ListParagraph"/>
        <w:numPr>
          <w:ilvl w:val="0"/>
          <w:numId w:val="10"/>
        </w:numPr>
      </w:pPr>
      <w:r>
        <w:t>Is</w:t>
      </w:r>
      <w:r w:rsidR="00CE32C1">
        <w:t xml:space="preserve"> the finding new, or a </w:t>
      </w:r>
      <w:r w:rsidR="00E96FCF">
        <w:t>repeat?</w:t>
      </w:r>
    </w:p>
    <w:p w14:paraId="52B706A4" w14:textId="49BB1779" w:rsidR="00CE32C1" w:rsidRDefault="00CE32C1" w:rsidP="009C3C24">
      <w:pPr>
        <w:pStyle w:val="ListParagraph"/>
        <w:numPr>
          <w:ilvl w:val="0"/>
          <w:numId w:val="10"/>
        </w:numPr>
      </w:pPr>
      <w:r>
        <w:t xml:space="preserve">What is the </w:t>
      </w:r>
      <w:r w:rsidR="00E96FCF">
        <w:t xml:space="preserve">root </w:t>
      </w:r>
      <w:r>
        <w:t>of the finding</w:t>
      </w:r>
      <w:r w:rsidR="009F6335">
        <w:t>.</w:t>
      </w:r>
    </w:p>
    <w:p w14:paraId="5286999E" w14:textId="298050F4" w:rsidR="00CE32C1" w:rsidRDefault="00CE32C1" w:rsidP="009C3C24">
      <w:pPr>
        <w:pStyle w:val="ListParagraph"/>
        <w:numPr>
          <w:ilvl w:val="0"/>
          <w:numId w:val="10"/>
        </w:numPr>
      </w:pPr>
      <w:r>
        <w:t>Corrective action taken</w:t>
      </w:r>
      <w:r w:rsidR="009F6335">
        <w:t>.</w:t>
      </w:r>
    </w:p>
    <w:p w14:paraId="10C02CA6" w14:textId="3AAE6BDF" w:rsidR="00CE32C1" w:rsidRDefault="00CE32C1" w:rsidP="009C3C24">
      <w:pPr>
        <w:pStyle w:val="ListParagraph"/>
        <w:numPr>
          <w:ilvl w:val="0"/>
          <w:numId w:val="10"/>
        </w:numPr>
      </w:pPr>
      <w:r>
        <w:t>Root cause, and corrective action to prevent recurrence</w:t>
      </w:r>
      <w:r w:rsidR="009F6335">
        <w:t>.</w:t>
      </w:r>
    </w:p>
    <w:p w14:paraId="377DA583" w14:textId="77777777" w:rsidR="00F91A69" w:rsidRDefault="00F91A69" w:rsidP="009C3C24">
      <w:pPr>
        <w:pStyle w:val="ListParagraph"/>
        <w:numPr>
          <w:ilvl w:val="0"/>
          <w:numId w:val="10"/>
        </w:numPr>
        <w:sectPr w:rsidR="00F91A69" w:rsidSect="00981196">
          <w:pgSz w:w="12240" w:h="15840"/>
          <w:pgMar w:top="1440" w:right="1440" w:bottom="1440" w:left="1440" w:header="720" w:footer="720" w:gutter="0"/>
          <w:pgNumType w:start="1" w:chapStyle="1"/>
          <w:cols w:space="720"/>
          <w:docGrid w:linePitch="360"/>
        </w:sectPr>
      </w:pPr>
    </w:p>
    <w:p w14:paraId="6A4357D2" w14:textId="77777777" w:rsidR="00F91A69" w:rsidRDefault="00F91A69" w:rsidP="00CD44D5">
      <w:pPr>
        <w:pStyle w:val="Heading2"/>
      </w:pPr>
      <w:bookmarkStart w:id="217" w:name="_Toc68018460"/>
      <w:r>
        <w:lastRenderedPageBreak/>
        <w:t>Audit Program</w:t>
      </w:r>
      <w:bookmarkEnd w:id="217"/>
      <w:r>
        <w:t xml:space="preserve"> </w:t>
      </w:r>
    </w:p>
    <w:p w14:paraId="348D0D33" w14:textId="77777777" w:rsidR="00F91A69" w:rsidRDefault="00F91A69" w:rsidP="00CD44D5">
      <w:pPr>
        <w:pStyle w:val="Heading3"/>
      </w:pPr>
      <w:bookmarkStart w:id="218" w:name="_Toc68018461"/>
      <w:r>
        <w:t>Description</w:t>
      </w:r>
      <w:bookmarkEnd w:id="218"/>
    </w:p>
    <w:p w14:paraId="22402550" w14:textId="32EB22AB" w:rsidR="00F91A69" w:rsidRDefault="00F91A69" w:rsidP="00F91A69">
      <w:r>
        <w:t xml:space="preserve">The audit program provides for a continuing audit of all areas under Alta Avionics, LLC facilities to assure that everyone connected with it </w:t>
      </w:r>
      <w:proofErr w:type="gramStart"/>
      <w:r>
        <w:t>is in compliance with</w:t>
      </w:r>
      <w:proofErr w:type="gramEnd"/>
      <w:r>
        <w:t xml:space="preserve"> the Alta Avionics, LLC Repair Station Manual, Quality Control Manual, and applicable CFRs. Audits will be </w:t>
      </w:r>
      <w:r w:rsidR="00CD44D5">
        <w:t>performed</w:t>
      </w:r>
      <w:r>
        <w:t xml:space="preserve"> by the Chief Inspector, or his/her designee, and will address the following:</w:t>
      </w:r>
    </w:p>
    <w:p w14:paraId="11E421FE" w14:textId="77777777" w:rsidR="00F91A69" w:rsidRDefault="00F91A69" w:rsidP="009C3C24">
      <w:pPr>
        <w:pStyle w:val="ListParagraph"/>
        <w:numPr>
          <w:ilvl w:val="0"/>
          <w:numId w:val="11"/>
        </w:numPr>
      </w:pPr>
      <w:r>
        <w:t>Ensure all publications and work forms are current and readily available to the user</w:t>
      </w:r>
    </w:p>
    <w:p w14:paraId="77F8BC07" w14:textId="77777777" w:rsidR="00F91A69" w:rsidRDefault="00F91A69" w:rsidP="009C3C24">
      <w:pPr>
        <w:pStyle w:val="ListParagraph"/>
        <w:numPr>
          <w:ilvl w:val="0"/>
          <w:numId w:val="11"/>
        </w:numPr>
      </w:pPr>
      <w:r>
        <w:t>Repairs are, performed in accordance with the methods, standards, and techniques specified in the Alta Avionics, LLC manuals.</w:t>
      </w:r>
    </w:p>
    <w:p w14:paraId="1C523F92" w14:textId="77777777" w:rsidR="00F91A69" w:rsidRDefault="00F91A69" w:rsidP="009C3C24">
      <w:pPr>
        <w:pStyle w:val="ListParagraph"/>
        <w:numPr>
          <w:ilvl w:val="0"/>
          <w:numId w:val="11"/>
        </w:numPr>
      </w:pPr>
      <w:r>
        <w:t>Maintenance forms are screened for completeness and proper entries</w:t>
      </w:r>
    </w:p>
    <w:p w14:paraId="1A5D9497" w14:textId="77777777" w:rsidR="00F91A69" w:rsidRDefault="00F91A69" w:rsidP="009C3C24">
      <w:pPr>
        <w:pStyle w:val="ListParagraph"/>
        <w:numPr>
          <w:ilvl w:val="0"/>
          <w:numId w:val="11"/>
        </w:numPr>
      </w:pPr>
      <w:r>
        <w:t>When required, records pertaining to tracked components are cross-referenced to equipment/parts records, etc., to minimize errors</w:t>
      </w:r>
    </w:p>
    <w:p w14:paraId="131A2273" w14:textId="77777777" w:rsidR="00F91A69" w:rsidRDefault="00F91A69" w:rsidP="009C3C24">
      <w:pPr>
        <w:pStyle w:val="ListParagraph"/>
        <w:numPr>
          <w:ilvl w:val="0"/>
          <w:numId w:val="11"/>
        </w:numPr>
      </w:pPr>
      <w:r>
        <w:t>Personnel are adequately trained</w:t>
      </w:r>
    </w:p>
    <w:p w14:paraId="6CA85517" w14:textId="77777777" w:rsidR="00F91A69" w:rsidRDefault="00F91A69" w:rsidP="009C3C24">
      <w:pPr>
        <w:pStyle w:val="ListParagraph"/>
        <w:numPr>
          <w:ilvl w:val="0"/>
          <w:numId w:val="11"/>
        </w:numPr>
      </w:pPr>
      <w:r>
        <w:t>Receiving inspection of parts and materials is thorough</w:t>
      </w:r>
    </w:p>
    <w:p w14:paraId="10D53FDB" w14:textId="77777777" w:rsidR="00F91A69" w:rsidRDefault="00F91A69" w:rsidP="009C3C24">
      <w:pPr>
        <w:pStyle w:val="ListParagraph"/>
        <w:numPr>
          <w:ilvl w:val="0"/>
          <w:numId w:val="11"/>
        </w:numPr>
      </w:pPr>
      <w:r>
        <w:t>The efficacy of calibrated equipment and tool control program</w:t>
      </w:r>
    </w:p>
    <w:p w14:paraId="5FFF68A2" w14:textId="77777777" w:rsidR="00F91A69" w:rsidRDefault="00F91A69" w:rsidP="009C3C24">
      <w:pPr>
        <w:pStyle w:val="ListParagraph"/>
        <w:numPr>
          <w:ilvl w:val="0"/>
          <w:numId w:val="11"/>
        </w:numPr>
      </w:pPr>
      <w:r>
        <w:t>The efficacy of the shelf life materials program</w:t>
      </w:r>
    </w:p>
    <w:p w14:paraId="645DF1E8" w14:textId="77777777" w:rsidR="00F91A69" w:rsidRDefault="00F91A69" w:rsidP="009C3C24">
      <w:pPr>
        <w:pStyle w:val="ListParagraph"/>
        <w:numPr>
          <w:ilvl w:val="0"/>
          <w:numId w:val="11"/>
        </w:numPr>
      </w:pPr>
      <w:r>
        <w:t>Facilities and housekeeping</w:t>
      </w:r>
    </w:p>
    <w:p w14:paraId="03163012" w14:textId="4A7AA701" w:rsidR="00F91A69" w:rsidRDefault="00F91A69" w:rsidP="00CD44D5">
      <w:pPr>
        <w:pStyle w:val="Heading3"/>
      </w:pPr>
      <w:bookmarkStart w:id="219" w:name="_Toc68018462"/>
      <w:r>
        <w:t xml:space="preserve">Responsibility </w:t>
      </w:r>
      <w:r w:rsidR="00A21BC9">
        <w:t>and</w:t>
      </w:r>
      <w:r>
        <w:t xml:space="preserve"> Authority </w:t>
      </w:r>
      <w:r w:rsidR="00A21BC9">
        <w:t>of</w:t>
      </w:r>
      <w:r>
        <w:t xml:space="preserve"> Audit Personnel</w:t>
      </w:r>
      <w:bookmarkEnd w:id="219"/>
    </w:p>
    <w:p w14:paraId="053ECD67" w14:textId="77777777" w:rsidR="00F91A69" w:rsidRPr="00F91A69" w:rsidRDefault="00F91A69" w:rsidP="00F91A69">
      <w:r>
        <w:t>The responsibilities and authority of audit personnel are;</w:t>
      </w:r>
    </w:p>
    <w:p w14:paraId="555A9800" w14:textId="77777777" w:rsidR="00F91A69" w:rsidRDefault="00F91A69" w:rsidP="009C3C24">
      <w:pPr>
        <w:pStyle w:val="ListParagraph"/>
        <w:numPr>
          <w:ilvl w:val="0"/>
          <w:numId w:val="12"/>
        </w:numPr>
      </w:pPr>
      <w:r>
        <w:t>To probe, and investigate any function of the company departments, and/or areas.</w:t>
      </w:r>
    </w:p>
    <w:p w14:paraId="0F860F96" w14:textId="77777777" w:rsidR="00A57F2B" w:rsidRDefault="00F91A69" w:rsidP="009C3C24">
      <w:pPr>
        <w:pStyle w:val="ListParagraph"/>
        <w:numPr>
          <w:ilvl w:val="0"/>
          <w:numId w:val="12"/>
        </w:numPr>
      </w:pPr>
      <w:r>
        <w:t>To discuss findings and objectives with the company supervisors and department</w:t>
      </w:r>
      <w:r w:rsidR="00A57F2B">
        <w:t xml:space="preserve"> </w:t>
      </w:r>
      <w:r>
        <w:t>heads involved with the audit.</w:t>
      </w:r>
    </w:p>
    <w:p w14:paraId="25109EA6" w14:textId="77777777" w:rsidR="00A57F2B" w:rsidRDefault="00F91A69" w:rsidP="009C3C24">
      <w:pPr>
        <w:pStyle w:val="ListParagraph"/>
        <w:numPr>
          <w:ilvl w:val="0"/>
          <w:numId w:val="12"/>
        </w:numPr>
      </w:pPr>
      <w:r>
        <w:t>Develop, document, and disseminate all company investigative findings.</w:t>
      </w:r>
    </w:p>
    <w:p w14:paraId="09A2FFC7" w14:textId="77777777" w:rsidR="00F91A69" w:rsidRDefault="00F91A69" w:rsidP="009C3C24">
      <w:pPr>
        <w:pStyle w:val="ListParagraph"/>
        <w:numPr>
          <w:ilvl w:val="0"/>
          <w:numId w:val="12"/>
        </w:numPr>
      </w:pPr>
      <w:r>
        <w:t>To request written response from the appropriate company supervisors, or</w:t>
      </w:r>
      <w:r w:rsidR="00A57F2B">
        <w:t xml:space="preserve"> </w:t>
      </w:r>
      <w:r>
        <w:t>department heads outlining corrective action planned to correct deficiencies noted</w:t>
      </w:r>
      <w:r w:rsidR="00A57F2B">
        <w:t xml:space="preserve"> </w:t>
      </w:r>
      <w:r>
        <w:t>in the audit reports.</w:t>
      </w:r>
    </w:p>
    <w:p w14:paraId="4D3B34FB" w14:textId="77777777" w:rsidR="00F91A69" w:rsidRDefault="00F91A69" w:rsidP="00F91A69">
      <w:r w:rsidRPr="00A57F2B">
        <w:rPr>
          <w:b/>
        </w:rPr>
        <w:t>Note:</w:t>
      </w:r>
      <w:r>
        <w:t xml:space="preserve"> All audit reports generated prior to the adoption of this audit program, and</w:t>
      </w:r>
      <w:r w:rsidR="00A57F2B">
        <w:t xml:space="preserve"> </w:t>
      </w:r>
      <w:r>
        <w:t>the forms used for reporting those audits, are acceptable as valid historical reports.</w:t>
      </w:r>
    </w:p>
    <w:p w14:paraId="736C6A28" w14:textId="77777777" w:rsidR="00A57F2B" w:rsidRDefault="00A57F2B">
      <w:pPr>
        <w:spacing w:before="0" w:after="160"/>
      </w:pPr>
      <w:r>
        <w:br w:type="page"/>
      </w:r>
    </w:p>
    <w:p w14:paraId="2E5129C8" w14:textId="77777777" w:rsidR="003A5706" w:rsidRDefault="003A5706" w:rsidP="003A5706">
      <w:pPr>
        <w:pStyle w:val="Heading3"/>
      </w:pPr>
      <w:bookmarkStart w:id="220" w:name="_Toc68018463"/>
      <w:r>
        <w:lastRenderedPageBreak/>
        <w:t>Audit Experience</w:t>
      </w:r>
      <w:bookmarkEnd w:id="220"/>
    </w:p>
    <w:p w14:paraId="7ABC99AC" w14:textId="77777777" w:rsidR="003A5706" w:rsidRDefault="003A5706" w:rsidP="003A5706">
      <w:r>
        <w:t>An audit shall always be conducted as a completely professional process. The auditor’s demeanor shall be one of “no nonsense” fact finding, of the subject vendors operation. This applies equally to internal audits of Alta Avionics, LLC.</w:t>
      </w:r>
    </w:p>
    <w:p w14:paraId="30604848" w14:textId="77777777" w:rsidR="003A5706" w:rsidRDefault="003A5706" w:rsidP="003A5706">
      <w:r>
        <w:t>The auditor shall be sensitive to the needs of the subject vendors, or departments work operations. All questions required on the applicable audit form, and any issues needing attention, shall be addressed with minimal disruption of the subject’s operation, while being thorough.</w:t>
      </w:r>
    </w:p>
    <w:p w14:paraId="78C1C21A" w14:textId="77777777" w:rsidR="003A5706" w:rsidRDefault="003A5706" w:rsidP="003A5706">
      <w:r>
        <w:t xml:space="preserve">All vendor, or department officials, shall be treated with professionalism and courtesy. Ensure that all affected parties have the opportunity to address questions, and concerns before the completion of the auditing visit. Be efficient with your time and theirs. </w:t>
      </w:r>
    </w:p>
    <w:p w14:paraId="3C405861" w14:textId="77777777" w:rsidR="003A5706" w:rsidRDefault="003A5706" w:rsidP="003A5706">
      <w:r>
        <w:t>Distribute findings, and/or results of the audit, to all concerned parties as soon as they become available.</w:t>
      </w:r>
    </w:p>
    <w:p w14:paraId="0B8B61AD" w14:textId="77777777" w:rsidR="003A5706" w:rsidRDefault="003A5706" w:rsidP="003A5706">
      <w:pPr>
        <w:spacing w:before="0" w:after="160"/>
      </w:pPr>
      <w:r>
        <w:br w:type="page"/>
      </w:r>
    </w:p>
    <w:p w14:paraId="5F7E1AA6" w14:textId="77777777" w:rsidR="003A5706" w:rsidRDefault="003A5706" w:rsidP="003A5706">
      <w:pPr>
        <w:pStyle w:val="Heading3"/>
      </w:pPr>
      <w:bookmarkStart w:id="221" w:name="_Toc68018464"/>
      <w:r>
        <w:lastRenderedPageBreak/>
        <w:t>Audit Forms</w:t>
      </w:r>
      <w:bookmarkEnd w:id="221"/>
    </w:p>
    <w:p w14:paraId="04D5E782" w14:textId="77777777" w:rsidR="003A5706" w:rsidRDefault="003A5706" w:rsidP="003A5706">
      <w:r>
        <w:t>Audit forms, their use, and methods of completion are found in Alta Avionics LLC Forms Manual. The Forms Manual is accepted by the FAA, and will be maintained in a current condition at all times</w:t>
      </w:r>
    </w:p>
    <w:p w14:paraId="4450E47C" w14:textId="36C75DE8" w:rsidR="006F1C53" w:rsidRDefault="006F1C53" w:rsidP="003A5706">
      <w:pPr>
        <w:pStyle w:val="Heading3"/>
      </w:pPr>
      <w:bookmarkStart w:id="222" w:name="_Toc68018465"/>
      <w:r>
        <w:t xml:space="preserve">Audit Records </w:t>
      </w:r>
      <w:ins w:id="223" w:author="Roe, Cameron (C.)" w:date="2021-06-14T14:22:00Z">
        <w:r w:rsidR="00A2540C">
          <w:t>a</w:t>
        </w:r>
      </w:ins>
      <w:del w:id="224" w:author="Roe, Cameron (C.)" w:date="2021-06-14T14:22:00Z">
        <w:r w:rsidDel="00A2540C">
          <w:delText>A</w:delText>
        </w:r>
      </w:del>
      <w:r>
        <w:t>nd Files</w:t>
      </w:r>
      <w:bookmarkEnd w:id="222"/>
    </w:p>
    <w:p w14:paraId="6E5A5551" w14:textId="77777777" w:rsidR="006F1C53" w:rsidRDefault="006F1C53" w:rsidP="006F1C53">
      <w:r>
        <w:t>Files containing internal audits, and vendor audits, will be maintained by the Quality Assurance Manager, and located in Alta Avionics, LLC computer system. The latest audit will be kept on file, and past audit reports will be sent to the archives.</w:t>
      </w:r>
    </w:p>
    <w:p w14:paraId="1A87F053" w14:textId="77777777" w:rsidR="006F1C53" w:rsidRDefault="006F1C53" w:rsidP="006F1C53">
      <w:r>
        <w:t>Responses concerning corrective actions for internal, and vendor audits will be attached to the respective audit form. Internal and vendor audit records will be kept for three (3) years. Repair Station Certificates, and any other data obtained from a vendor, may be kept in its respective file for reference indefinitely.</w:t>
      </w:r>
    </w:p>
    <w:p w14:paraId="6C1B6934" w14:textId="77777777" w:rsidR="006F1C53" w:rsidRDefault="006F1C53" w:rsidP="006F1C53">
      <w:r>
        <w:t>Changes to the Approved Vendor List will be made after a vendor audit has been accomplished and approved by the Quality Assurance Manager.</w:t>
      </w:r>
    </w:p>
    <w:p w14:paraId="729FF3E9" w14:textId="7DAB7C2A" w:rsidR="006F1C53" w:rsidRDefault="006F1C53" w:rsidP="006F1C53">
      <w:r w:rsidRPr="00F4371B">
        <w:t xml:space="preserve">The Audit Findings Control Log, </w:t>
      </w:r>
      <w:del w:id="225" w:author="Roe, Cameron (C.)" w:date="2021-06-14T14:21:00Z">
        <w:r w:rsidRPr="00F4371B" w:rsidDel="00A2540C">
          <w:delText xml:space="preserve">(form AA-AUD-AFCL), </w:delText>
        </w:r>
      </w:del>
      <w:r w:rsidRPr="00F4371B">
        <w:t xml:space="preserve">will be maintained by the Quality Assurance Manager. Each audit will be filed, which will provide a means of tracking, and follow-up of open audits. </w:t>
      </w:r>
      <w:del w:id="226" w:author="Roe, Cameron (C.)" w:date="2021-06-14T14:22:00Z">
        <w:r w:rsidRPr="00F4371B" w:rsidDel="00A2540C">
          <w:delText>(A sample of this form is in the Forms Manual).</w:delText>
        </w:r>
      </w:del>
    </w:p>
    <w:p w14:paraId="7D5D33F1" w14:textId="77777777" w:rsidR="006F1C53" w:rsidRDefault="006F1C53" w:rsidP="006F1C53">
      <w:pPr>
        <w:spacing w:before="0" w:after="160"/>
      </w:pPr>
      <w:r>
        <w:br w:type="page"/>
      </w:r>
    </w:p>
    <w:p w14:paraId="00250081" w14:textId="7C96C4DF" w:rsidR="00F91A69" w:rsidRDefault="00A57F2B" w:rsidP="00CD44D5">
      <w:pPr>
        <w:pStyle w:val="Heading3"/>
      </w:pPr>
      <w:bookmarkStart w:id="227" w:name="_Toc68018466"/>
      <w:r>
        <w:lastRenderedPageBreak/>
        <w:t xml:space="preserve">Departments/Areas </w:t>
      </w:r>
      <w:r w:rsidR="00A21BC9">
        <w:t>of</w:t>
      </w:r>
      <w:r>
        <w:t xml:space="preserve"> Audit </w:t>
      </w:r>
      <w:proofErr w:type="gramStart"/>
      <w:r>
        <w:t>And</w:t>
      </w:r>
      <w:proofErr w:type="gramEnd"/>
      <w:r>
        <w:t xml:space="preserve"> Frequency</w:t>
      </w:r>
      <w:bookmarkEnd w:id="227"/>
    </w:p>
    <w:p w14:paraId="2690FBAE" w14:textId="3A4FA518" w:rsidR="00F91A69" w:rsidRDefault="00A57F2B" w:rsidP="00CD44D5">
      <w:pPr>
        <w:pStyle w:val="Heading4"/>
      </w:pPr>
      <w:r>
        <w:t xml:space="preserve">Departments </w:t>
      </w:r>
      <w:r w:rsidR="00A21BC9">
        <w:t>and</w:t>
      </w:r>
      <w:r>
        <w:t xml:space="preserve"> Areas</w:t>
      </w:r>
    </w:p>
    <w:p w14:paraId="70A7DA4C" w14:textId="24FFAEF0" w:rsidR="00CD44D5" w:rsidRDefault="00CD44D5" w:rsidP="00CD44D5">
      <w:pPr>
        <w:pStyle w:val="Heading5"/>
      </w:pPr>
      <w:r>
        <w:t>External Audits (See Section</w:t>
      </w:r>
      <w:r w:rsidR="006F1C53">
        <w:t xml:space="preserve"> </w:t>
      </w:r>
      <w:r w:rsidR="006F1C53">
        <w:fldChar w:fldCharType="begin"/>
      </w:r>
      <w:r w:rsidR="006F1C53">
        <w:instrText xml:space="preserve"> REF _Ref68014883 \r \h </w:instrText>
      </w:r>
      <w:r w:rsidR="006F1C53">
        <w:fldChar w:fldCharType="separate"/>
      </w:r>
      <w:r w:rsidR="006F1C53">
        <w:t>25.1.6</w:t>
      </w:r>
      <w:r w:rsidR="006F1C53">
        <w:fldChar w:fldCharType="end"/>
      </w:r>
      <w:r w:rsidR="006F1C53">
        <w:t>)</w:t>
      </w:r>
    </w:p>
    <w:p w14:paraId="726E7777" w14:textId="77777777" w:rsidR="00CD44D5" w:rsidRDefault="00CD44D5" w:rsidP="00CD44D5">
      <w:pPr>
        <w:pStyle w:val="ListParagraph"/>
        <w:numPr>
          <w:ilvl w:val="0"/>
          <w:numId w:val="14"/>
        </w:numPr>
      </w:pPr>
      <w:r>
        <w:t>Vendors</w:t>
      </w:r>
    </w:p>
    <w:p w14:paraId="12E9F2C4" w14:textId="77777777" w:rsidR="00CD44D5" w:rsidRDefault="00CD44D5" w:rsidP="00CD44D5">
      <w:pPr>
        <w:pStyle w:val="ListParagraph"/>
        <w:numPr>
          <w:ilvl w:val="0"/>
          <w:numId w:val="14"/>
        </w:numPr>
      </w:pPr>
      <w:r>
        <w:t>Calibration Vendors</w:t>
      </w:r>
    </w:p>
    <w:p w14:paraId="3412F749" w14:textId="77777777" w:rsidR="00CD44D5" w:rsidRDefault="00CD44D5" w:rsidP="00CD44D5">
      <w:pPr>
        <w:pStyle w:val="ListParagraph"/>
        <w:numPr>
          <w:ilvl w:val="0"/>
          <w:numId w:val="14"/>
        </w:numPr>
      </w:pPr>
      <w:r>
        <w:t>Maintenance Providers (as required)</w:t>
      </w:r>
    </w:p>
    <w:p w14:paraId="219280C0" w14:textId="77777777" w:rsidR="006F1C53" w:rsidRDefault="00F91A69" w:rsidP="006F1C53">
      <w:pPr>
        <w:pStyle w:val="Heading5"/>
      </w:pPr>
      <w:r>
        <w:t>Internal Audits</w:t>
      </w:r>
      <w:r w:rsidR="00CD44D5">
        <w:t xml:space="preserve"> </w:t>
      </w:r>
      <w:r w:rsidR="006F1C53">
        <w:t xml:space="preserve">(See Section </w:t>
      </w:r>
      <w:r w:rsidR="006F1C53">
        <w:fldChar w:fldCharType="begin"/>
      </w:r>
      <w:r w:rsidR="006F1C53">
        <w:instrText xml:space="preserve"> REF _Ref68014761 \r \h </w:instrText>
      </w:r>
      <w:r w:rsidR="006F1C53">
        <w:fldChar w:fldCharType="separate"/>
      </w:r>
      <w:r w:rsidR="006F1C53">
        <w:t>25.1.7</w:t>
      </w:r>
      <w:r w:rsidR="006F1C53">
        <w:fldChar w:fldCharType="end"/>
      </w:r>
      <w:r w:rsidR="006F1C53">
        <w:t>)</w:t>
      </w:r>
    </w:p>
    <w:p w14:paraId="50497B0C" w14:textId="51C22F04" w:rsidR="00F91A69" w:rsidRDefault="00F91A69" w:rsidP="001E45F4">
      <w:pPr>
        <w:pStyle w:val="Heading5"/>
        <w:numPr>
          <w:ilvl w:val="0"/>
          <w:numId w:val="13"/>
        </w:numPr>
      </w:pPr>
      <w:r w:rsidRPr="00A57F2B">
        <w:t>Service</w:t>
      </w:r>
      <w:r>
        <w:t xml:space="preserve"> Department</w:t>
      </w:r>
    </w:p>
    <w:p w14:paraId="2E025234" w14:textId="77777777" w:rsidR="00F91A69" w:rsidRDefault="00F91A69" w:rsidP="009C3C24">
      <w:pPr>
        <w:pStyle w:val="ListParagraph"/>
        <w:numPr>
          <w:ilvl w:val="0"/>
          <w:numId w:val="13"/>
        </w:numPr>
      </w:pPr>
      <w:r>
        <w:t>Installation Department</w:t>
      </w:r>
    </w:p>
    <w:p w14:paraId="2A185C60" w14:textId="77777777" w:rsidR="00F91A69" w:rsidRDefault="00F91A69" w:rsidP="009C3C24">
      <w:pPr>
        <w:pStyle w:val="ListParagraph"/>
        <w:numPr>
          <w:ilvl w:val="0"/>
          <w:numId w:val="13"/>
        </w:numPr>
      </w:pPr>
      <w:r>
        <w:t>Instrument Department</w:t>
      </w:r>
    </w:p>
    <w:p w14:paraId="039C8D4B" w14:textId="77777777" w:rsidR="00F91A69" w:rsidRDefault="00F91A69" w:rsidP="009C3C24">
      <w:pPr>
        <w:pStyle w:val="ListParagraph"/>
        <w:numPr>
          <w:ilvl w:val="0"/>
          <w:numId w:val="13"/>
        </w:numPr>
      </w:pPr>
      <w:r>
        <w:t>Parts/Shipping Department</w:t>
      </w:r>
    </w:p>
    <w:p w14:paraId="6278E2AA" w14:textId="77777777" w:rsidR="00F91A69" w:rsidRDefault="00A57F2B" w:rsidP="00CD44D5">
      <w:pPr>
        <w:pStyle w:val="Heading4"/>
      </w:pPr>
      <w:r>
        <w:t>Frequency</w:t>
      </w:r>
    </w:p>
    <w:p w14:paraId="529C7996" w14:textId="77777777" w:rsidR="00F91A69" w:rsidRDefault="00F91A69" w:rsidP="009C3C24">
      <w:pPr>
        <w:pStyle w:val="ListParagraph"/>
        <w:numPr>
          <w:ilvl w:val="0"/>
          <w:numId w:val="15"/>
        </w:numPr>
      </w:pPr>
      <w:r>
        <w:t>Internal audits will be scheduled annually</w:t>
      </w:r>
    </w:p>
    <w:p w14:paraId="57F14390" w14:textId="77777777" w:rsidR="00F91A69" w:rsidRDefault="00F91A69" w:rsidP="009C3C24">
      <w:pPr>
        <w:pStyle w:val="ListParagraph"/>
        <w:numPr>
          <w:ilvl w:val="0"/>
          <w:numId w:val="15"/>
        </w:numPr>
      </w:pPr>
      <w:r>
        <w:t>External audits will be scheduled according to the category assigned to the vendor</w:t>
      </w:r>
      <w:r w:rsidR="00A57F2B">
        <w:t xml:space="preserve"> </w:t>
      </w:r>
      <w:r>
        <w:t>(see External Audits in this manual)</w:t>
      </w:r>
    </w:p>
    <w:p w14:paraId="5DB9BD82" w14:textId="77777777" w:rsidR="00F91A69" w:rsidRDefault="00F91A69" w:rsidP="009C3C24">
      <w:pPr>
        <w:pStyle w:val="ListParagraph"/>
        <w:numPr>
          <w:ilvl w:val="0"/>
          <w:numId w:val="15"/>
        </w:numPr>
      </w:pPr>
      <w:r>
        <w:t>Scheduling frequency may be adjusted by the Chief Inspector to allow for</w:t>
      </w:r>
      <w:r w:rsidR="00A57F2B">
        <w:t xml:space="preserve"> </w:t>
      </w:r>
      <w:r>
        <w:t>problems in manpower, workload, or time limitations, however, every attempt</w:t>
      </w:r>
      <w:r w:rsidR="00A57F2B">
        <w:t xml:space="preserve"> </w:t>
      </w:r>
      <w:r>
        <w:t>will be made to adhere to the established schedule</w:t>
      </w:r>
    </w:p>
    <w:p w14:paraId="39A80808" w14:textId="77777777" w:rsidR="00F91A69" w:rsidRDefault="00F91A69" w:rsidP="009C3C24">
      <w:pPr>
        <w:pStyle w:val="ListParagraph"/>
        <w:numPr>
          <w:ilvl w:val="0"/>
          <w:numId w:val="15"/>
        </w:numPr>
      </w:pPr>
      <w:r>
        <w:t>In addition to scheduled audits, the Chief Inspector may direct additional audits of</w:t>
      </w:r>
      <w:r w:rsidR="00A57F2B">
        <w:t xml:space="preserve"> </w:t>
      </w:r>
      <w:r>
        <w:t>any phase of operation</w:t>
      </w:r>
    </w:p>
    <w:p w14:paraId="7E48F2A5" w14:textId="77777777" w:rsidR="00F91A69" w:rsidRDefault="00A57F2B" w:rsidP="00CD44D5">
      <w:pPr>
        <w:pStyle w:val="Heading3"/>
      </w:pPr>
      <w:bookmarkStart w:id="228" w:name="_Toc68018467"/>
      <w:r>
        <w:t>Pre-Audit Procedures</w:t>
      </w:r>
      <w:bookmarkEnd w:id="228"/>
    </w:p>
    <w:p w14:paraId="4F9198AE" w14:textId="77777777" w:rsidR="00F91A69" w:rsidRDefault="00F91A69" w:rsidP="00F91A69">
      <w:r>
        <w:t>Before the auditor contacts the vendor or department manager concerning an</w:t>
      </w:r>
      <w:r w:rsidR="00A57F2B">
        <w:t xml:space="preserve"> </w:t>
      </w:r>
      <w:r>
        <w:t>audit, the auditor should perform the following:</w:t>
      </w:r>
    </w:p>
    <w:p w14:paraId="1F9B250D" w14:textId="77777777" w:rsidR="00F91A69" w:rsidRDefault="00F91A69" w:rsidP="009C3C24">
      <w:pPr>
        <w:pStyle w:val="ListParagraph"/>
        <w:numPr>
          <w:ilvl w:val="0"/>
          <w:numId w:val="16"/>
        </w:numPr>
      </w:pPr>
      <w:r>
        <w:t>Research the audit files for previous audits on the vendor or department’</w:t>
      </w:r>
    </w:p>
    <w:p w14:paraId="1DE93566" w14:textId="77777777" w:rsidR="00F91A69" w:rsidRDefault="00F91A69" w:rsidP="009C3C24">
      <w:pPr>
        <w:pStyle w:val="ListParagraph"/>
        <w:numPr>
          <w:ilvl w:val="0"/>
          <w:numId w:val="16"/>
        </w:numPr>
      </w:pPr>
      <w:r>
        <w:t>If a previous audit is found, take notes on discrepancies found, and corrective</w:t>
      </w:r>
      <w:r w:rsidR="00A57F2B">
        <w:t xml:space="preserve"> </w:t>
      </w:r>
      <w:r>
        <w:t>action taken to prevent a recurrence, if any;</w:t>
      </w:r>
    </w:p>
    <w:p w14:paraId="16B23D15" w14:textId="77777777" w:rsidR="00F91A69" w:rsidRDefault="00F91A69" w:rsidP="009C3C24">
      <w:pPr>
        <w:pStyle w:val="ListParagraph"/>
        <w:numPr>
          <w:ilvl w:val="0"/>
          <w:numId w:val="16"/>
        </w:numPr>
      </w:pPr>
      <w:r>
        <w:t>If an audit history does not exist for a vendor, ask the vendor for the name of an</w:t>
      </w:r>
      <w:r w:rsidR="00A57F2B">
        <w:t xml:space="preserve"> </w:t>
      </w:r>
      <w:r>
        <w:t>existing customer; contact that customer to see if they are satisfied with the</w:t>
      </w:r>
      <w:r w:rsidR="00A57F2B">
        <w:t xml:space="preserve"> </w:t>
      </w:r>
      <w:r>
        <w:t>vendor’s performance</w:t>
      </w:r>
    </w:p>
    <w:p w14:paraId="4EDE1CDA" w14:textId="77777777" w:rsidR="00A57F2B" w:rsidRDefault="00A57F2B">
      <w:pPr>
        <w:spacing w:before="0" w:after="160"/>
        <w:rPr>
          <w:rFonts w:eastAsia="Times New Roman" w:cs="Times New Roman"/>
          <w:color w:val="auto"/>
          <w:szCs w:val="20"/>
        </w:rPr>
      </w:pPr>
      <w:r>
        <w:br w:type="page"/>
      </w:r>
    </w:p>
    <w:p w14:paraId="3A05C950" w14:textId="77777777" w:rsidR="00F91A69" w:rsidRDefault="00A57F2B" w:rsidP="00CD44D5">
      <w:pPr>
        <w:pStyle w:val="Heading3"/>
      </w:pPr>
      <w:bookmarkStart w:id="229" w:name="_Toc68018468"/>
      <w:r>
        <w:lastRenderedPageBreak/>
        <w:t>Audit Requirements</w:t>
      </w:r>
      <w:bookmarkEnd w:id="229"/>
    </w:p>
    <w:p w14:paraId="0B08CE0B" w14:textId="77777777" w:rsidR="00A57F2B" w:rsidRDefault="00F91A69" w:rsidP="009C3C24">
      <w:pPr>
        <w:pStyle w:val="ListParagraph"/>
        <w:numPr>
          <w:ilvl w:val="0"/>
          <w:numId w:val="17"/>
        </w:numPr>
      </w:pPr>
      <w:r>
        <w:t>The auditor will review the requirements in this manual for the type of audit to be</w:t>
      </w:r>
      <w:r w:rsidR="00A57F2B">
        <w:t xml:space="preserve"> </w:t>
      </w:r>
      <w:r>
        <w:t>performed;</w:t>
      </w:r>
    </w:p>
    <w:p w14:paraId="6BD53683" w14:textId="189B9B87" w:rsidR="00A57F2B" w:rsidRDefault="00F91A69" w:rsidP="009C3C24">
      <w:pPr>
        <w:pStyle w:val="ListParagraph"/>
        <w:numPr>
          <w:ilvl w:val="0"/>
          <w:numId w:val="17"/>
        </w:numPr>
      </w:pPr>
      <w:r>
        <w:t xml:space="preserve">The </w:t>
      </w:r>
      <w:r w:rsidR="006F1C53">
        <w:t xml:space="preserve">appropriate </w:t>
      </w:r>
      <w:r>
        <w:t>audit forms should be obtained (see Forms Manual);</w:t>
      </w:r>
    </w:p>
    <w:p w14:paraId="6D993A78" w14:textId="77777777" w:rsidR="00A57F2B" w:rsidRDefault="00F91A69" w:rsidP="009C3C24">
      <w:pPr>
        <w:pStyle w:val="ListParagraph"/>
        <w:numPr>
          <w:ilvl w:val="0"/>
          <w:numId w:val="17"/>
        </w:numPr>
      </w:pPr>
      <w:r>
        <w:t>An appointment should be made with the vendor, or department manager, unless a</w:t>
      </w:r>
      <w:r w:rsidR="00A57F2B">
        <w:t xml:space="preserve"> </w:t>
      </w:r>
      <w:r>
        <w:t>situation dictates otherwise.</w:t>
      </w:r>
    </w:p>
    <w:p w14:paraId="2A65099A" w14:textId="77777777" w:rsidR="006A3B4E" w:rsidRDefault="00F91A69" w:rsidP="009C3C24">
      <w:pPr>
        <w:pStyle w:val="ListParagraph"/>
        <w:numPr>
          <w:ilvl w:val="0"/>
          <w:numId w:val="17"/>
        </w:numPr>
      </w:pPr>
      <w:r>
        <w:t xml:space="preserve">If time and availability permit, determine if </w:t>
      </w:r>
      <w:proofErr w:type="gramStart"/>
      <w:r>
        <w:t>a</w:t>
      </w:r>
      <w:proofErr w:type="gramEnd"/>
      <w:r>
        <w:t xml:space="preserve"> </w:t>
      </w:r>
      <w:r w:rsidR="001E5F81">
        <w:t>Alta Avionics, LLC</w:t>
      </w:r>
      <w:r>
        <w:t xml:space="preserve"> component is</w:t>
      </w:r>
      <w:r w:rsidR="00A57F2B">
        <w:t xml:space="preserve"> </w:t>
      </w:r>
      <w:r>
        <w:t>at the repair/overhaul vendor for maintenance. While at the vendor, the identified</w:t>
      </w:r>
      <w:r w:rsidR="00A57F2B">
        <w:t xml:space="preserve"> </w:t>
      </w:r>
      <w:r>
        <w:t>component(s) may be used to verify the agencies program;</w:t>
      </w:r>
    </w:p>
    <w:p w14:paraId="012E241A" w14:textId="77777777" w:rsidR="006A3B4E" w:rsidRDefault="00F91A69" w:rsidP="009C3C24">
      <w:pPr>
        <w:pStyle w:val="ListParagraph"/>
        <w:numPr>
          <w:ilvl w:val="0"/>
          <w:numId w:val="17"/>
        </w:numPr>
      </w:pPr>
      <w:r>
        <w:t>The auditor will be experienced, and/or trained in the subjects included in the</w:t>
      </w:r>
      <w:r w:rsidR="00A57F2B">
        <w:t xml:space="preserve"> </w:t>
      </w:r>
      <w:r>
        <w:t>audit. If not, a company technical specialist may be needed to evaluate specialty</w:t>
      </w:r>
      <w:r w:rsidR="00A57F2B">
        <w:t xml:space="preserve"> </w:t>
      </w:r>
      <w:r>
        <w:t>areas;</w:t>
      </w:r>
    </w:p>
    <w:p w14:paraId="622BB40A" w14:textId="77777777" w:rsidR="006A3B4E" w:rsidRDefault="00F91A69" w:rsidP="009C3C24">
      <w:pPr>
        <w:pStyle w:val="ListParagraph"/>
        <w:numPr>
          <w:ilvl w:val="0"/>
          <w:numId w:val="17"/>
        </w:numPr>
      </w:pPr>
      <w:r>
        <w:t>Auditors will be trained in the use of audit checklists, and completing audit</w:t>
      </w:r>
      <w:r w:rsidR="00A57F2B">
        <w:t xml:space="preserve"> </w:t>
      </w:r>
      <w:r>
        <w:t>reports;</w:t>
      </w:r>
    </w:p>
    <w:p w14:paraId="41A6BF1F" w14:textId="77777777" w:rsidR="006A3B4E" w:rsidRDefault="00F91A69" w:rsidP="009C3C24">
      <w:pPr>
        <w:pStyle w:val="ListParagraph"/>
        <w:numPr>
          <w:ilvl w:val="0"/>
          <w:numId w:val="17"/>
        </w:numPr>
      </w:pPr>
      <w:r>
        <w:t>The end result of an audit should not be limited to the identification of areas that</w:t>
      </w:r>
      <w:r w:rsidR="00A57F2B">
        <w:t xml:space="preserve"> </w:t>
      </w:r>
      <w:r>
        <w:t>need improvement;</w:t>
      </w:r>
    </w:p>
    <w:p w14:paraId="34FEE540" w14:textId="77777777" w:rsidR="006A3B4E" w:rsidRDefault="00F91A69" w:rsidP="009C3C24">
      <w:pPr>
        <w:pStyle w:val="ListParagraph"/>
        <w:numPr>
          <w:ilvl w:val="1"/>
          <w:numId w:val="17"/>
        </w:numPr>
      </w:pPr>
      <w:r>
        <w:t>The audit process should also be extended to include corrective action, the</w:t>
      </w:r>
      <w:r w:rsidR="00A57F2B">
        <w:t xml:space="preserve"> </w:t>
      </w:r>
      <w:r>
        <w:t>root cause of the problem, and procedures to prevent a recurrence of the</w:t>
      </w:r>
      <w:r w:rsidR="00A57F2B">
        <w:t xml:space="preserve"> </w:t>
      </w:r>
      <w:r>
        <w:t>problem</w:t>
      </w:r>
    </w:p>
    <w:p w14:paraId="31AD8BB0" w14:textId="77777777" w:rsidR="006A3B4E" w:rsidRDefault="00F91A69" w:rsidP="009C3C24">
      <w:pPr>
        <w:pStyle w:val="ListParagraph"/>
        <w:numPr>
          <w:ilvl w:val="0"/>
          <w:numId w:val="17"/>
        </w:numPr>
      </w:pPr>
      <w:r>
        <w:t>Follow-up evaluations should be conducted in a timely manner to assure that the</w:t>
      </w:r>
      <w:r w:rsidR="00A57F2B">
        <w:t xml:space="preserve"> </w:t>
      </w:r>
      <w:r>
        <w:t>corrective action(s) have been effective, and have solved the problem(s)</w:t>
      </w:r>
    </w:p>
    <w:p w14:paraId="69D4A4B2" w14:textId="77777777" w:rsidR="006A3B4E" w:rsidRDefault="00F91A69" w:rsidP="009C3C24">
      <w:pPr>
        <w:pStyle w:val="ListParagraph"/>
        <w:numPr>
          <w:ilvl w:val="0"/>
          <w:numId w:val="17"/>
        </w:numPr>
      </w:pPr>
      <w:r>
        <w:t>Auditors will be mindful that capabilities and maintenance programs vary greatly</w:t>
      </w:r>
      <w:r w:rsidR="00A57F2B">
        <w:t xml:space="preserve"> </w:t>
      </w:r>
      <w:r>
        <w:t>in complexity and application among various vendors;</w:t>
      </w:r>
    </w:p>
    <w:p w14:paraId="1DBF1EA0" w14:textId="77777777" w:rsidR="006A3B4E" w:rsidRDefault="00F91A69" w:rsidP="009C3C24">
      <w:pPr>
        <w:pStyle w:val="ListParagraph"/>
        <w:numPr>
          <w:ilvl w:val="1"/>
          <w:numId w:val="17"/>
        </w:numPr>
      </w:pPr>
      <w:r>
        <w:t>The key element to evaluate is compliance with the program described in</w:t>
      </w:r>
      <w:r w:rsidR="00A57F2B">
        <w:t xml:space="preserve"> </w:t>
      </w:r>
      <w:r>
        <w:t>the vendor’s own manual;</w:t>
      </w:r>
    </w:p>
    <w:p w14:paraId="4806B16C" w14:textId="3A9C67E7" w:rsidR="006A3B4E" w:rsidRDefault="00F91A69" w:rsidP="009C3C24">
      <w:pPr>
        <w:pStyle w:val="ListParagraph"/>
        <w:numPr>
          <w:ilvl w:val="1"/>
          <w:numId w:val="17"/>
        </w:numPr>
      </w:pPr>
      <w:r>
        <w:t xml:space="preserve">Failure to follow published procedures, is a </w:t>
      </w:r>
      <w:r w:rsidR="006F1C53">
        <w:t>“</w:t>
      </w:r>
      <w:r>
        <w:t>significant non-compliance</w:t>
      </w:r>
      <w:r w:rsidR="006F1C53">
        <w:t>”</w:t>
      </w:r>
      <w:r w:rsidR="00A57F2B">
        <w:t xml:space="preserve"> </w:t>
      </w:r>
      <w:r>
        <w:t>finding.</w:t>
      </w:r>
    </w:p>
    <w:p w14:paraId="43D15925" w14:textId="77777777" w:rsidR="006A3B4E" w:rsidRDefault="006A3B4E" w:rsidP="006A3B4E">
      <w:pPr>
        <w:rPr>
          <w:rFonts w:eastAsia="Times New Roman" w:cs="Times New Roman"/>
          <w:color w:val="auto"/>
          <w:szCs w:val="20"/>
        </w:rPr>
      </w:pPr>
      <w:r>
        <w:br w:type="page"/>
      </w:r>
    </w:p>
    <w:p w14:paraId="5155C345" w14:textId="77777777" w:rsidR="00F91A69" w:rsidRDefault="006A3B4E" w:rsidP="00CD44D5">
      <w:pPr>
        <w:pStyle w:val="Heading3"/>
      </w:pPr>
      <w:bookmarkStart w:id="230" w:name="_Ref68014883"/>
      <w:bookmarkStart w:id="231" w:name="_Toc68018469"/>
      <w:r>
        <w:lastRenderedPageBreak/>
        <w:t>External Audits</w:t>
      </w:r>
      <w:bookmarkEnd w:id="230"/>
      <w:bookmarkEnd w:id="231"/>
    </w:p>
    <w:p w14:paraId="62311E4F" w14:textId="68F3BBAB" w:rsidR="00F91A69" w:rsidRDefault="00F91A69" w:rsidP="00F91A69">
      <w:r w:rsidRPr="0021770B">
        <w:t>Scheduled audits shall be conducted on the following types of vendors conducting</w:t>
      </w:r>
      <w:r w:rsidR="006A3B4E" w:rsidRPr="0021770B">
        <w:t xml:space="preserve"> </w:t>
      </w:r>
      <w:r w:rsidRPr="0021770B">
        <w:t xml:space="preserve">business with </w:t>
      </w:r>
      <w:r w:rsidR="006A3B4E" w:rsidRPr="0021770B">
        <w:t>Alta</w:t>
      </w:r>
      <w:r w:rsidRPr="0021770B">
        <w:t xml:space="preserve"> Avionics, </w:t>
      </w:r>
      <w:r w:rsidR="006A3B4E" w:rsidRPr="0021770B">
        <w:t>LLC</w:t>
      </w:r>
      <w:r w:rsidRPr="0021770B">
        <w:t xml:space="preserve">, utilizing Form </w:t>
      </w:r>
      <w:r w:rsidR="0021770B" w:rsidRPr="0021770B">
        <w:t>AA</w:t>
      </w:r>
      <w:r w:rsidRPr="0021770B">
        <w:t>-AUD-</w:t>
      </w:r>
      <w:r w:rsidR="0021770B" w:rsidRPr="0021770B">
        <w:t>VA</w:t>
      </w:r>
      <w:r w:rsidRPr="0021770B">
        <w:t xml:space="preserve"> (Vendor Audit), or</w:t>
      </w:r>
      <w:r w:rsidR="006A3B4E" w:rsidRPr="0021770B">
        <w:t xml:space="preserve"> </w:t>
      </w:r>
      <w:r w:rsidRPr="0021770B">
        <w:t xml:space="preserve">Form </w:t>
      </w:r>
      <w:r w:rsidR="005C4708" w:rsidRPr="0021770B">
        <w:t>AA</w:t>
      </w:r>
      <w:r w:rsidRPr="0021770B">
        <w:t>-AUD-</w:t>
      </w:r>
      <w:r w:rsidR="005C4708" w:rsidRPr="0021770B">
        <w:t>CVA</w:t>
      </w:r>
      <w:r w:rsidRPr="0021770B">
        <w:t xml:space="preserve"> (Calibration Vendor Audit) as applicable. (Samples of these</w:t>
      </w:r>
      <w:r w:rsidR="006A3B4E" w:rsidRPr="0021770B">
        <w:t xml:space="preserve"> </w:t>
      </w:r>
      <w:r w:rsidRPr="0021770B">
        <w:t>forms are found in the Forms Manual).</w:t>
      </w:r>
    </w:p>
    <w:p w14:paraId="11649A4A" w14:textId="77777777" w:rsidR="006A3B4E" w:rsidRDefault="00F91A69" w:rsidP="009C3C24">
      <w:pPr>
        <w:pStyle w:val="ListParagraph"/>
        <w:numPr>
          <w:ilvl w:val="0"/>
          <w:numId w:val="18"/>
        </w:numPr>
      </w:pPr>
      <w:r>
        <w:t>Repair Stations certified under 14 CFR Part 145</w:t>
      </w:r>
    </w:p>
    <w:p w14:paraId="5B7FB756" w14:textId="77777777" w:rsidR="006A3B4E" w:rsidRDefault="00F91A69" w:rsidP="009C3C24">
      <w:pPr>
        <w:pStyle w:val="ListParagraph"/>
        <w:numPr>
          <w:ilvl w:val="0"/>
          <w:numId w:val="18"/>
        </w:numPr>
      </w:pPr>
      <w:r>
        <w:t>Repair facilities not certified under 14 CFR Part 145, such as</w:t>
      </w:r>
      <w:r w:rsidR="006A3B4E">
        <w:t xml:space="preserve"> </w:t>
      </w:r>
      <w:r>
        <w:t>equipment/tool calibration facilities, or contract maintenance facilities</w:t>
      </w:r>
    </w:p>
    <w:p w14:paraId="4DA94FC2" w14:textId="4E9D2FB0" w:rsidR="006A3B4E" w:rsidRDefault="006F1C53" w:rsidP="009C3C24">
      <w:pPr>
        <w:pStyle w:val="ListParagraph"/>
        <w:numPr>
          <w:ilvl w:val="0"/>
          <w:numId w:val="18"/>
        </w:numPr>
      </w:pPr>
      <w:r>
        <w:t>Original Equipment Manufacturers (</w:t>
      </w:r>
      <w:r w:rsidR="00F91A69">
        <w:t>OEMs</w:t>
      </w:r>
      <w:r>
        <w:t>)</w:t>
      </w:r>
      <w:r w:rsidR="00F91A69">
        <w:t xml:space="preserve"> such as FAA </w:t>
      </w:r>
      <w:r>
        <w:t>Part Manufacture Approval (</w:t>
      </w:r>
      <w:r w:rsidR="00F91A69">
        <w:t>PMA</w:t>
      </w:r>
      <w:r>
        <w:t>)</w:t>
      </w:r>
      <w:r w:rsidR="00F91A69">
        <w:t xml:space="preserve"> holders</w:t>
      </w:r>
    </w:p>
    <w:p w14:paraId="7365A66E" w14:textId="77777777" w:rsidR="00F91A69" w:rsidRDefault="00F91A69" w:rsidP="009C3C24">
      <w:pPr>
        <w:pStyle w:val="ListParagraph"/>
        <w:numPr>
          <w:ilvl w:val="0"/>
          <w:numId w:val="18"/>
        </w:numPr>
      </w:pPr>
      <w:r>
        <w:t>New and overhaul/repair parts vendors</w:t>
      </w:r>
    </w:p>
    <w:p w14:paraId="1DAECBD0" w14:textId="1D4AE5C2" w:rsidR="00F91A69" w:rsidRDefault="00F91A69" w:rsidP="00F91A69">
      <w:r>
        <w:t xml:space="preserve">If </w:t>
      </w:r>
      <w:r w:rsidR="006A3B4E">
        <w:t>Alta</w:t>
      </w:r>
      <w:r>
        <w:t xml:space="preserve"> Avionics, </w:t>
      </w:r>
      <w:r w:rsidR="006A3B4E">
        <w:t>LLC</w:t>
      </w:r>
      <w:r>
        <w:t xml:space="preserve"> intends to utilize a vendor on a continuing basis that is not</w:t>
      </w:r>
      <w:r w:rsidR="006A3B4E">
        <w:t xml:space="preserve"> </w:t>
      </w:r>
      <w:r>
        <w:t xml:space="preserve">on </w:t>
      </w:r>
      <w:r w:rsidRPr="005C4708">
        <w:t>the Approved Vendor List, the Chief Inspector, or his/her designee, must be</w:t>
      </w:r>
      <w:r w:rsidR="006A3B4E" w:rsidRPr="005C4708">
        <w:t xml:space="preserve"> </w:t>
      </w:r>
      <w:r w:rsidRPr="005C4708">
        <w:t xml:space="preserve">notified using Form </w:t>
      </w:r>
      <w:r w:rsidR="005C4708" w:rsidRPr="005C4708">
        <w:t>AA</w:t>
      </w:r>
      <w:r w:rsidRPr="005C4708">
        <w:t>-AUD-</w:t>
      </w:r>
      <w:r w:rsidR="005C4708" w:rsidRPr="005C4708">
        <w:t>AR</w:t>
      </w:r>
      <w:r w:rsidRPr="005C4708">
        <w:t xml:space="preserve"> (Audit Request) (sample found in the Forms</w:t>
      </w:r>
      <w:r w:rsidR="006A3B4E" w:rsidRPr="005C4708">
        <w:t xml:space="preserve"> </w:t>
      </w:r>
      <w:r w:rsidRPr="005C4708">
        <w:t>Manual).</w:t>
      </w:r>
    </w:p>
    <w:p w14:paraId="55CDBC29" w14:textId="77777777" w:rsidR="00F91A69" w:rsidRDefault="00F91A69" w:rsidP="00F91A69">
      <w:r>
        <w:t>The Chief Inspector, or his/her designee, will forward the applicable Vendor</w:t>
      </w:r>
      <w:r w:rsidR="006A3B4E">
        <w:t xml:space="preserve"> </w:t>
      </w:r>
      <w:r>
        <w:t>Audit form to the vendor for completion within thirty (30) days. All questions</w:t>
      </w:r>
      <w:r w:rsidR="006A3B4E">
        <w:t xml:space="preserve"> </w:t>
      </w:r>
      <w:r>
        <w:t>shall be addressed as required, to assess the capabilities of the vendor to meet the</w:t>
      </w:r>
      <w:r w:rsidR="006A3B4E">
        <w:t xml:space="preserve"> </w:t>
      </w:r>
      <w:r>
        <w:t>standards established in this manual. Upon return of the audit, the vendor may be</w:t>
      </w:r>
      <w:r w:rsidR="006A3B4E">
        <w:t xml:space="preserve"> </w:t>
      </w:r>
      <w:r>
        <w:t>temporarily added to the Approved Vendor List, and scheduled for an on-site</w:t>
      </w:r>
      <w:r w:rsidR="006A3B4E">
        <w:t xml:space="preserve"> </w:t>
      </w:r>
      <w:r>
        <w:t>audit, if required. If the vendor is found acceptable as a result of the audit</w:t>
      </w:r>
      <w:r w:rsidR="006A3B4E">
        <w:t xml:space="preserve"> </w:t>
      </w:r>
      <w:r>
        <w:t>questionnaire, or on-site audit, it may be permanently added to the Approved</w:t>
      </w:r>
      <w:r w:rsidR="006A3B4E">
        <w:t xml:space="preserve"> </w:t>
      </w:r>
      <w:r>
        <w:t>Vendor List.</w:t>
      </w:r>
    </w:p>
    <w:p w14:paraId="50B84351" w14:textId="77777777" w:rsidR="00F91A69" w:rsidRDefault="00F91A69" w:rsidP="00F91A69">
      <w:r>
        <w:t>An interim update of a vendor’s capabilities and personnel may be made phone,</w:t>
      </w:r>
      <w:r w:rsidR="00AF1899">
        <w:t xml:space="preserve"> </w:t>
      </w:r>
      <w:r>
        <w:t>FAX, or mail by using the Vendor Audit form. Completed updates will be placed</w:t>
      </w:r>
      <w:r w:rsidR="00AF1899">
        <w:t xml:space="preserve"> </w:t>
      </w:r>
      <w:r>
        <w:t>in the vendor’s file, and will be kept until the on-site audit is performed again, if</w:t>
      </w:r>
      <w:r w:rsidR="00AF1899">
        <w:t xml:space="preserve"> </w:t>
      </w:r>
      <w:r>
        <w:t>necessary.</w:t>
      </w:r>
    </w:p>
    <w:p w14:paraId="47FB4CC6" w14:textId="77777777" w:rsidR="00F91A69" w:rsidRDefault="00F91A69" w:rsidP="00F91A69">
      <w:r>
        <w:t>The Chief Inspector will assign a category to each vendor based on an evaluation</w:t>
      </w:r>
      <w:r w:rsidR="00AF1899">
        <w:t xml:space="preserve"> </w:t>
      </w:r>
      <w:r>
        <w:t>of the function and/or materials they provide. Vendors are classified as follows:</w:t>
      </w:r>
    </w:p>
    <w:p w14:paraId="0EBD1350" w14:textId="77777777" w:rsidR="00F91A69" w:rsidRDefault="00F91A69" w:rsidP="00CD44D5">
      <w:pPr>
        <w:pStyle w:val="Heading4"/>
      </w:pPr>
      <w:r>
        <w:t>Category A:</w:t>
      </w:r>
    </w:p>
    <w:p w14:paraId="069A8D34" w14:textId="77777777" w:rsidR="00F91A69" w:rsidRDefault="00F91A69" w:rsidP="00F91A69">
      <w:r>
        <w:t>Vendors in this category will receive and complete a Vendor Audit form</w:t>
      </w:r>
      <w:r w:rsidR="00AF1899">
        <w:t xml:space="preserve"> </w:t>
      </w:r>
      <w:r>
        <w:t>biennially, or have an on-site audit performed. If no discrepancies are</w:t>
      </w:r>
      <w:r w:rsidR="00AF1899">
        <w:t xml:space="preserve"> </w:t>
      </w:r>
      <w:r>
        <w:t>noted, the vendor is placed on the Approved Vendor List pending the next</w:t>
      </w:r>
      <w:r w:rsidR="00AF1899">
        <w:t xml:space="preserve"> </w:t>
      </w:r>
      <w:r>
        <w:t>audit. Category A vendors will include, but are not limited to the</w:t>
      </w:r>
      <w:r w:rsidR="00AF1899">
        <w:t xml:space="preserve"> </w:t>
      </w:r>
      <w:r>
        <w:t>following:</w:t>
      </w:r>
    </w:p>
    <w:p w14:paraId="7227ACA6" w14:textId="1F4853A0" w:rsidR="00F91A69" w:rsidRDefault="00F91A69" w:rsidP="009C3C24">
      <w:pPr>
        <w:pStyle w:val="ListParagraph"/>
        <w:numPr>
          <w:ilvl w:val="0"/>
          <w:numId w:val="19"/>
        </w:numPr>
      </w:pPr>
      <w:r>
        <w:t xml:space="preserve">Repair/Overhaul </w:t>
      </w:r>
      <w:r w:rsidR="006F1C53">
        <w:t>V</w:t>
      </w:r>
      <w:r>
        <w:t>endors (ROV)</w:t>
      </w:r>
    </w:p>
    <w:p w14:paraId="77175550" w14:textId="77777777" w:rsidR="00F91A69" w:rsidRDefault="00F91A69" w:rsidP="009C3C24">
      <w:pPr>
        <w:pStyle w:val="ListParagraph"/>
        <w:numPr>
          <w:ilvl w:val="0"/>
          <w:numId w:val="19"/>
        </w:numPr>
      </w:pPr>
      <w:r>
        <w:t>Airframe maintenance repair stations</w:t>
      </w:r>
    </w:p>
    <w:p w14:paraId="5530C563" w14:textId="77777777" w:rsidR="00F91A69" w:rsidRDefault="00F91A69" w:rsidP="009C3C24">
      <w:pPr>
        <w:pStyle w:val="ListParagraph"/>
        <w:numPr>
          <w:ilvl w:val="0"/>
          <w:numId w:val="19"/>
        </w:numPr>
      </w:pPr>
      <w:r>
        <w:t xml:space="preserve">New </w:t>
      </w:r>
      <w:proofErr w:type="spellStart"/>
      <w:r>
        <w:t>rotable</w:t>
      </w:r>
      <w:proofErr w:type="spellEnd"/>
      <w:r>
        <w:t xml:space="preserve"> parts distributor</w:t>
      </w:r>
    </w:p>
    <w:p w14:paraId="4B115363" w14:textId="77777777" w:rsidR="00AF1899" w:rsidRDefault="00F91A69" w:rsidP="009C3C24">
      <w:pPr>
        <w:pStyle w:val="ListParagraph"/>
        <w:numPr>
          <w:ilvl w:val="0"/>
          <w:numId w:val="19"/>
        </w:numPr>
      </w:pPr>
      <w:r>
        <w:t>Calibration vendors</w:t>
      </w:r>
    </w:p>
    <w:p w14:paraId="72B8D06F" w14:textId="77777777" w:rsidR="00AF1899" w:rsidRDefault="00AF1899">
      <w:pPr>
        <w:spacing w:before="0" w:after="160"/>
        <w:rPr>
          <w:rFonts w:eastAsia="Times New Roman" w:cs="Times New Roman"/>
          <w:color w:val="auto"/>
          <w:szCs w:val="20"/>
        </w:rPr>
      </w:pPr>
    </w:p>
    <w:p w14:paraId="37211980" w14:textId="77777777" w:rsidR="00F91A69" w:rsidRDefault="00F91A69" w:rsidP="00CD44D5">
      <w:pPr>
        <w:pStyle w:val="Heading4"/>
      </w:pPr>
      <w:r>
        <w:lastRenderedPageBreak/>
        <w:t>Category B:</w:t>
      </w:r>
    </w:p>
    <w:p w14:paraId="0BDC21FD" w14:textId="77777777" w:rsidR="00F91A69" w:rsidRDefault="00F91A69" w:rsidP="00F91A69">
      <w:r>
        <w:t>Vendors in this category are required to complete the Vendor Audit form,</w:t>
      </w:r>
      <w:r w:rsidR="00AF1899">
        <w:t xml:space="preserve"> </w:t>
      </w:r>
      <w:r>
        <w:t>or have an on-site audit performed. If no major discrepancies are noted,</w:t>
      </w:r>
      <w:r w:rsidR="00AF1899">
        <w:t xml:space="preserve"> </w:t>
      </w:r>
      <w:r>
        <w:t>the vendor is placed on the Approved Vendor List. No further audits are</w:t>
      </w:r>
      <w:r w:rsidR="00AF1899">
        <w:t xml:space="preserve"> </w:t>
      </w:r>
      <w:r>
        <w:t>required unless deemed necessary by the Chief Inspector, or his/her</w:t>
      </w:r>
      <w:r w:rsidR="00AF1899">
        <w:t xml:space="preserve"> </w:t>
      </w:r>
      <w:r>
        <w:t>designee. Category B vendors will include, but are not limited to the</w:t>
      </w:r>
      <w:r w:rsidR="00AF1899">
        <w:t xml:space="preserve"> </w:t>
      </w:r>
      <w:r>
        <w:t>following:</w:t>
      </w:r>
    </w:p>
    <w:p w14:paraId="17109C43" w14:textId="77777777" w:rsidR="00F91A69" w:rsidRDefault="00F91A69" w:rsidP="009C3C24">
      <w:pPr>
        <w:pStyle w:val="ListParagraph"/>
        <w:numPr>
          <w:ilvl w:val="0"/>
          <w:numId w:val="20"/>
        </w:numPr>
      </w:pPr>
      <w:r>
        <w:t>Mechanical hardware distributors</w:t>
      </w:r>
    </w:p>
    <w:p w14:paraId="73477667" w14:textId="77777777" w:rsidR="00F91A69" w:rsidRDefault="00F91A69" w:rsidP="009C3C24">
      <w:pPr>
        <w:pStyle w:val="ListParagraph"/>
        <w:numPr>
          <w:ilvl w:val="0"/>
          <w:numId w:val="20"/>
        </w:numPr>
      </w:pPr>
      <w:r>
        <w:t>Electrical hardware distributors</w:t>
      </w:r>
    </w:p>
    <w:p w14:paraId="179632E0" w14:textId="77777777" w:rsidR="00F91A69" w:rsidRDefault="00F91A69" w:rsidP="009C3C24">
      <w:pPr>
        <w:pStyle w:val="ListParagraph"/>
        <w:numPr>
          <w:ilvl w:val="0"/>
          <w:numId w:val="20"/>
        </w:numPr>
      </w:pPr>
      <w:r>
        <w:t>Avionics sub-component parts distributors</w:t>
      </w:r>
    </w:p>
    <w:p w14:paraId="782A6CC0" w14:textId="77777777" w:rsidR="00F91A69" w:rsidRDefault="00F91A69" w:rsidP="00CD44D5">
      <w:pPr>
        <w:pStyle w:val="Heading4"/>
      </w:pPr>
      <w:r>
        <w:t>Category C:</w:t>
      </w:r>
    </w:p>
    <w:p w14:paraId="0E9AF67E" w14:textId="77777777" w:rsidR="00F91A69" w:rsidRDefault="00F91A69" w:rsidP="00F91A69">
      <w:r>
        <w:t>Vendors in this category are requested to complete Vendor Audit form. An onsite</w:t>
      </w:r>
      <w:r w:rsidR="00AF1899">
        <w:t xml:space="preserve"> </w:t>
      </w:r>
      <w:r>
        <w:t>audit is not required. Upon completion of the audit, the vendor is placed on</w:t>
      </w:r>
      <w:r w:rsidR="00AF1899">
        <w:t xml:space="preserve"> </w:t>
      </w:r>
      <w:r>
        <w:t>the Approved Vendor List. No further audits are required unless deemed</w:t>
      </w:r>
      <w:r w:rsidR="00AF1899">
        <w:t xml:space="preserve"> </w:t>
      </w:r>
      <w:r>
        <w:t>necessary by the Chief Inspector, or his/her designee.</w:t>
      </w:r>
    </w:p>
    <w:p w14:paraId="69EEF33F" w14:textId="77777777" w:rsidR="00F91A69" w:rsidRDefault="00F91A69" w:rsidP="00F91A69">
      <w:r>
        <w:t>Category C vendors will include, but are not limited to:</w:t>
      </w:r>
    </w:p>
    <w:p w14:paraId="0EF6AFED" w14:textId="77777777" w:rsidR="00AF1899" w:rsidRDefault="00F91A69" w:rsidP="009C3C24">
      <w:pPr>
        <w:pStyle w:val="ListParagraph"/>
        <w:numPr>
          <w:ilvl w:val="0"/>
          <w:numId w:val="21"/>
        </w:numPr>
      </w:pPr>
      <w:r>
        <w:t>Distributors of non-critical/non-safety of flight items such as, paints,</w:t>
      </w:r>
      <w:r w:rsidR="00AF1899">
        <w:t xml:space="preserve"> </w:t>
      </w:r>
      <w:r>
        <w:t>primers, cleaners, etc.</w:t>
      </w:r>
    </w:p>
    <w:p w14:paraId="28C7CA20" w14:textId="77777777" w:rsidR="00AF1899" w:rsidRDefault="00F91A69" w:rsidP="009C3C24">
      <w:pPr>
        <w:pStyle w:val="ListParagraph"/>
        <w:numPr>
          <w:ilvl w:val="0"/>
          <w:numId w:val="21"/>
        </w:numPr>
      </w:pPr>
      <w:r>
        <w:t>Factory authorized distributors of electrical/mechanical hardware</w:t>
      </w:r>
    </w:p>
    <w:p w14:paraId="13A1FBDA" w14:textId="77777777" w:rsidR="00AF1899" w:rsidRDefault="00F91A69" w:rsidP="009C3C24">
      <w:pPr>
        <w:pStyle w:val="ListParagraph"/>
        <w:numPr>
          <w:ilvl w:val="0"/>
          <w:numId w:val="21"/>
        </w:numPr>
      </w:pPr>
      <w:r>
        <w:t>Factory authorized distributors of adhesives, and sealants</w:t>
      </w:r>
    </w:p>
    <w:p w14:paraId="4847A5F3" w14:textId="77777777" w:rsidR="00AF1899" w:rsidRDefault="00F91A69" w:rsidP="009C3C24">
      <w:pPr>
        <w:pStyle w:val="ListParagraph"/>
        <w:numPr>
          <w:ilvl w:val="0"/>
          <w:numId w:val="21"/>
        </w:numPr>
      </w:pPr>
      <w:r>
        <w:t>Manufacturers of paints</w:t>
      </w:r>
    </w:p>
    <w:p w14:paraId="7FB62740" w14:textId="77777777" w:rsidR="00AF1899" w:rsidRDefault="00F91A69" w:rsidP="009C3C24">
      <w:pPr>
        <w:pStyle w:val="ListParagraph"/>
        <w:numPr>
          <w:ilvl w:val="0"/>
          <w:numId w:val="21"/>
        </w:numPr>
      </w:pPr>
      <w:r>
        <w:t>OEM who manufactures parts under TSO (Technical Standard Order) or</w:t>
      </w:r>
      <w:r w:rsidR="00AF1899">
        <w:t xml:space="preserve"> </w:t>
      </w:r>
      <w:r>
        <w:t>PC (Production Certificate)</w:t>
      </w:r>
    </w:p>
    <w:p w14:paraId="0A0CC980" w14:textId="77777777" w:rsidR="00F91A69" w:rsidRDefault="00F91A69" w:rsidP="009C3C24">
      <w:pPr>
        <w:pStyle w:val="ListParagraph"/>
        <w:numPr>
          <w:ilvl w:val="0"/>
          <w:numId w:val="21"/>
        </w:numPr>
      </w:pPr>
      <w:r>
        <w:t>Manufacturers of raw material such as aluminum, electrical wire,</w:t>
      </w:r>
      <w:r w:rsidR="00AF1899">
        <w:t xml:space="preserve"> </w:t>
      </w:r>
      <w:r>
        <w:t>adhesives, etc.</w:t>
      </w:r>
    </w:p>
    <w:p w14:paraId="279AE1BC" w14:textId="77777777" w:rsidR="00F91A69" w:rsidRDefault="00F91A69" w:rsidP="00F91A69">
      <w:r>
        <w:t>Vendor audits will be scheduled according to the following priorities:</w:t>
      </w:r>
    </w:p>
    <w:p w14:paraId="7BD29F8B" w14:textId="77777777" w:rsidR="00F91A69" w:rsidRPr="00AF1899" w:rsidRDefault="00F91A69" w:rsidP="00F91A69">
      <w:pPr>
        <w:rPr>
          <w:b/>
        </w:rPr>
      </w:pPr>
      <w:r w:rsidRPr="00AF1899">
        <w:rPr>
          <w:b/>
        </w:rPr>
        <w:t>Priority I:</w:t>
      </w:r>
    </w:p>
    <w:p w14:paraId="5A3F84D1" w14:textId="77777777" w:rsidR="00AF1899" w:rsidRDefault="00F91A69" w:rsidP="009C3C24">
      <w:pPr>
        <w:pStyle w:val="ListParagraph"/>
        <w:numPr>
          <w:ilvl w:val="0"/>
          <w:numId w:val="22"/>
        </w:numPr>
      </w:pPr>
      <w:r>
        <w:t>Category A vendors with reliability or warranty problems</w:t>
      </w:r>
    </w:p>
    <w:p w14:paraId="51D7205D" w14:textId="77777777" w:rsidR="00AF1899" w:rsidRDefault="00F91A69" w:rsidP="009C3C24">
      <w:pPr>
        <w:pStyle w:val="ListParagraph"/>
        <w:numPr>
          <w:ilvl w:val="0"/>
          <w:numId w:val="22"/>
        </w:numPr>
      </w:pPr>
      <w:r>
        <w:t>New Category A vendors</w:t>
      </w:r>
    </w:p>
    <w:p w14:paraId="450172D7" w14:textId="77777777" w:rsidR="00F91A69" w:rsidRDefault="00F91A69" w:rsidP="009C3C24">
      <w:pPr>
        <w:pStyle w:val="ListParagraph"/>
        <w:numPr>
          <w:ilvl w:val="0"/>
          <w:numId w:val="22"/>
        </w:numPr>
      </w:pPr>
      <w:r>
        <w:t>Category A audit updates</w:t>
      </w:r>
    </w:p>
    <w:p w14:paraId="639F80E3" w14:textId="77777777" w:rsidR="00F91A69" w:rsidRPr="00AF1899" w:rsidRDefault="00F91A69" w:rsidP="00F91A69">
      <w:pPr>
        <w:rPr>
          <w:b/>
        </w:rPr>
      </w:pPr>
      <w:r w:rsidRPr="00AF1899">
        <w:rPr>
          <w:b/>
        </w:rPr>
        <w:t>Priority II:</w:t>
      </w:r>
    </w:p>
    <w:p w14:paraId="79207C0C" w14:textId="77777777" w:rsidR="00AF1899" w:rsidRDefault="00F91A69" w:rsidP="009C3C24">
      <w:pPr>
        <w:pStyle w:val="ListParagraph"/>
        <w:numPr>
          <w:ilvl w:val="0"/>
          <w:numId w:val="23"/>
        </w:numPr>
      </w:pPr>
      <w:r>
        <w:t>Category B vendors with reliability or warranty problems</w:t>
      </w:r>
    </w:p>
    <w:p w14:paraId="6E43D4AA" w14:textId="77777777" w:rsidR="00F91A69" w:rsidRDefault="00F91A69" w:rsidP="009C3C24">
      <w:pPr>
        <w:pStyle w:val="ListParagraph"/>
        <w:numPr>
          <w:ilvl w:val="0"/>
          <w:numId w:val="23"/>
        </w:numPr>
      </w:pPr>
      <w:r>
        <w:t>New Category B vendors</w:t>
      </w:r>
    </w:p>
    <w:p w14:paraId="3B4264C9" w14:textId="77777777" w:rsidR="00F91A69" w:rsidRPr="00AF1899" w:rsidRDefault="00F91A69" w:rsidP="00F91A69">
      <w:pPr>
        <w:rPr>
          <w:b/>
        </w:rPr>
      </w:pPr>
      <w:r w:rsidRPr="00AF1899">
        <w:rPr>
          <w:b/>
        </w:rPr>
        <w:t>Priority III:</w:t>
      </w:r>
    </w:p>
    <w:p w14:paraId="7D214390" w14:textId="77777777" w:rsidR="00AF1899" w:rsidRDefault="00F91A69" w:rsidP="009C3C24">
      <w:pPr>
        <w:pStyle w:val="ListParagraph"/>
        <w:numPr>
          <w:ilvl w:val="0"/>
          <w:numId w:val="24"/>
        </w:numPr>
      </w:pPr>
      <w:r>
        <w:t>All remaining vendors</w:t>
      </w:r>
    </w:p>
    <w:p w14:paraId="0029F5A2" w14:textId="77777777" w:rsidR="00AF1899" w:rsidRDefault="00AF1899">
      <w:pPr>
        <w:spacing w:before="0" w:after="160"/>
        <w:rPr>
          <w:rFonts w:eastAsia="Times New Roman" w:cs="Times New Roman"/>
          <w:color w:val="auto"/>
          <w:szCs w:val="20"/>
        </w:rPr>
      </w:pPr>
      <w:r>
        <w:br w:type="page"/>
      </w:r>
    </w:p>
    <w:p w14:paraId="64C10750" w14:textId="77777777" w:rsidR="00AF1899" w:rsidRDefault="00F91A69" w:rsidP="00F91A69">
      <w:r>
        <w:lastRenderedPageBreak/>
        <w:t>Audits that reveal serious discrepancies may be increased in frequency, until such</w:t>
      </w:r>
      <w:r w:rsidR="00AF1899">
        <w:t xml:space="preserve"> </w:t>
      </w:r>
      <w:r>
        <w:t>time that continuing audits indicate corrective action has been implemented. The</w:t>
      </w:r>
      <w:r w:rsidR="00AF1899">
        <w:t xml:space="preserve"> </w:t>
      </w:r>
      <w:r>
        <w:t>Chief Inspector, or his/her designee will determine this audit frequency.</w:t>
      </w:r>
      <w:r w:rsidR="00AF1899">
        <w:t xml:space="preserve"> </w:t>
      </w:r>
    </w:p>
    <w:p w14:paraId="5C42827F" w14:textId="77777777" w:rsidR="00AF1899" w:rsidRDefault="00AF1899">
      <w:pPr>
        <w:spacing w:before="0" w:after="160"/>
      </w:pPr>
      <w:r>
        <w:br w:type="page"/>
      </w:r>
    </w:p>
    <w:p w14:paraId="7E9522B7" w14:textId="77777777" w:rsidR="00F91A69" w:rsidRDefault="00AF1899" w:rsidP="00CD44D5">
      <w:pPr>
        <w:pStyle w:val="Heading3"/>
      </w:pPr>
      <w:bookmarkStart w:id="232" w:name="_Ref68014761"/>
      <w:bookmarkStart w:id="233" w:name="_Toc68018470"/>
      <w:r>
        <w:lastRenderedPageBreak/>
        <w:t>Internal Audits</w:t>
      </w:r>
      <w:bookmarkEnd w:id="232"/>
      <w:bookmarkEnd w:id="233"/>
    </w:p>
    <w:p w14:paraId="3A61CBDA" w14:textId="0FE0CE62" w:rsidR="00F91A69" w:rsidRDefault="00F91A69" w:rsidP="00F91A69">
      <w:r>
        <w:t xml:space="preserve">The following departments/areas of </w:t>
      </w:r>
      <w:r w:rsidR="001E5F81">
        <w:t>Alta Avionics, LLC</w:t>
      </w:r>
      <w:r>
        <w:t xml:space="preserve"> shall be subject to</w:t>
      </w:r>
      <w:r w:rsidR="00AF1899">
        <w:t xml:space="preserve"> </w:t>
      </w:r>
      <w:r>
        <w:t xml:space="preserve">ongoing scheduled audits utilizing </w:t>
      </w:r>
      <w:r w:rsidRPr="0021770B">
        <w:t xml:space="preserve">Form </w:t>
      </w:r>
      <w:r w:rsidR="005C4708">
        <w:t>AA-AUD-IA</w:t>
      </w:r>
      <w:r>
        <w:t xml:space="preserve"> (Internal Audit). (A sample of</w:t>
      </w:r>
      <w:r w:rsidR="00AF1899">
        <w:t xml:space="preserve"> </w:t>
      </w:r>
      <w:r>
        <w:t>this form is found in the Forms Manual).</w:t>
      </w:r>
    </w:p>
    <w:p w14:paraId="54D65052" w14:textId="77777777" w:rsidR="00F91A69" w:rsidRDefault="00F91A69" w:rsidP="009C3C24">
      <w:pPr>
        <w:pStyle w:val="ListParagraph"/>
        <w:numPr>
          <w:ilvl w:val="0"/>
          <w:numId w:val="25"/>
        </w:numPr>
      </w:pPr>
      <w:r>
        <w:t>Service Department</w:t>
      </w:r>
    </w:p>
    <w:p w14:paraId="3CD449BC" w14:textId="77777777" w:rsidR="00F91A69" w:rsidRDefault="00F91A69" w:rsidP="009C3C24">
      <w:pPr>
        <w:pStyle w:val="ListParagraph"/>
        <w:numPr>
          <w:ilvl w:val="0"/>
          <w:numId w:val="25"/>
        </w:numPr>
      </w:pPr>
      <w:r>
        <w:t>Installation Department</w:t>
      </w:r>
    </w:p>
    <w:p w14:paraId="371D7303" w14:textId="77777777" w:rsidR="00F91A69" w:rsidRDefault="00F91A69" w:rsidP="009C3C24">
      <w:pPr>
        <w:pStyle w:val="ListParagraph"/>
        <w:numPr>
          <w:ilvl w:val="0"/>
          <w:numId w:val="25"/>
        </w:numPr>
      </w:pPr>
      <w:r>
        <w:t>Instrument Department</w:t>
      </w:r>
    </w:p>
    <w:p w14:paraId="7FD1F907" w14:textId="77777777" w:rsidR="00F91A69" w:rsidRDefault="00F91A69" w:rsidP="009C3C24">
      <w:pPr>
        <w:pStyle w:val="ListParagraph"/>
        <w:numPr>
          <w:ilvl w:val="0"/>
          <w:numId w:val="25"/>
        </w:numPr>
      </w:pPr>
      <w:r>
        <w:t>Parts/Shipping Department</w:t>
      </w:r>
    </w:p>
    <w:p w14:paraId="354B7190" w14:textId="77777777" w:rsidR="00AF1899" w:rsidRDefault="00F91A69" w:rsidP="00F91A69">
      <w:r>
        <w:t>The Internal Audit form shall be used as a guide to determine, and correct, any</w:t>
      </w:r>
      <w:r w:rsidR="00AF1899">
        <w:t xml:space="preserve"> </w:t>
      </w:r>
      <w:r>
        <w:t xml:space="preserve">existing deficiencies in the operation of </w:t>
      </w:r>
      <w:r w:rsidR="001E5F81">
        <w:t>Alta Avionics, LLC</w:t>
      </w:r>
      <w:r>
        <w:t>, relating to the</w:t>
      </w:r>
      <w:r w:rsidR="00AF1899">
        <w:t xml:space="preserve"> </w:t>
      </w:r>
      <w:r>
        <w:t xml:space="preserve">procedures in the manuals used by </w:t>
      </w:r>
      <w:r w:rsidR="001E5F81">
        <w:t>Alta Avionics, LLC.</w:t>
      </w:r>
      <w:r w:rsidR="00AF1899">
        <w:t xml:space="preserve"> </w:t>
      </w:r>
    </w:p>
    <w:p w14:paraId="2A506A12" w14:textId="77777777" w:rsidR="00F91A69" w:rsidRDefault="00F91A69" w:rsidP="00F91A69">
      <w:r>
        <w:t>All questions shall be addressed, as required, for the department/area being</w:t>
      </w:r>
      <w:r w:rsidR="00AF1899">
        <w:t xml:space="preserve"> </w:t>
      </w:r>
      <w:r>
        <w:t>audited. Any question that is not applicable to the particular department/area</w:t>
      </w:r>
      <w:r w:rsidR="00AF1899">
        <w:t xml:space="preserve"> </w:t>
      </w:r>
      <w:r>
        <w:t>being audited will be marked N/A.</w:t>
      </w:r>
    </w:p>
    <w:p w14:paraId="6A01F653" w14:textId="77777777" w:rsidR="00AF1899" w:rsidRDefault="00F91A69" w:rsidP="00F91A69">
      <w:r>
        <w:t>The audit will be an “on-the-scene” observation by the Chief Inspector, or his/her</w:t>
      </w:r>
      <w:r w:rsidR="00AF1899">
        <w:t xml:space="preserve"> </w:t>
      </w:r>
      <w:r>
        <w:t>designee.</w:t>
      </w:r>
      <w:r w:rsidR="00AF1899">
        <w:t xml:space="preserve"> </w:t>
      </w:r>
    </w:p>
    <w:p w14:paraId="6853BA6C" w14:textId="77777777" w:rsidR="00F91A69" w:rsidRDefault="00F91A69" w:rsidP="00F91A69">
      <w:r>
        <w:t>The auditor should inform the appropriate supervisor at least one day in advance</w:t>
      </w:r>
      <w:r w:rsidR="00AF1899">
        <w:t xml:space="preserve"> </w:t>
      </w:r>
      <w:r>
        <w:t>of the scheduled audit.</w:t>
      </w:r>
    </w:p>
    <w:p w14:paraId="6F23AD21" w14:textId="77777777" w:rsidR="00F91A69" w:rsidRDefault="00F91A69" w:rsidP="00F91A69">
      <w:r>
        <w:t>The audit will be conducted using the audit standard for that department. The</w:t>
      </w:r>
      <w:r w:rsidR="00AF1899">
        <w:t xml:space="preserve"> </w:t>
      </w:r>
      <w:r>
        <w:t xml:space="preserve">auditor will also check to see how the procedures of the </w:t>
      </w:r>
      <w:r w:rsidR="001E5F81">
        <w:t>Alta Avionics, LLC</w:t>
      </w:r>
      <w:r w:rsidR="00AF1899">
        <w:t xml:space="preserve"> </w:t>
      </w:r>
      <w:r>
        <w:t>repair station manuals are followed, to confirm compliance with the CFRs, and</w:t>
      </w:r>
      <w:r w:rsidR="00AF1899">
        <w:t xml:space="preserve"> </w:t>
      </w:r>
      <w:r>
        <w:t>company policies.</w:t>
      </w:r>
    </w:p>
    <w:p w14:paraId="46B5BA68" w14:textId="16F44DF3" w:rsidR="00F91A69" w:rsidRDefault="00F91A69" w:rsidP="00F91A69">
      <w:r>
        <w:t xml:space="preserve">After completing the audit, the auditor will issue Form </w:t>
      </w:r>
      <w:r w:rsidR="005C4708">
        <w:t>AA</w:t>
      </w:r>
      <w:r>
        <w:t>-AUD-</w:t>
      </w:r>
      <w:r w:rsidR="005C4708">
        <w:t>AFCA</w:t>
      </w:r>
      <w:r>
        <w:t xml:space="preserve"> (Audit</w:t>
      </w:r>
      <w:r w:rsidR="00AF1899">
        <w:t xml:space="preserve"> </w:t>
      </w:r>
      <w:r>
        <w:t>Findings/Corrective Action) (sample found in the Forms Manual) to the</w:t>
      </w:r>
      <w:r w:rsidR="00AF1899">
        <w:t xml:space="preserve"> </w:t>
      </w:r>
      <w:r>
        <w:t>department supervisor for follow-up, comments, and/or corrective action.</w:t>
      </w:r>
    </w:p>
    <w:p w14:paraId="44BD0584" w14:textId="77777777" w:rsidR="00AF1899" w:rsidRDefault="00F91A69" w:rsidP="00F91A69">
      <w:r>
        <w:t>Department supervisors shall respond within ten (10) working days from</w:t>
      </w:r>
      <w:r w:rsidR="00AF1899">
        <w:t xml:space="preserve"> </w:t>
      </w:r>
      <w:r>
        <w:t>receiving the report of the audit. A copy of the report will be forwarded to the</w:t>
      </w:r>
      <w:r w:rsidR="00AF1899">
        <w:t xml:space="preserve"> </w:t>
      </w:r>
      <w:r>
        <w:t>Chief Inspector for follow-up reporting and tracking.</w:t>
      </w:r>
    </w:p>
    <w:p w14:paraId="22897BB6" w14:textId="77777777" w:rsidR="00AF1899" w:rsidRDefault="00AF1899">
      <w:pPr>
        <w:spacing w:before="0" w:after="160"/>
      </w:pPr>
      <w:r>
        <w:br w:type="page"/>
      </w:r>
    </w:p>
    <w:p w14:paraId="0F5BB808" w14:textId="77777777" w:rsidR="00F91A69" w:rsidRDefault="00AF1899" w:rsidP="00CD44D5">
      <w:pPr>
        <w:pStyle w:val="Heading3"/>
      </w:pPr>
      <w:bookmarkStart w:id="234" w:name="_Toc68018471"/>
      <w:r>
        <w:lastRenderedPageBreak/>
        <w:t>Audit Follow-Up Procedures</w:t>
      </w:r>
      <w:bookmarkEnd w:id="234"/>
    </w:p>
    <w:p w14:paraId="4CAFC640" w14:textId="77777777" w:rsidR="00AF1899" w:rsidRDefault="00F91A69" w:rsidP="00F91A69">
      <w:r>
        <w:t xml:space="preserve">The </w:t>
      </w:r>
      <w:r w:rsidR="001E5F81">
        <w:t>Alta Avionics, LLC</w:t>
      </w:r>
      <w:r>
        <w:t xml:space="preserve"> audit program has been designed to quickly and efficiently</w:t>
      </w:r>
      <w:r w:rsidR="00AF1899">
        <w:t xml:space="preserve"> </w:t>
      </w:r>
      <w:r>
        <w:t>identify discrepancies found during audits of different operational areas, and facilities.</w:t>
      </w:r>
      <w:r w:rsidR="00AF1899">
        <w:t xml:space="preserve"> </w:t>
      </w:r>
    </w:p>
    <w:p w14:paraId="0E5559B3" w14:textId="40890085" w:rsidR="00F91A69" w:rsidRDefault="00F91A69" w:rsidP="00F91A69">
      <w:r>
        <w:t>The Chief Inspector, or his/her designee, will review the discrepancies, and prepare a</w:t>
      </w:r>
      <w:r w:rsidR="00AF1899">
        <w:t xml:space="preserve"> </w:t>
      </w:r>
      <w:r>
        <w:t xml:space="preserve">letter, or memo, to the department, agency, or vendor involved to </w:t>
      </w:r>
      <w:r w:rsidR="0021770B">
        <w:t>e</w:t>
      </w:r>
      <w:r>
        <w:t>nsure corrective</w:t>
      </w:r>
      <w:r w:rsidR="00AF1899">
        <w:t xml:space="preserve"> </w:t>
      </w:r>
      <w:r>
        <w:t>actions are being implemented if required. He/she will determine the depth of any</w:t>
      </w:r>
      <w:r w:rsidR="00AF1899">
        <w:t xml:space="preserve"> </w:t>
      </w:r>
      <w:r>
        <w:t>discrepancy, and how it directly affects, or could affect, the airworthiness of customer</w:t>
      </w:r>
      <w:r w:rsidR="00AF1899">
        <w:t xml:space="preserve"> </w:t>
      </w:r>
      <w:r>
        <w:t>aircraft. He/she will notify the General Manager of the audit results as required.</w:t>
      </w:r>
    </w:p>
    <w:p w14:paraId="7B5ED056" w14:textId="77777777" w:rsidR="00F91A69" w:rsidRDefault="00F91A69" w:rsidP="00F91A69">
      <w:r>
        <w:t>Company departments/areas must implement corrective action within ten (10) days</w:t>
      </w:r>
      <w:r w:rsidR="00AF1899">
        <w:t xml:space="preserve"> </w:t>
      </w:r>
      <w:r>
        <w:t>following notification of a discrepancy. All discrepancies and corrective actions will be</w:t>
      </w:r>
      <w:r w:rsidR="00AF1899">
        <w:t xml:space="preserve"> </w:t>
      </w:r>
      <w:r>
        <w:t>given to the General Manager for review.</w:t>
      </w:r>
    </w:p>
    <w:p w14:paraId="7F6B68CD" w14:textId="77777777" w:rsidR="00AF1899" w:rsidRDefault="00F91A69" w:rsidP="00F91A69">
      <w:r>
        <w:t>Vendors must respond within thirty (30) days after receipt of the information outlining</w:t>
      </w:r>
      <w:r w:rsidR="00AF1899">
        <w:t xml:space="preserve"> </w:t>
      </w:r>
      <w:r>
        <w:t>the discrepancy, advising what corrective action is being taken.</w:t>
      </w:r>
      <w:r w:rsidR="00AF1899">
        <w:t xml:space="preserve"> </w:t>
      </w:r>
    </w:p>
    <w:p w14:paraId="56A08086" w14:textId="77777777" w:rsidR="00F91A69" w:rsidRDefault="00F91A69" w:rsidP="00F91A69">
      <w:r>
        <w:t>A re-audit may be scheduled to determine if the vendor corrected the problem. A very</w:t>
      </w:r>
      <w:r w:rsidR="00AF1899">
        <w:t xml:space="preserve"> </w:t>
      </w:r>
      <w:r>
        <w:t>serious problem may result in the vendor or agency being removed from the Approved</w:t>
      </w:r>
      <w:r w:rsidR="00AF1899">
        <w:t xml:space="preserve"> </w:t>
      </w:r>
      <w:r>
        <w:t>Vendor List.</w:t>
      </w:r>
    </w:p>
    <w:p w14:paraId="5E6259CB" w14:textId="7F87E498" w:rsidR="00AF1899" w:rsidRDefault="00F91A69" w:rsidP="00F91A69">
      <w:r>
        <w:t>If a re-audit of a department/area shows that no corrective action was taken, or the</w:t>
      </w:r>
      <w:r w:rsidR="00AF1899">
        <w:t xml:space="preserve"> </w:t>
      </w:r>
      <w:r>
        <w:t>corrective action taken did not fix the discrepancy, the problem will be sent to the</w:t>
      </w:r>
      <w:r w:rsidR="00FB3203">
        <w:t xml:space="preserve"> </w:t>
      </w:r>
      <w:r>
        <w:t>General Manager for resolution.</w:t>
      </w:r>
    </w:p>
    <w:p w14:paraId="4C0D270C" w14:textId="1A418AFF" w:rsidR="00AF1899" w:rsidRDefault="00AF1899" w:rsidP="003A5706">
      <w:pPr>
        <w:spacing w:before="0" w:after="160"/>
        <w:sectPr w:rsidR="00AF1899" w:rsidSect="00981196">
          <w:pgSz w:w="12240" w:h="15840"/>
          <w:pgMar w:top="1440" w:right="1440" w:bottom="1440" w:left="1440" w:header="720" w:footer="720" w:gutter="0"/>
          <w:pgNumType w:start="1" w:chapStyle="1"/>
          <w:cols w:space="720"/>
          <w:docGrid w:linePitch="360"/>
        </w:sectPr>
      </w:pPr>
    </w:p>
    <w:p w14:paraId="2F9FC31D" w14:textId="77777777" w:rsidR="00AF1899" w:rsidRPr="00AF1899" w:rsidRDefault="00AF1899" w:rsidP="00AF1899">
      <w:pPr>
        <w:pStyle w:val="Heading1"/>
      </w:pPr>
      <w:bookmarkStart w:id="235" w:name="_Toc68018472"/>
      <w:r w:rsidRPr="00AF1899">
        <w:lastRenderedPageBreak/>
        <w:t>Hazardous Materials</w:t>
      </w:r>
      <w:bookmarkEnd w:id="235"/>
    </w:p>
    <w:p w14:paraId="1F0CFB84" w14:textId="118D9805" w:rsidR="00AF1899" w:rsidRPr="00AF1899" w:rsidRDefault="001E5F81" w:rsidP="00AF1899">
      <w:r>
        <w:t>Alta</w:t>
      </w:r>
      <w:r w:rsidR="00AF1899" w:rsidRPr="00AF1899">
        <w:t xml:space="preserve"> Avionics </w:t>
      </w:r>
      <w:r>
        <w:t xml:space="preserve">LLC </w:t>
      </w:r>
      <w:r w:rsidR="00AF1899" w:rsidRPr="00AF1899">
        <w:t>will adhere to all requirements set forth under CFR145;</w:t>
      </w:r>
      <w:r w:rsidR="00AF1899">
        <w:t xml:space="preserve"> </w:t>
      </w:r>
      <w:r w:rsidR="00AF1899" w:rsidRPr="00AF1899">
        <w:t>§145.165(a), and §145.165(b)</w:t>
      </w:r>
      <w:ins w:id="236" w:author="Roe, Cameron (C.)" w:date="2021-06-18T17:13:00Z">
        <w:r w:rsidR="00AD2878">
          <w:t xml:space="preserve">, </w:t>
        </w:r>
        <w:r w:rsidR="00AD2878" w:rsidRPr="00AF1899">
          <w:t>§145.</w:t>
        </w:r>
        <w:r w:rsidR="00AD2878">
          <w:t>103</w:t>
        </w:r>
      </w:ins>
      <w:r w:rsidR="00AF1899" w:rsidRPr="00AF1899">
        <w:t>.</w:t>
      </w:r>
    </w:p>
    <w:p w14:paraId="5019B179" w14:textId="5810159D" w:rsidR="00AF1899" w:rsidRDefault="00AF1899" w:rsidP="00AF1899">
      <w:r w:rsidRPr="00AF1899">
        <w:t>All employees will be trained during initial training and will be responsible</w:t>
      </w:r>
      <w:r w:rsidR="003A5706">
        <w:t xml:space="preserve"> to know and understand these requirements while employed by Alta Avionics LLC.</w:t>
      </w:r>
    </w:p>
    <w:p w14:paraId="04BA437B" w14:textId="77777777" w:rsidR="00AF1899" w:rsidRDefault="00AF1899" w:rsidP="00AF1899">
      <w:pPr>
        <w:sectPr w:rsidR="00AF1899" w:rsidSect="00981196">
          <w:pgSz w:w="12240" w:h="15840"/>
          <w:pgMar w:top="1440" w:right="1440" w:bottom="1440" w:left="1440" w:header="720" w:footer="720" w:gutter="0"/>
          <w:pgNumType w:start="1" w:chapStyle="1"/>
          <w:cols w:space="720"/>
          <w:docGrid w:linePitch="360"/>
        </w:sectPr>
      </w:pPr>
    </w:p>
    <w:p w14:paraId="78BB74F6" w14:textId="0261DDC6" w:rsidR="00AF1899" w:rsidRDefault="00AF1899" w:rsidP="00AF1899">
      <w:pPr>
        <w:pStyle w:val="Heading1"/>
      </w:pPr>
      <w:bookmarkStart w:id="237" w:name="_Toc68018473"/>
      <w:r>
        <w:lastRenderedPageBreak/>
        <w:t xml:space="preserve">Test Equipment </w:t>
      </w:r>
      <w:r w:rsidR="009F6335">
        <w:t>and</w:t>
      </w:r>
      <w:r>
        <w:t xml:space="preserve"> Test Equipment Equivalency</w:t>
      </w:r>
      <w:bookmarkEnd w:id="237"/>
    </w:p>
    <w:p w14:paraId="4A82F2CF" w14:textId="1B59A77D" w:rsidR="00AF1899" w:rsidRDefault="00AF1899" w:rsidP="00AF1899">
      <w:r>
        <w:t xml:space="preserve">All new test equipment will be assigned an ID by </w:t>
      </w:r>
      <w:r w:rsidR="001E5F81">
        <w:t>Alta Avionics, LLC</w:t>
      </w:r>
      <w:r>
        <w:t xml:space="preserve"> at the time of acquisition.</w:t>
      </w:r>
    </w:p>
    <w:p w14:paraId="1CA9C957" w14:textId="10D39204" w:rsidR="00AF1899" w:rsidRDefault="00AF1899" w:rsidP="00AF1899">
      <w:r>
        <w:t xml:space="preserve">All Documentation required for currency of calibration and calibration requirements will be found </w:t>
      </w:r>
      <w:r w:rsidR="00FB3203">
        <w:t>at</w:t>
      </w:r>
      <w:r>
        <w:t xml:space="preserve"> </w:t>
      </w:r>
      <w:r w:rsidR="001E5F81">
        <w:t>Alta Avionics, LLC</w:t>
      </w:r>
      <w:r w:rsidR="00FB3203">
        <w:t>.</w:t>
      </w:r>
      <w:r w:rsidR="003A5706">
        <w:t xml:space="preserve"> Proper documentation will be recorded in logbook labeled “Test Equipment Equivalency Log” and will be stored in main repair facility area for documentation and reference</w:t>
      </w:r>
    </w:p>
    <w:p w14:paraId="389DD5CA" w14:textId="4A218BC1" w:rsidR="00AF1899" w:rsidRDefault="001E5F81" w:rsidP="00AF1899">
      <w:r>
        <w:t>Alta Avionics, LLC</w:t>
      </w:r>
      <w:r w:rsidR="00AF1899">
        <w:t xml:space="preserve"> reserves the right to use equivalent test equipment when deemed </w:t>
      </w:r>
      <w:del w:id="238" w:author="Roe, Cameron (C.)" w:date="2021-06-19T12:05:00Z">
        <w:r w:rsidR="00AF1899" w:rsidDel="003760F2">
          <w:delText>necessary..</w:delText>
        </w:r>
      </w:del>
      <w:ins w:id="239" w:author="Roe, Cameron (C.)" w:date="2021-06-19T12:05:00Z">
        <w:r w:rsidR="003760F2">
          <w:t>necessary.</w:t>
        </w:r>
      </w:ins>
    </w:p>
    <w:p w14:paraId="1A1F6F4A" w14:textId="77777777" w:rsidR="00AF1899" w:rsidRDefault="00AF1899" w:rsidP="00AF1899">
      <w:r>
        <w:t>Procedures for the evaluation and suitability of equivalent test equipment are contained in the Repair Station’s Detailed Procedures Manual.</w:t>
      </w:r>
    </w:p>
    <w:p w14:paraId="42FD399B" w14:textId="77777777" w:rsidR="00AF1899" w:rsidRDefault="00AF1899" w:rsidP="00AF1899">
      <w:pPr>
        <w:sectPr w:rsidR="00AF1899" w:rsidSect="00CC4FE7">
          <w:pgSz w:w="12240" w:h="15840"/>
          <w:pgMar w:top="1440" w:right="1440" w:bottom="1440" w:left="1440" w:header="720" w:footer="720" w:gutter="0"/>
          <w:pgNumType w:start="1" w:chapStyle="1"/>
          <w:cols w:space="720"/>
          <w:docGrid w:linePitch="360"/>
        </w:sectPr>
      </w:pPr>
    </w:p>
    <w:p w14:paraId="0797D357" w14:textId="77777777" w:rsidR="00AF1899" w:rsidRDefault="00AF1899" w:rsidP="00AF1899">
      <w:pPr>
        <w:pStyle w:val="Heading1"/>
      </w:pPr>
      <w:bookmarkStart w:id="240" w:name="_Toc68018474"/>
      <w:r>
        <w:lastRenderedPageBreak/>
        <w:t>Electronic Records</w:t>
      </w:r>
      <w:bookmarkEnd w:id="240"/>
    </w:p>
    <w:p w14:paraId="669376E3" w14:textId="77777777" w:rsidR="00AF1899" w:rsidRDefault="00AF1899" w:rsidP="00AF1899">
      <w:r>
        <w:t>To ensure compliance of all FAA requirements for electronic recordkeeping, the following procedures will be implemented:</w:t>
      </w:r>
    </w:p>
    <w:p w14:paraId="4244CAD7" w14:textId="77777777" w:rsidR="00AF1899" w:rsidRDefault="001E5F81" w:rsidP="009C3C24">
      <w:pPr>
        <w:pStyle w:val="ListParagraph"/>
        <w:numPr>
          <w:ilvl w:val="0"/>
          <w:numId w:val="26"/>
        </w:numPr>
      </w:pPr>
      <w:r>
        <w:t>Alta Avionics, LLC</w:t>
      </w:r>
      <w:r w:rsidR="00AF1899">
        <w:t xml:space="preserve"> will make all required records available to both the NTSB and the FAA personnel if requested.</w:t>
      </w:r>
    </w:p>
    <w:p w14:paraId="642674EB" w14:textId="7F1E6E81" w:rsidR="00AF1899" w:rsidRDefault="00AF1899" w:rsidP="009C3C24">
      <w:pPr>
        <w:pStyle w:val="ListParagraph"/>
        <w:numPr>
          <w:ilvl w:val="1"/>
          <w:numId w:val="26"/>
        </w:numPr>
      </w:pPr>
      <w:r>
        <w:t xml:space="preserve">The </w:t>
      </w:r>
      <w:r w:rsidR="003A5706">
        <w:t>a</w:t>
      </w:r>
      <w:r>
        <w:t xml:space="preserve">ccountable </w:t>
      </w:r>
      <w:r w:rsidR="003A5706">
        <w:t>m</w:t>
      </w:r>
      <w:r>
        <w:t>anger or his/her designee will be made available to the NTSB and/or FAA personnel to assist in accessing the necessary information</w:t>
      </w:r>
      <w:r w:rsidR="00E573AB">
        <w:t xml:space="preserve"> including computerized information</w:t>
      </w:r>
      <w:r>
        <w:t>.</w:t>
      </w:r>
    </w:p>
    <w:p w14:paraId="32603AE8" w14:textId="77777777" w:rsidR="00AF1899" w:rsidRDefault="00AF1899" w:rsidP="009C3C24">
      <w:pPr>
        <w:pStyle w:val="ListParagraph"/>
        <w:numPr>
          <w:ilvl w:val="1"/>
          <w:numId w:val="26"/>
        </w:numPr>
      </w:pPr>
      <w:r>
        <w:t>Any computerized documentation requested will be supplied in either electronic form (PDF), or paper copy.</w:t>
      </w:r>
    </w:p>
    <w:p w14:paraId="30C0A076" w14:textId="77777777" w:rsidR="00AF1899" w:rsidRDefault="00AF1899" w:rsidP="009C3C24">
      <w:pPr>
        <w:pStyle w:val="ListParagraph"/>
        <w:numPr>
          <w:ilvl w:val="0"/>
          <w:numId w:val="26"/>
        </w:numPr>
      </w:pPr>
      <w:r>
        <w:t>To ensure security for electronic signature and records, the computer system will automatically require each individual to change their password every 30 days.</w:t>
      </w:r>
    </w:p>
    <w:p w14:paraId="68D8A1F6" w14:textId="77777777" w:rsidR="00AF1899" w:rsidRDefault="001E5F81" w:rsidP="009C3C24">
      <w:pPr>
        <w:pStyle w:val="ListParagraph"/>
        <w:numPr>
          <w:ilvl w:val="1"/>
          <w:numId w:val="26"/>
        </w:numPr>
      </w:pPr>
      <w:r>
        <w:t>Alta Avionics, LLC</w:t>
      </w:r>
      <w:r w:rsidR="00AF1899">
        <w:t xml:space="preserve"> computer system will not permit personal identification duplication.</w:t>
      </w:r>
    </w:p>
    <w:p w14:paraId="59CA4510" w14:textId="17D4C17E" w:rsidR="00AF1899" w:rsidRDefault="001E5F81" w:rsidP="009C3C24">
      <w:pPr>
        <w:pStyle w:val="ListParagraph"/>
        <w:numPr>
          <w:ilvl w:val="0"/>
          <w:numId w:val="26"/>
        </w:numPr>
      </w:pPr>
      <w:r>
        <w:t xml:space="preserve">Alta Avionics’ </w:t>
      </w:r>
      <w:r w:rsidR="00AF1899">
        <w:t xml:space="preserve">computer system is designed to conduct a weekly back up and a monthly system analysis. If during the system analysis a problem occurs </w:t>
      </w:r>
      <w:r w:rsidR="004C5C71">
        <w:t>the</w:t>
      </w:r>
      <w:r w:rsidR="00AF1899">
        <w:t xml:space="preserve"> </w:t>
      </w:r>
      <w:r w:rsidR="004C5C71">
        <w:t>audit</w:t>
      </w:r>
      <w:r w:rsidR="00AF1899">
        <w:t xml:space="preserve"> is sent to the IT</w:t>
      </w:r>
      <w:r w:rsidR="00652866">
        <w:t xml:space="preserve"> department</w:t>
      </w:r>
      <w:r w:rsidR="00AF1899">
        <w:t xml:space="preserve"> and is address</w:t>
      </w:r>
      <w:r w:rsidR="004C5C71">
        <w:t>ed</w:t>
      </w:r>
      <w:r w:rsidR="00AF1899">
        <w:t xml:space="preserve"> immediately.</w:t>
      </w:r>
    </w:p>
    <w:p w14:paraId="3FC869D4" w14:textId="77777777" w:rsidR="00AF1899" w:rsidRDefault="00AF1899" w:rsidP="009C3C24">
      <w:pPr>
        <w:pStyle w:val="ListParagraph"/>
        <w:numPr>
          <w:ilvl w:val="1"/>
          <w:numId w:val="26"/>
        </w:numPr>
      </w:pPr>
      <w:r>
        <w:t>A report of this audit is kept on file and is will be available on request.</w:t>
      </w:r>
    </w:p>
    <w:p w14:paraId="0690BCE4" w14:textId="6E920AA4" w:rsidR="00AF1899" w:rsidRDefault="00AF1899" w:rsidP="009C3C24">
      <w:pPr>
        <w:pStyle w:val="ListParagraph"/>
        <w:numPr>
          <w:ilvl w:val="0"/>
          <w:numId w:val="26"/>
        </w:numPr>
      </w:pPr>
      <w:r>
        <w:t xml:space="preserve">Procedures addressing transmission of computerized records to customers or another operator are described in the Quality </w:t>
      </w:r>
      <w:r w:rsidR="00652866">
        <w:t>C</w:t>
      </w:r>
      <w:r>
        <w:t>ontrol Manual under inspection procedures.</w:t>
      </w:r>
    </w:p>
    <w:p w14:paraId="327AF286" w14:textId="2B93CF14" w:rsidR="004F3913" w:rsidRPr="008B2782" w:rsidRDefault="00AF1899" w:rsidP="003A5706">
      <w:pPr>
        <w:pStyle w:val="ListParagraph"/>
        <w:numPr>
          <w:ilvl w:val="0"/>
          <w:numId w:val="26"/>
        </w:numPr>
        <w:rPr>
          <w:b/>
          <w:bCs/>
        </w:rPr>
      </w:pPr>
      <w:r>
        <w:t>Training procedures for authorized personnel are addressed in the Training Manual, under initial training.</w:t>
      </w:r>
      <w:r w:rsidR="003A5706" w:rsidRPr="008B2782">
        <w:rPr>
          <w:b/>
          <w:bCs/>
        </w:rPr>
        <w:t xml:space="preserve"> </w:t>
      </w:r>
    </w:p>
    <w:sectPr w:rsidR="004F3913" w:rsidRPr="008B2782" w:rsidSect="00BF0F86">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3CF6F9" w14:textId="77777777" w:rsidR="005A4684" w:rsidRDefault="005A4684" w:rsidP="004436FE">
      <w:pPr>
        <w:spacing w:before="0" w:after="0" w:line="240" w:lineRule="auto"/>
      </w:pPr>
      <w:r>
        <w:separator/>
      </w:r>
    </w:p>
  </w:endnote>
  <w:endnote w:type="continuationSeparator" w:id="0">
    <w:p w14:paraId="33E08A9A" w14:textId="77777777" w:rsidR="005A4684" w:rsidRDefault="005A4684" w:rsidP="004436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alatino Linotype">
    <w:panose1 w:val="00000000000000000000"/>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Segoe UI">
    <w:panose1 w:val="020B0604020202020204"/>
    <w:charset w:val="00"/>
    <w:family w:val="swiss"/>
    <w:pitch w:val="variable"/>
    <w:sig w:usb0="E4002EFF" w:usb1="C000E47F"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61123151"/>
      <w:docPartObj>
        <w:docPartGallery w:val="Page Numbers (Bottom of Page)"/>
        <w:docPartUnique/>
      </w:docPartObj>
    </w:sdtPr>
    <w:sdtEndPr>
      <w:rPr>
        <w:rStyle w:val="PageNumber"/>
      </w:rPr>
    </w:sdtEndPr>
    <w:sdtContent>
      <w:p w14:paraId="34010A64" w14:textId="22F65483" w:rsidR="005C755B" w:rsidRDefault="005C755B" w:rsidP="00C9416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627C4C" w14:textId="77777777" w:rsidR="005C755B" w:rsidRDefault="005C75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91AB2" w14:textId="77777777" w:rsidR="005C755B" w:rsidRDefault="005C755B" w:rsidP="00E86863">
    <w:pPr>
      <w:pStyle w:val="Footer"/>
      <w:pBdr>
        <w:bottom w:val="single" w:sz="6" w:space="1" w:color="auto"/>
      </w:pBdr>
    </w:pPr>
  </w:p>
  <w:p w14:paraId="40121859" w14:textId="7ADEA56B" w:rsidR="005C755B" w:rsidRDefault="005C755B" w:rsidP="00E86863">
    <w:pPr>
      <w:pStyle w:val="Footer"/>
    </w:pPr>
    <w:r>
      <w:t xml:space="preserve">Rev </w:t>
    </w:r>
    <w:bookmarkStart w:id="6" w:name="coverPagePage"/>
    <w:bookmarkStart w:id="7" w:name="coverPageRevision"/>
    <w:r>
      <w:t>1.0</w:t>
    </w:r>
    <w:bookmarkEnd w:id="6"/>
    <w:bookmarkEnd w:id="7"/>
    <w:r>
      <w:ptab w:relativeTo="margin" w:alignment="center" w:leader="none"/>
    </w:r>
    <w:r>
      <w:t>COVER PAGE-</w:t>
    </w:r>
    <w:sdt>
      <w:sdtPr>
        <w:rPr>
          <w:rStyle w:val="PageNumber"/>
        </w:rPr>
        <w:id w:val="1093204110"/>
        <w:docPartObj>
          <w:docPartGallery w:val="Page Numbers (Bottom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sdtContent>
    </w:sdt>
    <w:r>
      <w:rPr>
        <w:rStyle w:val="PageNumber"/>
      </w:rPr>
      <w:tab/>
    </w:r>
    <w:r>
      <w:t xml:space="preserve">Dated </w:t>
    </w:r>
    <w:bookmarkStart w:id="8" w:name="coverPageDate"/>
    <w:r>
      <w:t>04/202</w:t>
    </w:r>
    <w:bookmarkEnd w:id="8"/>
    <w: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86147" w14:textId="4C33A94B" w:rsidR="005C755B" w:rsidRPr="00E62B10" w:rsidRDefault="005C755B">
    <w:pPr>
      <w:pStyle w:val="Footer"/>
      <w:rPr>
        <w:rFonts w:ascii="Palatino Linotype" w:hAnsi="Palatino Linotype"/>
      </w:rPr>
    </w:pPr>
    <w:r w:rsidRPr="00E62B10">
      <w:rPr>
        <w:rFonts w:ascii="Palatino Linotype" w:hAnsi="Palatino Linotype"/>
      </w:rPr>
      <w:t xml:space="preserve">Rev </w:t>
    </w:r>
    <w:bookmarkStart w:id="11" w:name="TOCPageRevision"/>
    <w:r w:rsidRPr="00E62B10">
      <w:rPr>
        <w:rFonts w:ascii="Palatino Linotype" w:hAnsi="Palatino Linotype"/>
      </w:rPr>
      <w:t>1.0</w:t>
    </w:r>
    <w:bookmarkEnd w:id="11"/>
    <w:r w:rsidRPr="00E62B10">
      <w:rPr>
        <w:rFonts w:ascii="Palatino Linotype" w:hAnsi="Palatino Linotype"/>
      </w:rPr>
      <w:ptab w:relativeTo="margin" w:alignment="center" w:leader="none"/>
    </w:r>
    <w:r>
      <w:fldChar w:fldCharType="begin"/>
    </w:r>
    <w:r>
      <w:instrText xml:space="preserve"> PAGE   \* MERGEFORMAT </w:instrText>
    </w:r>
    <w:r>
      <w:fldChar w:fldCharType="separate"/>
    </w:r>
    <w:r>
      <w:t>4-2</w:t>
    </w:r>
    <w:r>
      <w:rPr>
        <w:noProof/>
      </w:rPr>
      <w:fldChar w:fldCharType="end"/>
    </w:r>
    <w:r w:rsidRPr="00E62B10">
      <w:rPr>
        <w:rFonts w:ascii="Palatino Linotype" w:hAnsi="Palatino Linotype"/>
      </w:rPr>
      <w:ptab w:relativeTo="margin" w:alignment="right" w:leader="none"/>
    </w:r>
    <w:r w:rsidRPr="00E62B10">
      <w:rPr>
        <w:rFonts w:ascii="Palatino Linotype" w:hAnsi="Palatino Linotype"/>
      </w:rPr>
      <w:t xml:space="preserve">Dated </w:t>
    </w:r>
    <w:bookmarkStart w:id="12" w:name="TOCPageDate"/>
    <w:r w:rsidRPr="00E62B10">
      <w:rPr>
        <w:rFonts w:ascii="Palatino Linotype" w:hAnsi="Palatino Linotype"/>
      </w:rPr>
      <w:t>0</w:t>
    </w:r>
    <w:r>
      <w:rPr>
        <w:rFonts w:ascii="Palatino Linotype" w:hAnsi="Palatino Linotype"/>
      </w:rPr>
      <w:t>4</w:t>
    </w:r>
    <w:r w:rsidRPr="00E62B10">
      <w:rPr>
        <w:rFonts w:ascii="Palatino Linotype" w:hAnsi="Palatino Linotype"/>
      </w:rPr>
      <w:t>/202</w:t>
    </w:r>
    <w:bookmarkEnd w:id="12"/>
    <w:r>
      <w:rPr>
        <w:rFonts w:ascii="Palatino Linotype" w:hAnsi="Palatino Linotype"/>
      </w:rPr>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51E7D" w14:textId="77777777" w:rsidR="005C755B" w:rsidRDefault="005C755B" w:rsidP="00E86863">
    <w:pPr>
      <w:pStyle w:val="Footer"/>
      <w:rPr>
        <w:rFonts w:ascii="Palatino Linotype" w:hAnsi="Palatino Linotype"/>
      </w:rPr>
    </w:pPr>
  </w:p>
  <w:p w14:paraId="13A1A2D7" w14:textId="6B25D0DA" w:rsidR="005C755B" w:rsidRPr="00E62B10" w:rsidRDefault="005C755B" w:rsidP="00E86863">
    <w:pPr>
      <w:pStyle w:val="Footer"/>
      <w:rPr>
        <w:rFonts w:ascii="Palatino Linotype" w:hAnsi="Palatino Linotype"/>
      </w:rPr>
    </w:pPr>
    <w:r w:rsidRPr="00E62B10">
      <w:rPr>
        <w:rFonts w:ascii="Palatino Linotype" w:hAnsi="Palatino Linotype"/>
      </w:rPr>
      <w:t>Rev 1.0</w:t>
    </w:r>
    <w:r w:rsidRPr="00E62B10">
      <w:rPr>
        <w:rFonts w:ascii="Palatino Linotype" w:hAnsi="Palatino Linotype"/>
      </w:rPr>
      <w:ptab w:relativeTo="margin" w:alignment="center" w:leader="none"/>
    </w:r>
    <w:r>
      <w:fldChar w:fldCharType="begin"/>
    </w:r>
    <w:r>
      <w:instrText xml:space="preserve"> PAGE   \* MERGEFORMAT </w:instrText>
    </w:r>
    <w:r>
      <w:fldChar w:fldCharType="separate"/>
    </w:r>
    <w:r>
      <w:t>3</w:t>
    </w:r>
    <w:r>
      <w:rPr>
        <w:noProof/>
      </w:rPr>
      <w:fldChar w:fldCharType="end"/>
    </w:r>
    <w:r w:rsidRPr="00E62B10">
      <w:rPr>
        <w:rFonts w:ascii="Palatino Linotype" w:hAnsi="Palatino Linotype"/>
      </w:rPr>
      <w:ptab w:relativeTo="margin" w:alignment="right" w:leader="none"/>
    </w:r>
    <w:r w:rsidRPr="00E62B10">
      <w:rPr>
        <w:rFonts w:ascii="Palatino Linotype" w:hAnsi="Palatino Linotype"/>
      </w:rPr>
      <w:t>Dated 0</w:t>
    </w:r>
    <w:r>
      <w:rPr>
        <w:rFonts w:ascii="Palatino Linotype" w:hAnsi="Palatino Linotype"/>
      </w:rPr>
      <w:t>4</w:t>
    </w:r>
    <w:r w:rsidRPr="00E62B10">
      <w:rPr>
        <w:rFonts w:ascii="Palatino Linotype" w:hAnsi="Palatino Linotype"/>
      </w:rPr>
      <w:t>/202</w:t>
    </w:r>
    <w:r>
      <w:rPr>
        <w:rFonts w:ascii="Palatino Linotype" w:hAnsi="Palatino Linotype"/>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4ACAB" w14:textId="54DD6F21" w:rsidR="005C755B" w:rsidRDefault="005C755B" w:rsidP="00D744D5">
    <w:pPr>
      <w:pStyle w:val="Footer"/>
    </w:pPr>
    <w:r>
      <w:t>Rev 1.0</w:t>
    </w:r>
    <w:r>
      <w:ptab w:relativeTo="margin" w:alignment="center" w:leader="none"/>
    </w:r>
    <w:r>
      <w:fldChar w:fldCharType="begin"/>
    </w:r>
    <w:r>
      <w:instrText xml:space="preserve"> PAGE   \* MERGEFORMAT </w:instrText>
    </w:r>
    <w:r>
      <w:fldChar w:fldCharType="separate"/>
    </w:r>
    <w:r>
      <w:t>1-1</w:t>
    </w:r>
    <w:r>
      <w:rPr>
        <w:noProof/>
      </w:rPr>
      <w:fldChar w:fldCharType="end"/>
    </w:r>
    <w:r>
      <w:ptab w:relativeTo="margin" w:alignment="right" w:leader="none"/>
    </w:r>
    <w:r>
      <w:t>Dated 04/2021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E0188" w14:textId="77777777" w:rsidR="005A4684" w:rsidRDefault="005A4684" w:rsidP="004436FE">
      <w:pPr>
        <w:spacing w:before="0" w:after="0" w:line="240" w:lineRule="auto"/>
      </w:pPr>
      <w:r>
        <w:separator/>
      </w:r>
    </w:p>
  </w:footnote>
  <w:footnote w:type="continuationSeparator" w:id="0">
    <w:p w14:paraId="11EBEDD6" w14:textId="77777777" w:rsidR="005A4684" w:rsidRDefault="005A4684" w:rsidP="004436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F54E8" w14:textId="77777777" w:rsidR="005C755B" w:rsidRDefault="005C755B" w:rsidP="00E86863">
    <w:pPr>
      <w:jc w:val="center"/>
    </w:pPr>
    <w:r>
      <w:t>Alta Avionics, LLC</w:t>
    </w:r>
  </w:p>
  <w:p w14:paraId="21291037" w14:textId="77777777" w:rsidR="005C755B" w:rsidRDefault="005C755B" w:rsidP="00E86863">
    <w:pPr>
      <w:pBdr>
        <w:bottom w:val="single" w:sz="6" w:space="1" w:color="auto"/>
      </w:pBdr>
      <w:jc w:val="center"/>
    </w:pPr>
    <w:r>
      <w:t>Quality Control Manual (QCM)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89AF4" w14:textId="77777777" w:rsidR="005C755B" w:rsidRDefault="005C755B" w:rsidP="008B2782">
    <w:pPr>
      <w:jc w:val="center"/>
    </w:pPr>
    <w:r>
      <w:t>Alta Avionics, LLC</w:t>
    </w:r>
  </w:p>
  <w:p w14:paraId="2CDD3DC3" w14:textId="344991EA" w:rsidR="005C755B" w:rsidRDefault="005C755B" w:rsidP="008B2782">
    <w:pPr>
      <w:pBdr>
        <w:bottom w:val="single" w:sz="6" w:space="1" w:color="auto"/>
      </w:pBdr>
      <w:jc w:val="center"/>
    </w:pPr>
    <w:r>
      <w:t>Quality Control Manual (QCM)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105BC"/>
    <w:multiLevelType w:val="hybridMultilevel"/>
    <w:tmpl w:val="BE1CD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F7C95"/>
    <w:multiLevelType w:val="hybridMultilevel"/>
    <w:tmpl w:val="8A905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C6B31"/>
    <w:multiLevelType w:val="hybridMultilevel"/>
    <w:tmpl w:val="F81AA622"/>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3D3CCC"/>
    <w:multiLevelType w:val="hybridMultilevel"/>
    <w:tmpl w:val="3114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A1F0A"/>
    <w:multiLevelType w:val="hybridMultilevel"/>
    <w:tmpl w:val="0AC45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BE1910"/>
    <w:multiLevelType w:val="hybridMultilevel"/>
    <w:tmpl w:val="59B4B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A34337"/>
    <w:multiLevelType w:val="hybridMultilevel"/>
    <w:tmpl w:val="B046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091B45"/>
    <w:multiLevelType w:val="hybridMultilevel"/>
    <w:tmpl w:val="BC1E4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32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7B506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B284C79"/>
    <w:multiLevelType w:val="hybridMultilevel"/>
    <w:tmpl w:val="08109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47660C"/>
    <w:multiLevelType w:val="multilevel"/>
    <w:tmpl w:val="EF9E05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E0B2631"/>
    <w:multiLevelType w:val="hybridMultilevel"/>
    <w:tmpl w:val="BA667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2750F8"/>
    <w:multiLevelType w:val="hybridMultilevel"/>
    <w:tmpl w:val="23781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3D3C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86946D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F52EE3"/>
    <w:multiLevelType w:val="hybridMultilevel"/>
    <w:tmpl w:val="E4ECC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FE493A"/>
    <w:multiLevelType w:val="hybridMultilevel"/>
    <w:tmpl w:val="EF181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350A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104079"/>
    <w:multiLevelType w:val="hybridMultilevel"/>
    <w:tmpl w:val="219E1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EC6175"/>
    <w:multiLevelType w:val="hybridMultilevel"/>
    <w:tmpl w:val="23F4C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F762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6EC2CB6"/>
    <w:multiLevelType w:val="hybridMultilevel"/>
    <w:tmpl w:val="F0C8C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104DC3"/>
    <w:multiLevelType w:val="hybridMultilevel"/>
    <w:tmpl w:val="055E5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5357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8442E8"/>
    <w:multiLevelType w:val="hybridMultilevel"/>
    <w:tmpl w:val="E1BA4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2"/>
  </w:num>
  <w:num w:numId="4">
    <w:abstractNumId w:val="0"/>
  </w:num>
  <w:num w:numId="5">
    <w:abstractNumId w:val="19"/>
  </w:num>
  <w:num w:numId="6">
    <w:abstractNumId w:val="18"/>
  </w:num>
  <w:num w:numId="7">
    <w:abstractNumId w:val="30"/>
  </w:num>
  <w:num w:numId="8">
    <w:abstractNumId w:val="26"/>
  </w:num>
  <w:num w:numId="9">
    <w:abstractNumId w:val="25"/>
  </w:num>
  <w:num w:numId="10">
    <w:abstractNumId w:val="8"/>
  </w:num>
  <w:num w:numId="11">
    <w:abstractNumId w:val="15"/>
  </w:num>
  <w:num w:numId="12">
    <w:abstractNumId w:val="28"/>
  </w:num>
  <w:num w:numId="13">
    <w:abstractNumId w:val="29"/>
  </w:num>
  <w:num w:numId="14">
    <w:abstractNumId w:val="24"/>
  </w:num>
  <w:num w:numId="15">
    <w:abstractNumId w:val="13"/>
  </w:num>
  <w:num w:numId="16">
    <w:abstractNumId w:val="38"/>
  </w:num>
  <w:num w:numId="17">
    <w:abstractNumId w:val="11"/>
  </w:num>
  <w:num w:numId="18">
    <w:abstractNumId w:val="12"/>
  </w:num>
  <w:num w:numId="19">
    <w:abstractNumId w:val="7"/>
  </w:num>
  <w:num w:numId="20">
    <w:abstractNumId w:val="40"/>
  </w:num>
  <w:num w:numId="21">
    <w:abstractNumId w:val="9"/>
  </w:num>
  <w:num w:numId="22">
    <w:abstractNumId w:val="17"/>
  </w:num>
  <w:num w:numId="23">
    <w:abstractNumId w:val="5"/>
  </w:num>
  <w:num w:numId="24">
    <w:abstractNumId w:val="31"/>
  </w:num>
  <w:num w:numId="25">
    <w:abstractNumId w:val="4"/>
  </w:num>
  <w:num w:numId="26">
    <w:abstractNumId w:val="37"/>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e, Cameron (C.)">
    <w15:presenceInfo w15:providerId="AD" w15:userId="S::croe10@ford.com::d5fa403c-a9b5-4aa6-b961-d6dddf5e44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27"/>
    <w:rsid w:val="00006F7B"/>
    <w:rsid w:val="0001369D"/>
    <w:rsid w:val="000203EB"/>
    <w:rsid w:val="000419F0"/>
    <w:rsid w:val="00045BBD"/>
    <w:rsid w:val="00052457"/>
    <w:rsid w:val="00074755"/>
    <w:rsid w:val="000A0F57"/>
    <w:rsid w:val="000A55C6"/>
    <w:rsid w:val="000B4848"/>
    <w:rsid w:val="000C349A"/>
    <w:rsid w:val="000C7F9F"/>
    <w:rsid w:val="000F14C6"/>
    <w:rsid w:val="00102300"/>
    <w:rsid w:val="001030E3"/>
    <w:rsid w:val="00104864"/>
    <w:rsid w:val="00106395"/>
    <w:rsid w:val="00107681"/>
    <w:rsid w:val="00117652"/>
    <w:rsid w:val="001313C7"/>
    <w:rsid w:val="00137C1B"/>
    <w:rsid w:val="001707BA"/>
    <w:rsid w:val="0018486B"/>
    <w:rsid w:val="00185C69"/>
    <w:rsid w:val="001C02F7"/>
    <w:rsid w:val="001E45F4"/>
    <w:rsid w:val="001E5F81"/>
    <w:rsid w:val="001E6CD2"/>
    <w:rsid w:val="002069EA"/>
    <w:rsid w:val="00211888"/>
    <w:rsid w:val="0021559F"/>
    <w:rsid w:val="0021770B"/>
    <w:rsid w:val="00227DDE"/>
    <w:rsid w:val="00253BFB"/>
    <w:rsid w:val="00270A22"/>
    <w:rsid w:val="00273BE5"/>
    <w:rsid w:val="00283E86"/>
    <w:rsid w:val="00287E67"/>
    <w:rsid w:val="002E1540"/>
    <w:rsid w:val="002E3816"/>
    <w:rsid w:val="0031306A"/>
    <w:rsid w:val="00324E40"/>
    <w:rsid w:val="00325692"/>
    <w:rsid w:val="0034005F"/>
    <w:rsid w:val="003468BB"/>
    <w:rsid w:val="003760F2"/>
    <w:rsid w:val="003902C1"/>
    <w:rsid w:val="003A0931"/>
    <w:rsid w:val="003A0973"/>
    <w:rsid w:val="003A0B1C"/>
    <w:rsid w:val="003A5706"/>
    <w:rsid w:val="003F1E8E"/>
    <w:rsid w:val="003F2B29"/>
    <w:rsid w:val="0040013E"/>
    <w:rsid w:val="00400AE2"/>
    <w:rsid w:val="004121F9"/>
    <w:rsid w:val="004436FE"/>
    <w:rsid w:val="004545F9"/>
    <w:rsid w:val="00480BEE"/>
    <w:rsid w:val="004863A8"/>
    <w:rsid w:val="004C5C71"/>
    <w:rsid w:val="004C6185"/>
    <w:rsid w:val="004D7BF8"/>
    <w:rsid w:val="004E0F51"/>
    <w:rsid w:val="004F3913"/>
    <w:rsid w:val="004F5BEC"/>
    <w:rsid w:val="00506B8B"/>
    <w:rsid w:val="005232FF"/>
    <w:rsid w:val="00535F18"/>
    <w:rsid w:val="0053765A"/>
    <w:rsid w:val="00545F14"/>
    <w:rsid w:val="00553320"/>
    <w:rsid w:val="005557F9"/>
    <w:rsid w:val="00577A8E"/>
    <w:rsid w:val="00584D17"/>
    <w:rsid w:val="00585BD5"/>
    <w:rsid w:val="005965E2"/>
    <w:rsid w:val="005A3221"/>
    <w:rsid w:val="005A4684"/>
    <w:rsid w:val="005C4708"/>
    <w:rsid w:val="005C5A13"/>
    <w:rsid w:val="005C755B"/>
    <w:rsid w:val="005D3286"/>
    <w:rsid w:val="005D67F6"/>
    <w:rsid w:val="005E66D8"/>
    <w:rsid w:val="005E7CFE"/>
    <w:rsid w:val="005F3713"/>
    <w:rsid w:val="005F4940"/>
    <w:rsid w:val="00601AE5"/>
    <w:rsid w:val="0062353D"/>
    <w:rsid w:val="006472C8"/>
    <w:rsid w:val="00652866"/>
    <w:rsid w:val="00654029"/>
    <w:rsid w:val="00687CE3"/>
    <w:rsid w:val="00690A1B"/>
    <w:rsid w:val="006A3B4E"/>
    <w:rsid w:val="006B3BAF"/>
    <w:rsid w:val="006C25B4"/>
    <w:rsid w:val="006D244E"/>
    <w:rsid w:val="006D3C68"/>
    <w:rsid w:val="006F1C53"/>
    <w:rsid w:val="006F3DAF"/>
    <w:rsid w:val="006F633D"/>
    <w:rsid w:val="00702CA5"/>
    <w:rsid w:val="00713237"/>
    <w:rsid w:val="00742B1E"/>
    <w:rsid w:val="00743C2D"/>
    <w:rsid w:val="00756A7D"/>
    <w:rsid w:val="00762FEE"/>
    <w:rsid w:val="00770D44"/>
    <w:rsid w:val="007956D3"/>
    <w:rsid w:val="007D2BF9"/>
    <w:rsid w:val="007D5AB0"/>
    <w:rsid w:val="007E7A51"/>
    <w:rsid w:val="00804EB4"/>
    <w:rsid w:val="00813A10"/>
    <w:rsid w:val="00813C31"/>
    <w:rsid w:val="008173E5"/>
    <w:rsid w:val="00830D0B"/>
    <w:rsid w:val="00837AA4"/>
    <w:rsid w:val="0084112D"/>
    <w:rsid w:val="008420C9"/>
    <w:rsid w:val="00845E0D"/>
    <w:rsid w:val="00855FAD"/>
    <w:rsid w:val="00887544"/>
    <w:rsid w:val="00890AD1"/>
    <w:rsid w:val="008A5831"/>
    <w:rsid w:val="008B0F4F"/>
    <w:rsid w:val="008B2782"/>
    <w:rsid w:val="008C4729"/>
    <w:rsid w:val="008D0E86"/>
    <w:rsid w:val="008E5EF1"/>
    <w:rsid w:val="008E77A6"/>
    <w:rsid w:val="008F32F0"/>
    <w:rsid w:val="00910428"/>
    <w:rsid w:val="00926103"/>
    <w:rsid w:val="00932884"/>
    <w:rsid w:val="00943FCD"/>
    <w:rsid w:val="0095410B"/>
    <w:rsid w:val="00957E4B"/>
    <w:rsid w:val="00961926"/>
    <w:rsid w:val="0096654B"/>
    <w:rsid w:val="00966A29"/>
    <w:rsid w:val="00981196"/>
    <w:rsid w:val="009B165C"/>
    <w:rsid w:val="009C1A8B"/>
    <w:rsid w:val="009C3C24"/>
    <w:rsid w:val="009C6E87"/>
    <w:rsid w:val="009F349C"/>
    <w:rsid w:val="009F6335"/>
    <w:rsid w:val="009F6AF5"/>
    <w:rsid w:val="00A01A9A"/>
    <w:rsid w:val="00A0317C"/>
    <w:rsid w:val="00A05B42"/>
    <w:rsid w:val="00A21BC9"/>
    <w:rsid w:val="00A23AB5"/>
    <w:rsid w:val="00A2540C"/>
    <w:rsid w:val="00A55A41"/>
    <w:rsid w:val="00A57F2B"/>
    <w:rsid w:val="00A71080"/>
    <w:rsid w:val="00A85774"/>
    <w:rsid w:val="00AC396E"/>
    <w:rsid w:val="00AC729A"/>
    <w:rsid w:val="00AD1598"/>
    <w:rsid w:val="00AD2878"/>
    <w:rsid w:val="00AE3FC6"/>
    <w:rsid w:val="00AF17B6"/>
    <w:rsid w:val="00AF1899"/>
    <w:rsid w:val="00B0336A"/>
    <w:rsid w:val="00B33420"/>
    <w:rsid w:val="00B372E1"/>
    <w:rsid w:val="00B410FB"/>
    <w:rsid w:val="00B56832"/>
    <w:rsid w:val="00B67510"/>
    <w:rsid w:val="00B7028E"/>
    <w:rsid w:val="00B76352"/>
    <w:rsid w:val="00BC2AB3"/>
    <w:rsid w:val="00BD1F2A"/>
    <w:rsid w:val="00BE349D"/>
    <w:rsid w:val="00BE63E0"/>
    <w:rsid w:val="00BF0F86"/>
    <w:rsid w:val="00C0072E"/>
    <w:rsid w:val="00C20889"/>
    <w:rsid w:val="00C310DD"/>
    <w:rsid w:val="00C36B99"/>
    <w:rsid w:val="00C4588C"/>
    <w:rsid w:val="00C9416F"/>
    <w:rsid w:val="00CC4FE7"/>
    <w:rsid w:val="00CD44D5"/>
    <w:rsid w:val="00CE32C1"/>
    <w:rsid w:val="00CF01B1"/>
    <w:rsid w:val="00CF5227"/>
    <w:rsid w:val="00D022B4"/>
    <w:rsid w:val="00D07891"/>
    <w:rsid w:val="00D102E6"/>
    <w:rsid w:val="00D168D6"/>
    <w:rsid w:val="00D25954"/>
    <w:rsid w:val="00D31B87"/>
    <w:rsid w:val="00D65074"/>
    <w:rsid w:val="00D661E9"/>
    <w:rsid w:val="00D744D5"/>
    <w:rsid w:val="00D82724"/>
    <w:rsid w:val="00DB52DF"/>
    <w:rsid w:val="00DD386E"/>
    <w:rsid w:val="00DE2561"/>
    <w:rsid w:val="00E04824"/>
    <w:rsid w:val="00E573AB"/>
    <w:rsid w:val="00E6156D"/>
    <w:rsid w:val="00E62B10"/>
    <w:rsid w:val="00E72FAC"/>
    <w:rsid w:val="00E83BAE"/>
    <w:rsid w:val="00E86863"/>
    <w:rsid w:val="00E948E6"/>
    <w:rsid w:val="00E96FCF"/>
    <w:rsid w:val="00EB7E42"/>
    <w:rsid w:val="00EC78FB"/>
    <w:rsid w:val="00EE0AED"/>
    <w:rsid w:val="00EE1EFC"/>
    <w:rsid w:val="00EF1A3B"/>
    <w:rsid w:val="00F14E68"/>
    <w:rsid w:val="00F15C31"/>
    <w:rsid w:val="00F40833"/>
    <w:rsid w:val="00F4371B"/>
    <w:rsid w:val="00F5317A"/>
    <w:rsid w:val="00F572DF"/>
    <w:rsid w:val="00F62C34"/>
    <w:rsid w:val="00F72486"/>
    <w:rsid w:val="00F86923"/>
    <w:rsid w:val="00F91A69"/>
    <w:rsid w:val="00FB3203"/>
    <w:rsid w:val="00FC52AE"/>
    <w:rsid w:val="00FD7C19"/>
    <w:rsid w:val="00FF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3B3F4A"/>
  <w15:chartTrackingRefBased/>
  <w15:docId w15:val="{6FD7FC14-CDEC-F44D-BE34-3E909360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2486"/>
    <w:pPr>
      <w:spacing w:before="80" w:after="80"/>
    </w:pPr>
    <w:rPr>
      <w:rFonts w:ascii="Palatino Linotype" w:hAnsi="Palatino Linotype"/>
      <w:color w:val="000000" w:themeColor="text1"/>
    </w:rPr>
  </w:style>
  <w:style w:type="paragraph" w:styleId="Heading1">
    <w:name w:val="heading 1"/>
    <w:basedOn w:val="Normal"/>
    <w:next w:val="Normal"/>
    <w:link w:val="Heading1Char"/>
    <w:autoRedefine/>
    <w:uiPriority w:val="8"/>
    <w:qFormat/>
    <w:rsid w:val="008D0E86"/>
    <w:pPr>
      <w:widowControl w:val="0"/>
      <w:numPr>
        <w:numId w:val="2"/>
      </w:numPr>
      <w:spacing w:before="240" w:after="0" w:line="240" w:lineRule="auto"/>
      <w:outlineLvl w:val="0"/>
    </w:pPr>
    <w:rPr>
      <w:b/>
      <w:sz w:val="28"/>
    </w:rPr>
  </w:style>
  <w:style w:type="paragraph" w:styleId="Heading2">
    <w:name w:val="heading 2"/>
    <w:basedOn w:val="Normal"/>
    <w:next w:val="Normal"/>
    <w:link w:val="Heading2Char"/>
    <w:autoRedefine/>
    <w:qFormat/>
    <w:rsid w:val="00324E40"/>
    <w:pPr>
      <w:keepNext/>
      <w:numPr>
        <w:ilvl w:val="1"/>
        <w:numId w:val="2"/>
      </w:numPr>
      <w:tabs>
        <w:tab w:val="left" w:pos="-720"/>
        <w:tab w:val="left" w:pos="720"/>
      </w:tabs>
      <w:suppressAutoHyphens/>
      <w:spacing w:after="0" w:line="240" w:lineRule="auto"/>
      <w:outlineLvl w:val="1"/>
    </w:pPr>
    <w:rPr>
      <w:rFonts w:eastAsia="Times New Roman" w:cs="Times New Roman"/>
      <w:b/>
      <w:sz w:val="24"/>
      <w:szCs w:val="20"/>
    </w:rPr>
  </w:style>
  <w:style w:type="paragraph" w:styleId="Heading3">
    <w:name w:val="heading 3"/>
    <w:basedOn w:val="Normal"/>
    <w:next w:val="Normal"/>
    <w:link w:val="Heading3Char"/>
    <w:autoRedefine/>
    <w:uiPriority w:val="8"/>
    <w:unhideWhenUsed/>
    <w:qFormat/>
    <w:rsid w:val="00A57F2B"/>
    <w:pPr>
      <w:keepNext/>
      <w:keepLines/>
      <w:numPr>
        <w:ilvl w:val="2"/>
        <w:numId w:val="2"/>
      </w:numPr>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8"/>
    <w:unhideWhenUsed/>
    <w:qFormat/>
    <w:rsid w:val="00A57F2B"/>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8"/>
    <w:unhideWhenUsed/>
    <w:qFormat/>
    <w:rsid w:val="003468B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
    <w:semiHidden/>
    <w:unhideWhenUsed/>
    <w:qFormat/>
    <w:rsid w:val="003468B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
    <w:semiHidden/>
    <w:unhideWhenUsed/>
    <w:qFormat/>
    <w:rsid w:val="003468B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68B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68B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8D0E86"/>
    <w:rPr>
      <w:rFonts w:ascii="Palatino Linotype" w:hAnsi="Palatino Linotype"/>
      <w:b/>
      <w:color w:val="000000" w:themeColor="text1"/>
      <w:sz w:val="28"/>
    </w:rPr>
  </w:style>
  <w:style w:type="character" w:customStyle="1" w:styleId="Heading2Char">
    <w:name w:val="Heading 2 Char"/>
    <w:basedOn w:val="DefaultParagraphFont"/>
    <w:link w:val="Heading2"/>
    <w:rsid w:val="00324E40"/>
    <w:rPr>
      <w:rFonts w:ascii="Palatino Linotype" w:eastAsia="Times New Roman" w:hAnsi="Palatino Linotype" w:cs="Times New Roman"/>
      <w:b/>
      <w:color w:val="000000" w:themeColor="text1"/>
      <w:sz w:val="24"/>
      <w:szCs w:val="20"/>
    </w:rPr>
  </w:style>
  <w:style w:type="character" w:customStyle="1" w:styleId="Heading3Char">
    <w:name w:val="Heading 3 Char"/>
    <w:basedOn w:val="DefaultParagraphFont"/>
    <w:link w:val="Heading3"/>
    <w:uiPriority w:val="8"/>
    <w:rsid w:val="00A57F2B"/>
    <w:rPr>
      <w:rFonts w:ascii="Palatino Linotype" w:eastAsiaTheme="majorEastAsia" w:hAnsi="Palatino Linotype" w:cstheme="majorBidi"/>
      <w:color w:val="000000" w:themeColor="text1"/>
      <w:sz w:val="24"/>
      <w:szCs w:val="24"/>
    </w:rPr>
  </w:style>
  <w:style w:type="character" w:customStyle="1" w:styleId="Heading4Char">
    <w:name w:val="Heading 4 Char"/>
    <w:basedOn w:val="DefaultParagraphFont"/>
    <w:link w:val="Heading4"/>
    <w:uiPriority w:val="8"/>
    <w:rsid w:val="00A57F2B"/>
    <w:rPr>
      <w:rFonts w:ascii="Palatino Linotype" w:eastAsiaTheme="majorEastAsia" w:hAnsi="Palatino Linotype" w:cstheme="majorBidi"/>
      <w:i/>
      <w:iCs/>
      <w:color w:val="000000" w:themeColor="text1"/>
    </w:rPr>
  </w:style>
  <w:style w:type="character" w:customStyle="1" w:styleId="Heading5Char">
    <w:name w:val="Heading 5 Char"/>
    <w:basedOn w:val="DefaultParagraphFont"/>
    <w:link w:val="Heading5"/>
    <w:uiPriority w:val="8"/>
    <w:rsid w:val="003468B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8"/>
    <w:semiHidden/>
    <w:rsid w:val="003468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8"/>
    <w:semiHidden/>
    <w:rsid w:val="003468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468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68B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436FE"/>
    <w:rPr>
      <w:rFonts w:ascii="Times New Roman" w:eastAsia="Times New Roman" w:hAnsi="Times New Roman" w:cs="Times New Roman"/>
      <w:sz w:val="24"/>
      <w:szCs w:val="24"/>
    </w:rPr>
  </w:style>
  <w:style w:type="paragraph" w:styleId="Footer">
    <w:name w:val="footer"/>
    <w:basedOn w:val="Normal"/>
    <w:link w:val="FooterChar"/>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436FE"/>
    <w:rPr>
      <w:rFonts w:ascii="Times New Roman" w:eastAsia="Times New Roman" w:hAnsi="Times New Roman" w:cs="Times New Roman"/>
      <w:sz w:val="24"/>
      <w:szCs w:val="24"/>
    </w:rPr>
  </w:style>
  <w:style w:type="paragraph" w:styleId="NoSpacing">
    <w:name w:val="No Spacing"/>
    <w:link w:val="NoSpacingChar"/>
    <w:uiPriority w:val="1"/>
    <w:qFormat/>
    <w:rsid w:val="003F2B29"/>
    <w:pPr>
      <w:spacing w:after="0" w:line="240" w:lineRule="auto"/>
    </w:pPr>
    <w:rPr>
      <w:rFonts w:ascii="Palatino Linotype" w:eastAsiaTheme="minorEastAsia" w:hAnsi="Palatino Linotype"/>
    </w:rPr>
  </w:style>
  <w:style w:type="character" w:customStyle="1" w:styleId="NoSpacingChar">
    <w:name w:val="No Spacing Char"/>
    <w:basedOn w:val="DefaultParagraphFont"/>
    <w:link w:val="NoSpacing"/>
    <w:uiPriority w:val="1"/>
    <w:rsid w:val="003F2B29"/>
    <w:rPr>
      <w:rFonts w:ascii="Palatino Linotype" w:eastAsiaTheme="minorEastAsia" w:hAnsi="Palatino Linotype"/>
    </w:rPr>
  </w:style>
  <w:style w:type="paragraph" w:styleId="Caption">
    <w:name w:val="caption"/>
    <w:basedOn w:val="Normal"/>
    <w:next w:val="Normal"/>
    <w:uiPriority w:val="35"/>
    <w:unhideWhenUsed/>
    <w:qFormat/>
    <w:rsid w:val="00AC396E"/>
    <w:pPr>
      <w:spacing w:after="200" w:line="240" w:lineRule="auto"/>
    </w:pPr>
    <w:rPr>
      <w:b/>
      <w:bCs/>
      <w:color w:val="4472C4" w:themeColor="accent1"/>
      <w:sz w:val="18"/>
      <w:szCs w:val="18"/>
    </w:rPr>
  </w:style>
  <w:style w:type="paragraph" w:styleId="BodyTextIndent">
    <w:name w:val="Body Text Indent"/>
    <w:basedOn w:val="Normal"/>
    <w:link w:val="BodyTextIndentChar"/>
    <w:semiHidden/>
    <w:rsid w:val="00B410FB"/>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B410FB"/>
    <w:rPr>
      <w:rFonts w:ascii="Palatino" w:eastAsia="Times New Roman" w:hAnsi="Palatino" w:cs="Times New Roman"/>
      <w:sz w:val="24"/>
      <w:szCs w:val="20"/>
    </w:rPr>
  </w:style>
  <w:style w:type="paragraph" w:styleId="BodyTextIndent3">
    <w:name w:val="Body Text Indent 3"/>
    <w:basedOn w:val="Normal"/>
    <w:link w:val="BodyTextIndent3Char"/>
    <w:semiHidden/>
    <w:rsid w:val="00B410FB"/>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410FB"/>
    <w:rPr>
      <w:rFonts w:ascii="Times New Roman" w:eastAsia="Times New Roman" w:hAnsi="Times New Roman" w:cs="Times New Roman"/>
      <w:sz w:val="24"/>
      <w:szCs w:val="20"/>
    </w:rPr>
  </w:style>
  <w:style w:type="paragraph" w:styleId="ListParagraph">
    <w:name w:val="List Paragraph"/>
    <w:basedOn w:val="Normal"/>
    <w:uiPriority w:val="34"/>
    <w:qFormat/>
    <w:rsid w:val="00535F18"/>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EE0AED"/>
    <w:pPr>
      <w:spacing w:after="120" w:line="480" w:lineRule="auto"/>
      <w:ind w:left="360"/>
    </w:pPr>
  </w:style>
  <w:style w:type="character" w:customStyle="1" w:styleId="BodyTextIndent2Char">
    <w:name w:val="Body Text Indent 2 Char"/>
    <w:basedOn w:val="DefaultParagraphFont"/>
    <w:link w:val="BodyTextIndent2"/>
    <w:uiPriority w:val="99"/>
    <w:semiHidden/>
    <w:rsid w:val="00EE0AED"/>
    <w:rPr>
      <w:rFonts w:ascii="Palatino Linotype" w:hAnsi="Palatino Linotype"/>
      <w:color w:val="000000" w:themeColor="text1"/>
    </w:rPr>
  </w:style>
  <w:style w:type="paragraph" w:styleId="TOCHeading">
    <w:name w:val="TOC Heading"/>
    <w:basedOn w:val="Heading1"/>
    <w:next w:val="Normal"/>
    <w:uiPriority w:val="39"/>
    <w:unhideWhenUsed/>
    <w:qFormat/>
    <w:rsid w:val="00D744D5"/>
    <w:pPr>
      <w:numPr>
        <w:numId w:val="0"/>
      </w:numPr>
      <w:outlineLvl w:val="9"/>
    </w:pPr>
    <w:rPr>
      <w:color w:val="2F5496" w:themeColor="accent1" w:themeShade="BF"/>
    </w:rPr>
  </w:style>
  <w:style w:type="paragraph" w:styleId="TOC1">
    <w:name w:val="toc 1"/>
    <w:basedOn w:val="Normal"/>
    <w:next w:val="Normal"/>
    <w:autoRedefine/>
    <w:uiPriority w:val="39"/>
    <w:unhideWhenUsed/>
    <w:rsid w:val="0001369D"/>
    <w:pPr>
      <w:tabs>
        <w:tab w:val="left" w:pos="480"/>
        <w:tab w:val="right" w:leader="dot" w:pos="9350"/>
      </w:tabs>
      <w:spacing w:after="100"/>
    </w:pPr>
  </w:style>
  <w:style w:type="paragraph" w:styleId="TOC2">
    <w:name w:val="toc 2"/>
    <w:basedOn w:val="Normal"/>
    <w:next w:val="Normal"/>
    <w:autoRedefine/>
    <w:uiPriority w:val="39"/>
    <w:unhideWhenUsed/>
    <w:rsid w:val="00D744D5"/>
    <w:pPr>
      <w:spacing w:after="100"/>
      <w:ind w:left="220"/>
    </w:pPr>
  </w:style>
  <w:style w:type="character" w:styleId="Hyperlink">
    <w:name w:val="Hyperlink"/>
    <w:basedOn w:val="DefaultParagraphFont"/>
    <w:uiPriority w:val="99"/>
    <w:unhideWhenUsed/>
    <w:rsid w:val="00D744D5"/>
    <w:rPr>
      <w:color w:val="0563C1" w:themeColor="hyperlink"/>
      <w:u w:val="single"/>
    </w:rPr>
  </w:style>
  <w:style w:type="paragraph" w:customStyle="1" w:styleId="perslist">
    <w:name w:val="perslist"/>
    <w:basedOn w:val="Normal"/>
    <w:rsid w:val="008B2782"/>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8B2782"/>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95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61E9"/>
    <w:pPr>
      <w:spacing w:after="0" w:line="240" w:lineRule="auto"/>
    </w:pPr>
    <w:rPr>
      <w:rFonts w:ascii="Palatino Linotype" w:hAnsi="Palatino Linotype"/>
      <w:color w:val="000000" w:themeColor="text1"/>
    </w:rPr>
  </w:style>
  <w:style w:type="paragraph" w:styleId="TOC3">
    <w:name w:val="toc 3"/>
    <w:basedOn w:val="Normal"/>
    <w:next w:val="Normal"/>
    <w:autoRedefine/>
    <w:uiPriority w:val="39"/>
    <w:unhideWhenUsed/>
    <w:rsid w:val="00813A10"/>
    <w:pPr>
      <w:spacing w:after="100"/>
      <w:ind w:left="440"/>
    </w:pPr>
  </w:style>
  <w:style w:type="paragraph" w:styleId="BalloonText">
    <w:name w:val="Balloon Text"/>
    <w:basedOn w:val="Normal"/>
    <w:link w:val="BalloonTextChar"/>
    <w:uiPriority w:val="99"/>
    <w:semiHidden/>
    <w:unhideWhenUsed/>
    <w:rsid w:val="00CC4FE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FE7"/>
    <w:rPr>
      <w:rFonts w:ascii="Segoe UI" w:hAnsi="Segoe UI" w:cs="Segoe UI"/>
      <w:color w:val="000000" w:themeColor="text1"/>
      <w:sz w:val="18"/>
      <w:szCs w:val="18"/>
    </w:rPr>
  </w:style>
  <w:style w:type="character" w:styleId="PageNumber">
    <w:name w:val="page number"/>
    <w:basedOn w:val="DefaultParagraphFont"/>
    <w:uiPriority w:val="99"/>
    <w:semiHidden/>
    <w:unhideWhenUsed/>
    <w:rsid w:val="008B0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11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CBD7F-95D4-FF44-A2DB-2658E21FA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9232</Words>
  <Characters>52626</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 Cameron (C.)</dc:creator>
  <cp:keywords/>
  <dc:description/>
  <cp:lastModifiedBy>Roe, Cameron (C.)</cp:lastModifiedBy>
  <cp:revision>2</cp:revision>
  <cp:lastPrinted>2021-01-07T17:42:00Z</cp:lastPrinted>
  <dcterms:created xsi:type="dcterms:W3CDTF">2021-06-20T14:48:00Z</dcterms:created>
  <dcterms:modified xsi:type="dcterms:W3CDTF">2021-06-20T14:48:00Z</dcterms:modified>
</cp:coreProperties>
</file>